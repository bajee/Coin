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E21" w:rsidRPr="00F54C2D" w:rsidRDefault="00CF1E21" w:rsidP="00973087">
      <w:pPr>
        <w:rPr>
          <w:rFonts w:asciiTheme="minorHAnsi" w:hAnsiTheme="minorHAnsi"/>
          <w:b/>
          <w:lang w:val="en-GB"/>
        </w:rPr>
      </w:pPr>
    </w:p>
    <w:p w:rsidR="00E55CD5" w:rsidRPr="00F54C2D" w:rsidRDefault="00E55CD5" w:rsidP="00973087">
      <w:pPr>
        <w:rPr>
          <w:rFonts w:asciiTheme="minorHAnsi" w:hAnsiTheme="minorHAnsi"/>
          <w:b/>
          <w:lang w:val="en-GB"/>
        </w:rPr>
      </w:pPr>
    </w:p>
    <w:p w:rsidR="00E55CD5" w:rsidRPr="00F54C2D" w:rsidRDefault="00E55CD5" w:rsidP="00973087">
      <w:pPr>
        <w:rPr>
          <w:rFonts w:asciiTheme="minorHAnsi" w:hAnsiTheme="minorHAnsi"/>
          <w:b/>
          <w:lang w:val="en-GB"/>
        </w:rPr>
      </w:pPr>
    </w:p>
    <w:p w:rsidR="00E55CD5" w:rsidRPr="00F54C2D" w:rsidRDefault="00E55CD5" w:rsidP="00973087">
      <w:pPr>
        <w:rPr>
          <w:rFonts w:asciiTheme="minorHAnsi" w:hAnsiTheme="minorHAnsi"/>
          <w:b/>
          <w:lang w:val="en-GB"/>
        </w:rPr>
      </w:pPr>
    </w:p>
    <w:p w:rsidR="00E55CD5" w:rsidRPr="00F54C2D" w:rsidRDefault="00E55CD5" w:rsidP="00973087">
      <w:pPr>
        <w:rPr>
          <w:rFonts w:asciiTheme="minorHAnsi" w:hAnsiTheme="minorHAnsi"/>
          <w:b/>
          <w:lang w:val="en-GB"/>
        </w:rPr>
      </w:pPr>
    </w:p>
    <w:p w:rsidR="00E55CD5" w:rsidRPr="00F54C2D" w:rsidRDefault="00E55CD5" w:rsidP="00973087">
      <w:pPr>
        <w:rPr>
          <w:rFonts w:asciiTheme="minorHAnsi" w:hAnsiTheme="minorHAnsi"/>
          <w:b/>
          <w:lang w:val="en-GB"/>
        </w:rPr>
      </w:pPr>
    </w:p>
    <w:p w:rsidR="00E55CD5" w:rsidRPr="00F54C2D" w:rsidRDefault="00E55CD5" w:rsidP="00973087">
      <w:pPr>
        <w:rPr>
          <w:rFonts w:asciiTheme="minorHAnsi" w:hAnsiTheme="minorHAnsi"/>
          <w:b/>
          <w:lang w:val="en-GB"/>
        </w:rPr>
      </w:pPr>
    </w:p>
    <w:p w:rsidR="00E55CD5" w:rsidRPr="00F54C2D" w:rsidRDefault="00765A59" w:rsidP="00973087">
      <w:pPr>
        <w:rPr>
          <w:rFonts w:asciiTheme="minorHAnsi" w:hAnsiTheme="minorHAnsi"/>
          <w:b/>
          <w:lang w:val="en-GB"/>
        </w:rPr>
      </w:pPr>
      <w:r w:rsidRPr="00F54C2D">
        <w:rPr>
          <w:noProof/>
          <w:lang w:eastAsia="nl-NL"/>
        </w:rPr>
        <w:drawing>
          <wp:inline distT="0" distB="0" distL="0" distR="0">
            <wp:extent cx="1741170" cy="349885"/>
            <wp:effectExtent l="0" t="0" r="0" b="0"/>
            <wp:docPr id="4" name="Afbeelding 4" descr="cid:eea8e6ab-f58c-49ba-b595-e7d7c894d049@verenigingcoin.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cid:eea8e6ab-f58c-49ba-b595-e7d7c894d049@verenigingcoin.local"/>
                    <pic:cNvPicPr>
                      <a:picLocks noChangeAspect="1" noChangeArrowheads="1"/>
                    </pic:cNvPicPr>
                  </pic:nvPicPr>
                  <pic:blipFill>
                    <a:blip r:link="rId9" cstate="print">
                      <a:extLst>
                        <a:ext uri="{28A0092B-C50C-407E-A947-70E740481C1C}">
                          <a14:useLocalDpi xmlns:a14="http://schemas.microsoft.com/office/drawing/2010/main" val="0"/>
                        </a:ext>
                      </a:extLst>
                    </a:blip>
                    <a:srcRect/>
                    <a:stretch>
                      <a:fillRect/>
                    </a:stretch>
                  </pic:blipFill>
                  <pic:spPr bwMode="auto">
                    <a:xfrm>
                      <a:off x="0" y="0"/>
                      <a:ext cx="1741170" cy="349885"/>
                    </a:xfrm>
                    <a:prstGeom prst="rect">
                      <a:avLst/>
                    </a:prstGeom>
                    <a:noFill/>
                    <a:ln>
                      <a:noFill/>
                    </a:ln>
                  </pic:spPr>
                </pic:pic>
              </a:graphicData>
            </a:graphic>
          </wp:inline>
        </w:drawing>
      </w:r>
    </w:p>
    <w:p w:rsidR="00E55CD5" w:rsidRPr="00F54C2D" w:rsidRDefault="00E55CD5" w:rsidP="00973087">
      <w:pPr>
        <w:pStyle w:val="Titel"/>
        <w:numPr>
          <w:ilvl w:val="0"/>
          <w:numId w:val="0"/>
        </w:numPr>
        <w:jc w:val="left"/>
        <w:rPr>
          <w:rFonts w:asciiTheme="minorHAnsi" w:hAnsiTheme="minorHAnsi"/>
          <w:lang w:val="en-GB"/>
        </w:rPr>
      </w:pPr>
    </w:p>
    <w:p w:rsidR="00E55CD5" w:rsidRPr="00EB1B09" w:rsidRDefault="00765A59" w:rsidP="00973087">
      <w:pPr>
        <w:pStyle w:val="Titel"/>
        <w:numPr>
          <w:ilvl w:val="0"/>
          <w:numId w:val="0"/>
        </w:numPr>
        <w:rPr>
          <w:rFonts w:asciiTheme="minorHAnsi" w:hAnsiTheme="minorHAnsi"/>
          <w:lang w:val="en-GB"/>
        </w:rPr>
      </w:pPr>
      <w:r w:rsidRPr="00EB1B09">
        <w:rPr>
          <w:rFonts w:asciiTheme="minorHAnsi" w:hAnsiTheme="minorHAnsi"/>
          <w:lang w:val="en-GB"/>
        </w:rPr>
        <w:t xml:space="preserve">Test </w:t>
      </w:r>
      <w:r w:rsidR="00E52245" w:rsidRPr="00EB1B09">
        <w:rPr>
          <w:rFonts w:asciiTheme="minorHAnsi" w:hAnsiTheme="minorHAnsi"/>
          <w:lang w:val="en-GB"/>
        </w:rPr>
        <w:t>Cases</w:t>
      </w:r>
    </w:p>
    <w:p w:rsidR="00E55CD5" w:rsidRPr="00EB1B09" w:rsidRDefault="00E55CD5" w:rsidP="00973087">
      <w:pPr>
        <w:jc w:val="center"/>
        <w:rPr>
          <w:rFonts w:asciiTheme="minorHAnsi" w:hAnsiTheme="minorHAnsi"/>
          <w:lang w:val="en-GB"/>
        </w:rPr>
      </w:pPr>
    </w:p>
    <w:p w:rsidR="00E55CD5" w:rsidRPr="00EB1B09" w:rsidRDefault="00765A59" w:rsidP="00973087">
      <w:pPr>
        <w:pStyle w:val="Subtitel1"/>
        <w:rPr>
          <w:rFonts w:asciiTheme="minorHAnsi" w:hAnsiTheme="minorHAnsi"/>
          <w:lang w:val="en-GB"/>
        </w:rPr>
      </w:pPr>
      <w:proofErr w:type="spellStart"/>
      <w:r w:rsidRPr="00EB1B09">
        <w:rPr>
          <w:rFonts w:asciiTheme="minorHAnsi" w:hAnsiTheme="minorHAnsi"/>
          <w:lang w:val="en-GB"/>
        </w:rPr>
        <w:t>Centraal</w:t>
      </w:r>
      <w:proofErr w:type="spellEnd"/>
      <w:r w:rsidRPr="00EB1B09">
        <w:rPr>
          <w:rFonts w:asciiTheme="minorHAnsi" w:hAnsiTheme="minorHAnsi"/>
          <w:lang w:val="en-GB"/>
        </w:rPr>
        <w:t xml:space="preserve"> </w:t>
      </w:r>
      <w:proofErr w:type="spellStart"/>
      <w:r w:rsidRPr="00EB1B09">
        <w:rPr>
          <w:rFonts w:asciiTheme="minorHAnsi" w:hAnsiTheme="minorHAnsi"/>
          <w:lang w:val="en-GB"/>
        </w:rPr>
        <w:t>Overstappen</w:t>
      </w:r>
      <w:proofErr w:type="spellEnd"/>
      <w:r w:rsidRPr="00EB1B09">
        <w:rPr>
          <w:rFonts w:asciiTheme="minorHAnsi" w:hAnsiTheme="minorHAnsi"/>
          <w:lang w:val="en-GB"/>
        </w:rPr>
        <w:t xml:space="preserve"> Messaging Platform</w:t>
      </w:r>
      <w:r w:rsidR="003A722F">
        <w:rPr>
          <w:rFonts w:asciiTheme="minorHAnsi" w:hAnsiTheme="minorHAnsi"/>
          <w:lang w:val="en-GB"/>
        </w:rPr>
        <w:t xml:space="preserve"> V4.0</w:t>
      </w:r>
    </w:p>
    <w:p w:rsidR="00E55CD5" w:rsidRPr="00EB1B09" w:rsidRDefault="00E55CD5" w:rsidP="00973087">
      <w:pPr>
        <w:rPr>
          <w:rFonts w:asciiTheme="minorHAnsi" w:hAnsiTheme="minorHAnsi"/>
          <w:lang w:val="en-GB"/>
        </w:rPr>
      </w:pPr>
    </w:p>
    <w:p w:rsidR="00E55CD5" w:rsidRPr="00EB1B09" w:rsidRDefault="00E55CD5" w:rsidP="00973087">
      <w:pPr>
        <w:rPr>
          <w:rFonts w:asciiTheme="minorHAnsi" w:hAnsiTheme="minorHAnsi"/>
          <w:lang w:val="en-GB"/>
        </w:rPr>
      </w:pPr>
    </w:p>
    <w:p w:rsidR="00E55CD5" w:rsidRPr="00EB1B09" w:rsidRDefault="00E55CD5" w:rsidP="00973087">
      <w:pPr>
        <w:rPr>
          <w:rFonts w:asciiTheme="minorHAnsi" w:hAnsiTheme="minorHAnsi"/>
          <w:lang w:val="en-GB"/>
        </w:rPr>
      </w:pPr>
    </w:p>
    <w:p w:rsidR="00E55CD5" w:rsidRPr="00FD7CC7" w:rsidRDefault="00E55CD5" w:rsidP="00973087">
      <w:pPr>
        <w:rPr>
          <w:rFonts w:asciiTheme="minorHAnsi" w:hAnsiTheme="minorHAnsi"/>
          <w:b/>
          <w:color w:val="005279"/>
          <w:sz w:val="28"/>
          <w:szCs w:val="28"/>
        </w:rPr>
      </w:pPr>
      <w:r w:rsidRPr="00EB1B09">
        <w:rPr>
          <w:rFonts w:asciiTheme="minorHAnsi" w:hAnsiTheme="minorHAnsi"/>
          <w:lang w:val="en-GB"/>
        </w:rPr>
        <w:br w:type="page"/>
      </w:r>
      <w:r w:rsidR="001D631A">
        <w:rPr>
          <w:rFonts w:asciiTheme="minorHAnsi" w:hAnsiTheme="minorHAnsi"/>
          <w:b/>
          <w:color w:val="005279"/>
          <w:sz w:val="28"/>
          <w:szCs w:val="28"/>
        </w:rPr>
        <w:lastRenderedPageBreak/>
        <w:t>Index</w:t>
      </w:r>
    </w:p>
    <w:p w:rsidR="00E55CD5" w:rsidRPr="00FD7CC7" w:rsidRDefault="00E55CD5" w:rsidP="00973087">
      <w:pPr>
        <w:rPr>
          <w:rFonts w:asciiTheme="minorHAnsi" w:hAnsiTheme="minorHAnsi"/>
        </w:rPr>
      </w:pPr>
    </w:p>
    <w:p w:rsidR="006D4FD2" w:rsidRDefault="00955999">
      <w:pPr>
        <w:pStyle w:val="Inhopg1"/>
        <w:tabs>
          <w:tab w:val="left" w:pos="440"/>
          <w:tab w:val="right" w:leader="dot" w:pos="9062"/>
        </w:tabs>
        <w:rPr>
          <w:rFonts w:asciiTheme="minorHAnsi" w:eastAsiaTheme="minorEastAsia" w:hAnsiTheme="minorHAnsi" w:cstheme="minorBidi"/>
          <w:noProof/>
          <w:lang w:eastAsia="nl-NL"/>
        </w:rPr>
      </w:pPr>
      <w:r w:rsidRPr="00F54C2D">
        <w:rPr>
          <w:rFonts w:asciiTheme="minorHAnsi" w:hAnsiTheme="minorHAnsi"/>
          <w:lang w:val="en-GB"/>
        </w:rPr>
        <w:fldChar w:fldCharType="begin"/>
      </w:r>
      <w:r w:rsidR="00B231FF" w:rsidRPr="00F54C2D">
        <w:rPr>
          <w:rFonts w:asciiTheme="minorHAnsi" w:hAnsiTheme="minorHAnsi"/>
          <w:lang w:val="en-GB"/>
        </w:rPr>
        <w:instrText xml:space="preserve"> TOC \o "1-3" \h \z \u \t "Kop 5;1" </w:instrText>
      </w:r>
      <w:r w:rsidRPr="00F54C2D">
        <w:rPr>
          <w:rFonts w:asciiTheme="minorHAnsi" w:hAnsiTheme="minorHAnsi"/>
          <w:lang w:val="en-GB"/>
        </w:rPr>
        <w:fldChar w:fldCharType="separate"/>
      </w:r>
      <w:hyperlink w:anchor="_Toc453854700" w:history="1">
        <w:r w:rsidR="006D4FD2" w:rsidRPr="007023E3">
          <w:rPr>
            <w:rStyle w:val="Hyperlink"/>
            <w:noProof/>
            <w:lang w:val="en-GB"/>
          </w:rPr>
          <w:t>2</w:t>
        </w:r>
        <w:r w:rsidR="006D4FD2">
          <w:rPr>
            <w:rFonts w:asciiTheme="minorHAnsi" w:eastAsiaTheme="minorEastAsia" w:hAnsiTheme="minorHAnsi" w:cstheme="minorBidi"/>
            <w:noProof/>
            <w:lang w:eastAsia="nl-NL"/>
          </w:rPr>
          <w:tab/>
        </w:r>
        <w:r w:rsidR="006D4FD2" w:rsidRPr="007023E3">
          <w:rPr>
            <w:rStyle w:val="Hyperlink"/>
            <w:noProof/>
            <w:lang w:val="en-GB"/>
          </w:rPr>
          <w:t>Version control</w:t>
        </w:r>
        <w:r w:rsidR="006D4FD2">
          <w:rPr>
            <w:noProof/>
            <w:webHidden/>
          </w:rPr>
          <w:tab/>
        </w:r>
        <w:r w:rsidR="006D4FD2">
          <w:rPr>
            <w:noProof/>
            <w:webHidden/>
          </w:rPr>
          <w:fldChar w:fldCharType="begin"/>
        </w:r>
        <w:r w:rsidR="006D4FD2">
          <w:rPr>
            <w:noProof/>
            <w:webHidden/>
          </w:rPr>
          <w:instrText xml:space="preserve"> PAGEREF _Toc453854700 \h </w:instrText>
        </w:r>
        <w:r w:rsidR="006D4FD2">
          <w:rPr>
            <w:noProof/>
            <w:webHidden/>
          </w:rPr>
        </w:r>
        <w:r w:rsidR="006D4FD2">
          <w:rPr>
            <w:noProof/>
            <w:webHidden/>
          </w:rPr>
          <w:fldChar w:fldCharType="separate"/>
        </w:r>
        <w:r w:rsidR="006D4FD2">
          <w:rPr>
            <w:noProof/>
            <w:webHidden/>
          </w:rPr>
          <w:t>3</w:t>
        </w:r>
        <w:r w:rsidR="006D4FD2">
          <w:rPr>
            <w:noProof/>
            <w:webHidden/>
          </w:rPr>
          <w:fldChar w:fldCharType="end"/>
        </w:r>
      </w:hyperlink>
    </w:p>
    <w:p w:rsidR="006D4FD2" w:rsidRDefault="00BD0F20">
      <w:pPr>
        <w:pStyle w:val="Inhopg1"/>
        <w:tabs>
          <w:tab w:val="left" w:pos="440"/>
          <w:tab w:val="right" w:leader="dot" w:pos="9062"/>
        </w:tabs>
        <w:rPr>
          <w:rFonts w:asciiTheme="minorHAnsi" w:eastAsiaTheme="minorEastAsia" w:hAnsiTheme="minorHAnsi" w:cstheme="minorBidi"/>
          <w:noProof/>
          <w:lang w:eastAsia="nl-NL"/>
        </w:rPr>
      </w:pPr>
      <w:hyperlink w:anchor="_Toc453854701" w:history="1">
        <w:r w:rsidR="006D4FD2" w:rsidRPr="007023E3">
          <w:rPr>
            <w:rStyle w:val="Hyperlink"/>
            <w:noProof/>
            <w:lang w:val="en-GB"/>
          </w:rPr>
          <w:t>3</w:t>
        </w:r>
        <w:r w:rsidR="006D4FD2">
          <w:rPr>
            <w:rFonts w:asciiTheme="minorHAnsi" w:eastAsiaTheme="minorEastAsia" w:hAnsiTheme="minorHAnsi" w:cstheme="minorBidi"/>
            <w:noProof/>
            <w:lang w:eastAsia="nl-NL"/>
          </w:rPr>
          <w:tab/>
        </w:r>
        <w:r w:rsidR="006D4FD2" w:rsidRPr="007023E3">
          <w:rPr>
            <w:rStyle w:val="Hyperlink"/>
            <w:noProof/>
            <w:lang w:val="en-GB"/>
          </w:rPr>
          <w:t>Tests</w:t>
        </w:r>
        <w:r w:rsidR="006D4FD2">
          <w:rPr>
            <w:noProof/>
            <w:webHidden/>
          </w:rPr>
          <w:tab/>
        </w:r>
        <w:r w:rsidR="006D4FD2">
          <w:rPr>
            <w:noProof/>
            <w:webHidden/>
          </w:rPr>
          <w:fldChar w:fldCharType="begin"/>
        </w:r>
        <w:r w:rsidR="006D4FD2">
          <w:rPr>
            <w:noProof/>
            <w:webHidden/>
          </w:rPr>
          <w:instrText xml:space="preserve"> PAGEREF _Toc453854701 \h </w:instrText>
        </w:r>
        <w:r w:rsidR="006D4FD2">
          <w:rPr>
            <w:noProof/>
            <w:webHidden/>
          </w:rPr>
        </w:r>
        <w:r w:rsidR="006D4FD2">
          <w:rPr>
            <w:noProof/>
            <w:webHidden/>
          </w:rPr>
          <w:fldChar w:fldCharType="separate"/>
        </w:r>
        <w:r w:rsidR="006D4FD2">
          <w:rPr>
            <w:noProof/>
            <w:webHidden/>
          </w:rPr>
          <w:t>3</w:t>
        </w:r>
        <w:r w:rsidR="006D4FD2">
          <w:rPr>
            <w:noProof/>
            <w:webHidden/>
          </w:rPr>
          <w:fldChar w:fldCharType="end"/>
        </w:r>
      </w:hyperlink>
    </w:p>
    <w:p w:rsidR="006D4FD2" w:rsidRDefault="00BD0F20">
      <w:pPr>
        <w:pStyle w:val="Inhopg2"/>
        <w:tabs>
          <w:tab w:val="left" w:pos="880"/>
          <w:tab w:val="right" w:leader="dot" w:pos="9062"/>
        </w:tabs>
        <w:rPr>
          <w:rFonts w:asciiTheme="minorHAnsi" w:eastAsiaTheme="minorEastAsia" w:hAnsiTheme="minorHAnsi" w:cstheme="minorBidi"/>
          <w:noProof/>
          <w:lang w:eastAsia="nl-NL"/>
        </w:rPr>
      </w:pPr>
      <w:hyperlink w:anchor="_Toc453854702" w:history="1">
        <w:r w:rsidR="006D4FD2" w:rsidRPr="007023E3">
          <w:rPr>
            <w:rStyle w:val="Hyperlink"/>
            <w:noProof/>
            <w:lang w:val="en-GB"/>
          </w:rPr>
          <w:t>3.1</w:t>
        </w:r>
        <w:r w:rsidR="006D4FD2">
          <w:rPr>
            <w:rFonts w:asciiTheme="minorHAnsi" w:eastAsiaTheme="minorEastAsia" w:hAnsiTheme="minorHAnsi" w:cstheme="minorBidi"/>
            <w:noProof/>
            <w:lang w:eastAsia="nl-NL"/>
          </w:rPr>
          <w:tab/>
        </w:r>
        <w:r w:rsidR="006D4FD2" w:rsidRPr="007023E3">
          <w:rPr>
            <w:rStyle w:val="Hyperlink"/>
            <w:noProof/>
            <w:lang w:val="en-GB"/>
          </w:rPr>
          <w:t>Functional tests COMP receives SOAP message.</w:t>
        </w:r>
        <w:r w:rsidR="006D4FD2">
          <w:rPr>
            <w:noProof/>
            <w:webHidden/>
          </w:rPr>
          <w:tab/>
        </w:r>
        <w:r w:rsidR="006D4FD2">
          <w:rPr>
            <w:noProof/>
            <w:webHidden/>
          </w:rPr>
          <w:fldChar w:fldCharType="begin"/>
        </w:r>
        <w:r w:rsidR="006D4FD2">
          <w:rPr>
            <w:noProof/>
            <w:webHidden/>
          </w:rPr>
          <w:instrText xml:space="preserve"> PAGEREF _Toc453854702 \h </w:instrText>
        </w:r>
        <w:r w:rsidR="006D4FD2">
          <w:rPr>
            <w:noProof/>
            <w:webHidden/>
          </w:rPr>
        </w:r>
        <w:r w:rsidR="006D4FD2">
          <w:rPr>
            <w:noProof/>
            <w:webHidden/>
          </w:rPr>
          <w:fldChar w:fldCharType="separate"/>
        </w:r>
        <w:r w:rsidR="006D4FD2">
          <w:rPr>
            <w:noProof/>
            <w:webHidden/>
          </w:rPr>
          <w:t>3</w:t>
        </w:r>
        <w:r w:rsidR="006D4FD2">
          <w:rPr>
            <w:noProof/>
            <w:webHidden/>
          </w:rPr>
          <w:fldChar w:fldCharType="end"/>
        </w:r>
      </w:hyperlink>
    </w:p>
    <w:p w:rsidR="006D4FD2" w:rsidRDefault="00BD0F20">
      <w:pPr>
        <w:pStyle w:val="Inhopg3"/>
        <w:tabs>
          <w:tab w:val="left" w:pos="1320"/>
          <w:tab w:val="right" w:leader="dot" w:pos="9062"/>
        </w:tabs>
        <w:rPr>
          <w:rFonts w:asciiTheme="minorHAnsi" w:eastAsiaTheme="minorEastAsia" w:hAnsiTheme="minorHAnsi" w:cstheme="minorBidi"/>
          <w:noProof/>
          <w:lang w:eastAsia="nl-NL"/>
        </w:rPr>
      </w:pPr>
      <w:hyperlink w:anchor="_Toc453854703" w:history="1">
        <w:r w:rsidR="006D4FD2" w:rsidRPr="007023E3">
          <w:rPr>
            <w:rStyle w:val="Hyperlink"/>
            <w:noProof/>
            <w:lang w:val="en-US"/>
          </w:rPr>
          <w:t>3.1.1</w:t>
        </w:r>
        <w:r w:rsidR="006D4FD2">
          <w:rPr>
            <w:rFonts w:asciiTheme="minorHAnsi" w:eastAsiaTheme="minorEastAsia" w:hAnsiTheme="minorHAnsi" w:cstheme="minorBidi"/>
            <w:noProof/>
            <w:lang w:eastAsia="nl-NL"/>
          </w:rPr>
          <w:tab/>
        </w:r>
        <w:r w:rsidR="006D4FD2" w:rsidRPr="007023E3">
          <w:rPr>
            <w:rStyle w:val="Hyperlink"/>
            <w:noProof/>
            <w:lang w:val="en-GB"/>
          </w:rPr>
          <w:t>testcases XML validation</w:t>
        </w:r>
        <w:r w:rsidR="006D4FD2">
          <w:rPr>
            <w:noProof/>
            <w:webHidden/>
          </w:rPr>
          <w:tab/>
        </w:r>
        <w:r w:rsidR="006D4FD2">
          <w:rPr>
            <w:noProof/>
            <w:webHidden/>
          </w:rPr>
          <w:fldChar w:fldCharType="begin"/>
        </w:r>
        <w:r w:rsidR="006D4FD2">
          <w:rPr>
            <w:noProof/>
            <w:webHidden/>
          </w:rPr>
          <w:instrText xml:space="preserve"> PAGEREF _Toc453854703 \h </w:instrText>
        </w:r>
        <w:r w:rsidR="006D4FD2">
          <w:rPr>
            <w:noProof/>
            <w:webHidden/>
          </w:rPr>
        </w:r>
        <w:r w:rsidR="006D4FD2">
          <w:rPr>
            <w:noProof/>
            <w:webHidden/>
          </w:rPr>
          <w:fldChar w:fldCharType="separate"/>
        </w:r>
        <w:r w:rsidR="006D4FD2">
          <w:rPr>
            <w:noProof/>
            <w:webHidden/>
          </w:rPr>
          <w:t>3</w:t>
        </w:r>
        <w:r w:rsidR="006D4FD2">
          <w:rPr>
            <w:noProof/>
            <w:webHidden/>
          </w:rPr>
          <w:fldChar w:fldCharType="end"/>
        </w:r>
      </w:hyperlink>
    </w:p>
    <w:p w:rsidR="006D4FD2" w:rsidRDefault="00BD0F20">
      <w:pPr>
        <w:pStyle w:val="Inhopg3"/>
        <w:tabs>
          <w:tab w:val="left" w:pos="1320"/>
          <w:tab w:val="right" w:leader="dot" w:pos="9062"/>
        </w:tabs>
        <w:rPr>
          <w:rFonts w:asciiTheme="minorHAnsi" w:eastAsiaTheme="minorEastAsia" w:hAnsiTheme="minorHAnsi" w:cstheme="minorBidi"/>
          <w:noProof/>
          <w:lang w:eastAsia="nl-NL"/>
        </w:rPr>
      </w:pPr>
      <w:hyperlink w:anchor="_Toc453854704" w:history="1">
        <w:r w:rsidR="006D4FD2" w:rsidRPr="007023E3">
          <w:rPr>
            <w:rStyle w:val="Hyperlink"/>
            <w:noProof/>
            <w:lang w:val="en-US"/>
          </w:rPr>
          <w:t>3.1.2</w:t>
        </w:r>
        <w:r w:rsidR="006D4FD2">
          <w:rPr>
            <w:rFonts w:asciiTheme="minorHAnsi" w:eastAsiaTheme="minorEastAsia" w:hAnsiTheme="minorHAnsi" w:cstheme="minorBidi"/>
            <w:noProof/>
            <w:lang w:eastAsia="nl-NL"/>
          </w:rPr>
          <w:tab/>
        </w:r>
        <w:r w:rsidR="006D4FD2" w:rsidRPr="007023E3">
          <w:rPr>
            <w:rStyle w:val="Hyperlink"/>
            <w:noProof/>
            <w:lang w:val="en-GB"/>
          </w:rPr>
          <w:t>Testcases store message processing</w:t>
        </w:r>
        <w:r w:rsidR="006D4FD2">
          <w:rPr>
            <w:noProof/>
            <w:webHidden/>
          </w:rPr>
          <w:tab/>
        </w:r>
        <w:r w:rsidR="006D4FD2">
          <w:rPr>
            <w:noProof/>
            <w:webHidden/>
          </w:rPr>
          <w:fldChar w:fldCharType="begin"/>
        </w:r>
        <w:r w:rsidR="006D4FD2">
          <w:rPr>
            <w:noProof/>
            <w:webHidden/>
          </w:rPr>
          <w:instrText xml:space="preserve"> PAGEREF _Toc453854704 \h </w:instrText>
        </w:r>
        <w:r w:rsidR="006D4FD2">
          <w:rPr>
            <w:noProof/>
            <w:webHidden/>
          </w:rPr>
        </w:r>
        <w:r w:rsidR="006D4FD2">
          <w:rPr>
            <w:noProof/>
            <w:webHidden/>
          </w:rPr>
          <w:fldChar w:fldCharType="separate"/>
        </w:r>
        <w:r w:rsidR="006D4FD2">
          <w:rPr>
            <w:noProof/>
            <w:webHidden/>
          </w:rPr>
          <w:t>6</w:t>
        </w:r>
        <w:r w:rsidR="006D4FD2">
          <w:rPr>
            <w:noProof/>
            <w:webHidden/>
          </w:rPr>
          <w:fldChar w:fldCharType="end"/>
        </w:r>
      </w:hyperlink>
    </w:p>
    <w:p w:rsidR="006D4FD2" w:rsidRDefault="00BD0F20">
      <w:pPr>
        <w:pStyle w:val="Inhopg3"/>
        <w:tabs>
          <w:tab w:val="left" w:pos="1320"/>
          <w:tab w:val="right" w:leader="dot" w:pos="9062"/>
        </w:tabs>
        <w:rPr>
          <w:rFonts w:asciiTheme="minorHAnsi" w:eastAsiaTheme="minorEastAsia" w:hAnsiTheme="minorHAnsi" w:cstheme="minorBidi"/>
          <w:noProof/>
          <w:lang w:eastAsia="nl-NL"/>
        </w:rPr>
      </w:pPr>
      <w:hyperlink w:anchor="_Toc453854705" w:history="1">
        <w:r w:rsidR="006D4FD2" w:rsidRPr="007023E3">
          <w:rPr>
            <w:rStyle w:val="Hyperlink"/>
            <w:noProof/>
            <w:lang w:val="en-US"/>
          </w:rPr>
          <w:t>3.1.3</w:t>
        </w:r>
        <w:r w:rsidR="006D4FD2">
          <w:rPr>
            <w:rFonts w:asciiTheme="minorHAnsi" w:eastAsiaTheme="minorEastAsia" w:hAnsiTheme="minorHAnsi" w:cstheme="minorBidi"/>
            <w:noProof/>
            <w:lang w:eastAsia="nl-NL"/>
          </w:rPr>
          <w:tab/>
        </w:r>
        <w:r w:rsidR="006D4FD2" w:rsidRPr="007023E3">
          <w:rPr>
            <w:rStyle w:val="Hyperlink"/>
            <w:noProof/>
            <w:lang w:val="en-GB"/>
          </w:rPr>
          <w:t>Testing smart validations (sunny day)</w:t>
        </w:r>
        <w:r w:rsidR="006D4FD2">
          <w:rPr>
            <w:noProof/>
            <w:webHidden/>
          </w:rPr>
          <w:tab/>
        </w:r>
        <w:r w:rsidR="006D4FD2">
          <w:rPr>
            <w:noProof/>
            <w:webHidden/>
          </w:rPr>
          <w:fldChar w:fldCharType="begin"/>
        </w:r>
        <w:r w:rsidR="006D4FD2">
          <w:rPr>
            <w:noProof/>
            <w:webHidden/>
          </w:rPr>
          <w:instrText xml:space="preserve"> PAGEREF _Toc453854705 \h </w:instrText>
        </w:r>
        <w:r w:rsidR="006D4FD2">
          <w:rPr>
            <w:noProof/>
            <w:webHidden/>
          </w:rPr>
        </w:r>
        <w:r w:rsidR="006D4FD2">
          <w:rPr>
            <w:noProof/>
            <w:webHidden/>
          </w:rPr>
          <w:fldChar w:fldCharType="separate"/>
        </w:r>
        <w:r w:rsidR="006D4FD2">
          <w:rPr>
            <w:noProof/>
            <w:webHidden/>
          </w:rPr>
          <w:t>15</w:t>
        </w:r>
        <w:r w:rsidR="006D4FD2">
          <w:rPr>
            <w:noProof/>
            <w:webHidden/>
          </w:rPr>
          <w:fldChar w:fldCharType="end"/>
        </w:r>
      </w:hyperlink>
    </w:p>
    <w:p w:rsidR="006D4FD2" w:rsidRDefault="00BD0F20">
      <w:pPr>
        <w:pStyle w:val="Inhopg3"/>
        <w:tabs>
          <w:tab w:val="left" w:pos="1320"/>
          <w:tab w:val="right" w:leader="dot" w:pos="9062"/>
        </w:tabs>
        <w:rPr>
          <w:rFonts w:asciiTheme="minorHAnsi" w:eastAsiaTheme="minorEastAsia" w:hAnsiTheme="minorHAnsi" w:cstheme="minorBidi"/>
          <w:noProof/>
          <w:lang w:eastAsia="nl-NL"/>
        </w:rPr>
      </w:pPr>
      <w:hyperlink w:anchor="_Toc453854706" w:history="1">
        <w:r w:rsidR="006D4FD2" w:rsidRPr="007023E3">
          <w:rPr>
            <w:rStyle w:val="Hyperlink"/>
            <w:noProof/>
            <w:lang w:val="en-US"/>
          </w:rPr>
          <w:t>3.1.4</w:t>
        </w:r>
        <w:r w:rsidR="006D4FD2">
          <w:rPr>
            <w:rFonts w:asciiTheme="minorHAnsi" w:eastAsiaTheme="minorEastAsia" w:hAnsiTheme="minorHAnsi" w:cstheme="minorBidi"/>
            <w:noProof/>
            <w:lang w:eastAsia="nl-NL"/>
          </w:rPr>
          <w:tab/>
        </w:r>
        <w:r w:rsidR="006D4FD2" w:rsidRPr="007023E3">
          <w:rPr>
            <w:rStyle w:val="Hyperlink"/>
            <w:noProof/>
            <w:lang w:val="en-GB"/>
          </w:rPr>
          <w:t>Testing proces flow validation state transitions (sunny day)</w:t>
        </w:r>
        <w:r w:rsidR="006D4FD2">
          <w:rPr>
            <w:noProof/>
            <w:webHidden/>
          </w:rPr>
          <w:tab/>
        </w:r>
        <w:r w:rsidR="006D4FD2">
          <w:rPr>
            <w:noProof/>
            <w:webHidden/>
          </w:rPr>
          <w:fldChar w:fldCharType="begin"/>
        </w:r>
        <w:r w:rsidR="006D4FD2">
          <w:rPr>
            <w:noProof/>
            <w:webHidden/>
          </w:rPr>
          <w:instrText xml:space="preserve"> PAGEREF _Toc453854706 \h </w:instrText>
        </w:r>
        <w:r w:rsidR="006D4FD2">
          <w:rPr>
            <w:noProof/>
            <w:webHidden/>
          </w:rPr>
        </w:r>
        <w:r w:rsidR="006D4FD2">
          <w:rPr>
            <w:noProof/>
            <w:webHidden/>
          </w:rPr>
          <w:fldChar w:fldCharType="separate"/>
        </w:r>
        <w:r w:rsidR="006D4FD2">
          <w:rPr>
            <w:noProof/>
            <w:webHidden/>
          </w:rPr>
          <w:t>16</w:t>
        </w:r>
        <w:r w:rsidR="006D4FD2">
          <w:rPr>
            <w:noProof/>
            <w:webHidden/>
          </w:rPr>
          <w:fldChar w:fldCharType="end"/>
        </w:r>
      </w:hyperlink>
    </w:p>
    <w:p w:rsidR="006D4FD2" w:rsidRDefault="00BD0F20">
      <w:pPr>
        <w:pStyle w:val="Inhopg3"/>
        <w:tabs>
          <w:tab w:val="left" w:pos="1320"/>
          <w:tab w:val="right" w:leader="dot" w:pos="9062"/>
        </w:tabs>
        <w:rPr>
          <w:rFonts w:asciiTheme="minorHAnsi" w:eastAsiaTheme="minorEastAsia" w:hAnsiTheme="minorHAnsi" w:cstheme="minorBidi"/>
          <w:noProof/>
          <w:lang w:eastAsia="nl-NL"/>
        </w:rPr>
      </w:pPr>
      <w:hyperlink w:anchor="_Toc453854707" w:history="1">
        <w:r w:rsidR="006D4FD2" w:rsidRPr="007023E3">
          <w:rPr>
            <w:rStyle w:val="Hyperlink"/>
            <w:noProof/>
            <w:lang w:val="en-US"/>
          </w:rPr>
          <w:t>3.1.5</w:t>
        </w:r>
        <w:r w:rsidR="006D4FD2">
          <w:rPr>
            <w:rFonts w:asciiTheme="minorHAnsi" w:eastAsiaTheme="minorEastAsia" w:hAnsiTheme="minorHAnsi" w:cstheme="minorBidi"/>
            <w:noProof/>
            <w:lang w:eastAsia="nl-NL"/>
          </w:rPr>
          <w:tab/>
        </w:r>
        <w:r w:rsidR="006D4FD2" w:rsidRPr="007023E3">
          <w:rPr>
            <w:rStyle w:val="Hyperlink"/>
            <w:noProof/>
            <w:lang w:val="en-GB"/>
          </w:rPr>
          <w:t>Testing duplicate messages (rainy day)</w:t>
        </w:r>
        <w:r w:rsidR="006D4FD2">
          <w:rPr>
            <w:noProof/>
            <w:webHidden/>
          </w:rPr>
          <w:tab/>
        </w:r>
        <w:r w:rsidR="006D4FD2">
          <w:rPr>
            <w:noProof/>
            <w:webHidden/>
          </w:rPr>
          <w:fldChar w:fldCharType="begin"/>
        </w:r>
        <w:r w:rsidR="006D4FD2">
          <w:rPr>
            <w:noProof/>
            <w:webHidden/>
          </w:rPr>
          <w:instrText xml:space="preserve"> PAGEREF _Toc453854707 \h </w:instrText>
        </w:r>
        <w:r w:rsidR="006D4FD2">
          <w:rPr>
            <w:noProof/>
            <w:webHidden/>
          </w:rPr>
        </w:r>
        <w:r w:rsidR="006D4FD2">
          <w:rPr>
            <w:noProof/>
            <w:webHidden/>
          </w:rPr>
          <w:fldChar w:fldCharType="separate"/>
        </w:r>
        <w:r w:rsidR="006D4FD2">
          <w:rPr>
            <w:noProof/>
            <w:webHidden/>
          </w:rPr>
          <w:t>17</w:t>
        </w:r>
        <w:r w:rsidR="006D4FD2">
          <w:rPr>
            <w:noProof/>
            <w:webHidden/>
          </w:rPr>
          <w:fldChar w:fldCharType="end"/>
        </w:r>
      </w:hyperlink>
    </w:p>
    <w:p w:rsidR="006D4FD2" w:rsidRDefault="00BD0F20">
      <w:pPr>
        <w:pStyle w:val="Inhopg3"/>
        <w:tabs>
          <w:tab w:val="left" w:pos="1320"/>
          <w:tab w:val="right" w:leader="dot" w:pos="9062"/>
        </w:tabs>
        <w:rPr>
          <w:rFonts w:asciiTheme="minorHAnsi" w:eastAsiaTheme="minorEastAsia" w:hAnsiTheme="minorHAnsi" w:cstheme="minorBidi"/>
          <w:noProof/>
          <w:lang w:eastAsia="nl-NL"/>
        </w:rPr>
      </w:pPr>
      <w:hyperlink w:anchor="_Toc453854708" w:history="1">
        <w:r w:rsidR="006D4FD2" w:rsidRPr="007023E3">
          <w:rPr>
            <w:rStyle w:val="Hyperlink"/>
            <w:noProof/>
            <w:lang w:val="en-US"/>
          </w:rPr>
          <w:t>3.1.6</w:t>
        </w:r>
        <w:r w:rsidR="006D4FD2">
          <w:rPr>
            <w:rFonts w:asciiTheme="minorHAnsi" w:eastAsiaTheme="minorEastAsia" w:hAnsiTheme="minorHAnsi" w:cstheme="minorBidi"/>
            <w:noProof/>
            <w:lang w:eastAsia="nl-NL"/>
          </w:rPr>
          <w:tab/>
        </w:r>
        <w:r w:rsidR="006D4FD2" w:rsidRPr="007023E3">
          <w:rPr>
            <w:rStyle w:val="Hyperlink"/>
            <w:noProof/>
            <w:lang w:val="en-GB"/>
          </w:rPr>
          <w:t>Testing Error Code</w:t>
        </w:r>
        <w:r w:rsidR="006D4FD2" w:rsidRPr="007023E3">
          <w:rPr>
            <w:rStyle w:val="Hyperlink"/>
            <w:noProof/>
            <w:lang w:val="en-US"/>
          </w:rPr>
          <w:t xml:space="preserve">s </w:t>
        </w:r>
        <w:r w:rsidR="006D4FD2" w:rsidRPr="007023E3">
          <w:rPr>
            <w:rStyle w:val="Hyperlink"/>
            <w:noProof/>
            <w:lang w:val="en-GB"/>
          </w:rPr>
          <w:t>(rainy days)</w:t>
        </w:r>
        <w:r w:rsidR="006D4FD2">
          <w:rPr>
            <w:noProof/>
            <w:webHidden/>
          </w:rPr>
          <w:tab/>
        </w:r>
        <w:r w:rsidR="006D4FD2">
          <w:rPr>
            <w:noProof/>
            <w:webHidden/>
          </w:rPr>
          <w:fldChar w:fldCharType="begin"/>
        </w:r>
        <w:r w:rsidR="006D4FD2">
          <w:rPr>
            <w:noProof/>
            <w:webHidden/>
          </w:rPr>
          <w:instrText xml:space="preserve"> PAGEREF _Toc453854708 \h </w:instrText>
        </w:r>
        <w:r w:rsidR="006D4FD2">
          <w:rPr>
            <w:noProof/>
            <w:webHidden/>
          </w:rPr>
        </w:r>
        <w:r w:rsidR="006D4FD2">
          <w:rPr>
            <w:noProof/>
            <w:webHidden/>
          </w:rPr>
          <w:fldChar w:fldCharType="separate"/>
        </w:r>
        <w:r w:rsidR="006D4FD2">
          <w:rPr>
            <w:noProof/>
            <w:webHidden/>
          </w:rPr>
          <w:t>17</w:t>
        </w:r>
        <w:r w:rsidR="006D4FD2">
          <w:rPr>
            <w:noProof/>
            <w:webHidden/>
          </w:rPr>
          <w:fldChar w:fldCharType="end"/>
        </w:r>
      </w:hyperlink>
    </w:p>
    <w:p w:rsidR="006D4FD2" w:rsidRDefault="00BD0F20">
      <w:pPr>
        <w:pStyle w:val="Inhopg3"/>
        <w:tabs>
          <w:tab w:val="left" w:pos="1320"/>
          <w:tab w:val="right" w:leader="dot" w:pos="9062"/>
        </w:tabs>
        <w:rPr>
          <w:rFonts w:asciiTheme="minorHAnsi" w:eastAsiaTheme="minorEastAsia" w:hAnsiTheme="minorHAnsi" w:cstheme="minorBidi"/>
          <w:noProof/>
          <w:lang w:eastAsia="nl-NL"/>
        </w:rPr>
      </w:pPr>
      <w:hyperlink w:anchor="_Toc453854709" w:history="1">
        <w:r w:rsidR="006D4FD2" w:rsidRPr="007023E3">
          <w:rPr>
            <w:rStyle w:val="Hyperlink"/>
            <w:noProof/>
            <w:lang w:val="en-US"/>
          </w:rPr>
          <w:t>3.1.7</w:t>
        </w:r>
        <w:r w:rsidR="006D4FD2">
          <w:rPr>
            <w:rFonts w:asciiTheme="minorHAnsi" w:eastAsiaTheme="minorEastAsia" w:hAnsiTheme="minorHAnsi" w:cstheme="minorBidi"/>
            <w:noProof/>
            <w:lang w:eastAsia="nl-NL"/>
          </w:rPr>
          <w:tab/>
        </w:r>
        <w:r w:rsidR="006D4FD2" w:rsidRPr="007023E3">
          <w:rPr>
            <w:rStyle w:val="Hyperlink"/>
            <w:noProof/>
            <w:lang w:val="en-GB"/>
          </w:rPr>
          <w:t>Error codes – unknown how to test</w:t>
        </w:r>
        <w:r w:rsidR="006D4FD2">
          <w:rPr>
            <w:noProof/>
            <w:webHidden/>
          </w:rPr>
          <w:tab/>
        </w:r>
        <w:r w:rsidR="006D4FD2">
          <w:rPr>
            <w:noProof/>
            <w:webHidden/>
          </w:rPr>
          <w:fldChar w:fldCharType="begin"/>
        </w:r>
        <w:r w:rsidR="006D4FD2">
          <w:rPr>
            <w:noProof/>
            <w:webHidden/>
          </w:rPr>
          <w:instrText xml:space="preserve"> PAGEREF _Toc453854709 \h </w:instrText>
        </w:r>
        <w:r w:rsidR="006D4FD2">
          <w:rPr>
            <w:noProof/>
            <w:webHidden/>
          </w:rPr>
        </w:r>
        <w:r w:rsidR="006D4FD2">
          <w:rPr>
            <w:noProof/>
            <w:webHidden/>
          </w:rPr>
          <w:fldChar w:fldCharType="separate"/>
        </w:r>
        <w:r w:rsidR="006D4FD2">
          <w:rPr>
            <w:noProof/>
            <w:webHidden/>
          </w:rPr>
          <w:t>18</w:t>
        </w:r>
        <w:r w:rsidR="006D4FD2">
          <w:rPr>
            <w:noProof/>
            <w:webHidden/>
          </w:rPr>
          <w:fldChar w:fldCharType="end"/>
        </w:r>
      </w:hyperlink>
    </w:p>
    <w:p w:rsidR="006D4FD2" w:rsidRDefault="00BD0F20">
      <w:pPr>
        <w:pStyle w:val="Inhopg3"/>
        <w:tabs>
          <w:tab w:val="left" w:pos="1320"/>
          <w:tab w:val="right" w:leader="dot" w:pos="9062"/>
        </w:tabs>
        <w:rPr>
          <w:rFonts w:asciiTheme="minorHAnsi" w:eastAsiaTheme="minorEastAsia" w:hAnsiTheme="minorHAnsi" w:cstheme="minorBidi"/>
          <w:noProof/>
          <w:lang w:eastAsia="nl-NL"/>
        </w:rPr>
      </w:pPr>
      <w:hyperlink w:anchor="_Toc453854710" w:history="1">
        <w:r w:rsidR="006D4FD2" w:rsidRPr="007023E3">
          <w:rPr>
            <w:rStyle w:val="Hyperlink"/>
            <w:noProof/>
            <w:lang w:val="en-US"/>
          </w:rPr>
          <w:t>3.1.8</w:t>
        </w:r>
        <w:r w:rsidR="006D4FD2">
          <w:rPr>
            <w:rFonts w:asciiTheme="minorHAnsi" w:eastAsiaTheme="minorEastAsia" w:hAnsiTheme="minorHAnsi" w:cstheme="minorBidi"/>
            <w:noProof/>
            <w:lang w:eastAsia="nl-NL"/>
          </w:rPr>
          <w:tab/>
        </w:r>
        <w:r w:rsidR="006D4FD2" w:rsidRPr="007023E3">
          <w:rPr>
            <w:rStyle w:val="Hyperlink"/>
            <w:noProof/>
            <w:lang w:val="en-GB"/>
          </w:rPr>
          <w:t>Scheduled processes</w:t>
        </w:r>
        <w:r w:rsidR="006D4FD2">
          <w:rPr>
            <w:noProof/>
            <w:webHidden/>
          </w:rPr>
          <w:tab/>
        </w:r>
        <w:r w:rsidR="006D4FD2">
          <w:rPr>
            <w:noProof/>
            <w:webHidden/>
          </w:rPr>
          <w:fldChar w:fldCharType="begin"/>
        </w:r>
        <w:r w:rsidR="006D4FD2">
          <w:rPr>
            <w:noProof/>
            <w:webHidden/>
          </w:rPr>
          <w:instrText xml:space="preserve"> PAGEREF _Toc453854710 \h </w:instrText>
        </w:r>
        <w:r w:rsidR="006D4FD2">
          <w:rPr>
            <w:noProof/>
            <w:webHidden/>
          </w:rPr>
        </w:r>
        <w:r w:rsidR="006D4FD2">
          <w:rPr>
            <w:noProof/>
            <w:webHidden/>
          </w:rPr>
          <w:fldChar w:fldCharType="separate"/>
        </w:r>
        <w:r w:rsidR="006D4FD2">
          <w:rPr>
            <w:noProof/>
            <w:webHidden/>
          </w:rPr>
          <w:t>18</w:t>
        </w:r>
        <w:r w:rsidR="006D4FD2">
          <w:rPr>
            <w:noProof/>
            <w:webHidden/>
          </w:rPr>
          <w:fldChar w:fldCharType="end"/>
        </w:r>
      </w:hyperlink>
    </w:p>
    <w:p w:rsidR="006D4FD2" w:rsidRDefault="00BD0F20">
      <w:pPr>
        <w:pStyle w:val="Inhopg2"/>
        <w:tabs>
          <w:tab w:val="left" w:pos="880"/>
          <w:tab w:val="right" w:leader="dot" w:pos="9062"/>
        </w:tabs>
        <w:rPr>
          <w:rFonts w:asciiTheme="minorHAnsi" w:eastAsiaTheme="minorEastAsia" w:hAnsiTheme="minorHAnsi" w:cstheme="minorBidi"/>
          <w:noProof/>
          <w:lang w:eastAsia="nl-NL"/>
        </w:rPr>
      </w:pPr>
      <w:hyperlink w:anchor="_Toc453854711" w:history="1">
        <w:r w:rsidR="006D4FD2" w:rsidRPr="007023E3">
          <w:rPr>
            <w:rStyle w:val="Hyperlink"/>
            <w:noProof/>
            <w:lang w:val="en-GB"/>
          </w:rPr>
          <w:t>3.2</w:t>
        </w:r>
        <w:r w:rsidR="006D4FD2">
          <w:rPr>
            <w:rFonts w:asciiTheme="minorHAnsi" w:eastAsiaTheme="minorEastAsia" w:hAnsiTheme="minorHAnsi" w:cstheme="minorBidi"/>
            <w:noProof/>
            <w:lang w:eastAsia="nl-NL"/>
          </w:rPr>
          <w:tab/>
        </w:r>
        <w:r w:rsidR="006D4FD2" w:rsidRPr="007023E3">
          <w:rPr>
            <w:rStyle w:val="Hyperlink"/>
            <w:noProof/>
            <w:lang w:val="en-GB"/>
          </w:rPr>
          <w:t>Functional tests COMP sends SOAP message</w:t>
        </w:r>
        <w:r w:rsidR="006D4FD2">
          <w:rPr>
            <w:noProof/>
            <w:webHidden/>
          </w:rPr>
          <w:tab/>
        </w:r>
        <w:r w:rsidR="006D4FD2">
          <w:rPr>
            <w:noProof/>
            <w:webHidden/>
          </w:rPr>
          <w:fldChar w:fldCharType="begin"/>
        </w:r>
        <w:r w:rsidR="006D4FD2">
          <w:rPr>
            <w:noProof/>
            <w:webHidden/>
          </w:rPr>
          <w:instrText xml:space="preserve"> PAGEREF _Toc453854711 \h </w:instrText>
        </w:r>
        <w:r w:rsidR="006D4FD2">
          <w:rPr>
            <w:noProof/>
            <w:webHidden/>
          </w:rPr>
        </w:r>
        <w:r w:rsidR="006D4FD2">
          <w:rPr>
            <w:noProof/>
            <w:webHidden/>
          </w:rPr>
          <w:fldChar w:fldCharType="separate"/>
        </w:r>
        <w:r w:rsidR="006D4FD2">
          <w:rPr>
            <w:noProof/>
            <w:webHidden/>
          </w:rPr>
          <w:t>19</w:t>
        </w:r>
        <w:r w:rsidR="006D4FD2">
          <w:rPr>
            <w:noProof/>
            <w:webHidden/>
          </w:rPr>
          <w:fldChar w:fldCharType="end"/>
        </w:r>
      </w:hyperlink>
    </w:p>
    <w:p w:rsidR="006D4FD2" w:rsidRDefault="00BD0F20">
      <w:pPr>
        <w:pStyle w:val="Inhopg2"/>
        <w:tabs>
          <w:tab w:val="left" w:pos="880"/>
          <w:tab w:val="right" w:leader="dot" w:pos="9062"/>
        </w:tabs>
        <w:rPr>
          <w:rFonts w:asciiTheme="minorHAnsi" w:eastAsiaTheme="minorEastAsia" w:hAnsiTheme="minorHAnsi" w:cstheme="minorBidi"/>
          <w:noProof/>
          <w:lang w:eastAsia="nl-NL"/>
        </w:rPr>
      </w:pPr>
      <w:hyperlink w:anchor="_Toc453854712" w:history="1">
        <w:r w:rsidR="006D4FD2" w:rsidRPr="007023E3">
          <w:rPr>
            <w:rStyle w:val="Hyperlink"/>
            <w:noProof/>
            <w:lang w:val="en-GB"/>
          </w:rPr>
          <w:t>3.3</w:t>
        </w:r>
        <w:r w:rsidR="006D4FD2">
          <w:rPr>
            <w:rFonts w:asciiTheme="minorHAnsi" w:eastAsiaTheme="minorEastAsia" w:hAnsiTheme="minorHAnsi" w:cstheme="minorBidi"/>
            <w:noProof/>
            <w:lang w:eastAsia="nl-NL"/>
          </w:rPr>
          <w:tab/>
        </w:r>
        <w:r w:rsidR="006D4FD2" w:rsidRPr="007023E3">
          <w:rPr>
            <w:rStyle w:val="Hyperlink"/>
            <w:noProof/>
            <w:lang w:val="en-GB"/>
          </w:rPr>
          <w:t>Functional tests GUI</w:t>
        </w:r>
        <w:r w:rsidR="006D4FD2">
          <w:rPr>
            <w:noProof/>
            <w:webHidden/>
          </w:rPr>
          <w:tab/>
        </w:r>
        <w:r w:rsidR="006D4FD2">
          <w:rPr>
            <w:noProof/>
            <w:webHidden/>
          </w:rPr>
          <w:fldChar w:fldCharType="begin"/>
        </w:r>
        <w:r w:rsidR="006D4FD2">
          <w:rPr>
            <w:noProof/>
            <w:webHidden/>
          </w:rPr>
          <w:instrText xml:space="preserve"> PAGEREF _Toc453854712 \h </w:instrText>
        </w:r>
        <w:r w:rsidR="006D4FD2">
          <w:rPr>
            <w:noProof/>
            <w:webHidden/>
          </w:rPr>
        </w:r>
        <w:r w:rsidR="006D4FD2">
          <w:rPr>
            <w:noProof/>
            <w:webHidden/>
          </w:rPr>
          <w:fldChar w:fldCharType="separate"/>
        </w:r>
        <w:r w:rsidR="006D4FD2">
          <w:rPr>
            <w:noProof/>
            <w:webHidden/>
          </w:rPr>
          <w:t>19</w:t>
        </w:r>
        <w:r w:rsidR="006D4FD2">
          <w:rPr>
            <w:noProof/>
            <w:webHidden/>
          </w:rPr>
          <w:fldChar w:fldCharType="end"/>
        </w:r>
      </w:hyperlink>
    </w:p>
    <w:p w:rsidR="006D4FD2" w:rsidRDefault="00BD0F20">
      <w:pPr>
        <w:pStyle w:val="Inhopg3"/>
        <w:tabs>
          <w:tab w:val="left" w:pos="1320"/>
          <w:tab w:val="right" w:leader="dot" w:pos="9062"/>
        </w:tabs>
        <w:rPr>
          <w:rFonts w:asciiTheme="minorHAnsi" w:eastAsiaTheme="minorEastAsia" w:hAnsiTheme="minorHAnsi" w:cstheme="minorBidi"/>
          <w:noProof/>
          <w:lang w:eastAsia="nl-NL"/>
        </w:rPr>
      </w:pPr>
      <w:hyperlink w:anchor="_Toc453854713" w:history="1">
        <w:r w:rsidR="006D4FD2" w:rsidRPr="007023E3">
          <w:rPr>
            <w:rStyle w:val="Hyperlink"/>
            <w:noProof/>
            <w:lang w:val="en-US"/>
          </w:rPr>
          <w:t>3.3.1</w:t>
        </w:r>
        <w:r w:rsidR="006D4FD2">
          <w:rPr>
            <w:rFonts w:asciiTheme="minorHAnsi" w:eastAsiaTheme="minorEastAsia" w:hAnsiTheme="minorHAnsi" w:cstheme="minorBidi"/>
            <w:noProof/>
            <w:lang w:eastAsia="nl-NL"/>
          </w:rPr>
          <w:tab/>
        </w:r>
        <w:r w:rsidR="006D4FD2" w:rsidRPr="007023E3">
          <w:rPr>
            <w:rStyle w:val="Hyperlink"/>
            <w:noProof/>
          </w:rPr>
          <w:t>Functionality tests</w:t>
        </w:r>
        <w:r w:rsidR="006D4FD2">
          <w:rPr>
            <w:noProof/>
            <w:webHidden/>
          </w:rPr>
          <w:tab/>
        </w:r>
        <w:r w:rsidR="006D4FD2">
          <w:rPr>
            <w:noProof/>
            <w:webHidden/>
          </w:rPr>
          <w:fldChar w:fldCharType="begin"/>
        </w:r>
        <w:r w:rsidR="006D4FD2">
          <w:rPr>
            <w:noProof/>
            <w:webHidden/>
          </w:rPr>
          <w:instrText xml:space="preserve"> PAGEREF _Toc453854713 \h </w:instrText>
        </w:r>
        <w:r w:rsidR="006D4FD2">
          <w:rPr>
            <w:noProof/>
            <w:webHidden/>
          </w:rPr>
        </w:r>
        <w:r w:rsidR="006D4FD2">
          <w:rPr>
            <w:noProof/>
            <w:webHidden/>
          </w:rPr>
          <w:fldChar w:fldCharType="separate"/>
        </w:r>
        <w:r w:rsidR="006D4FD2">
          <w:rPr>
            <w:noProof/>
            <w:webHidden/>
          </w:rPr>
          <w:t>20</w:t>
        </w:r>
        <w:r w:rsidR="006D4FD2">
          <w:rPr>
            <w:noProof/>
            <w:webHidden/>
          </w:rPr>
          <w:fldChar w:fldCharType="end"/>
        </w:r>
      </w:hyperlink>
    </w:p>
    <w:p w:rsidR="006D4FD2" w:rsidRDefault="00BD0F20">
      <w:pPr>
        <w:pStyle w:val="Inhopg3"/>
        <w:tabs>
          <w:tab w:val="left" w:pos="1320"/>
          <w:tab w:val="right" w:leader="dot" w:pos="9062"/>
        </w:tabs>
        <w:rPr>
          <w:rFonts w:asciiTheme="minorHAnsi" w:eastAsiaTheme="minorEastAsia" w:hAnsiTheme="minorHAnsi" w:cstheme="minorBidi"/>
          <w:noProof/>
          <w:lang w:eastAsia="nl-NL"/>
        </w:rPr>
      </w:pPr>
      <w:hyperlink w:anchor="_Toc453854714" w:history="1">
        <w:r w:rsidR="006D4FD2" w:rsidRPr="007023E3">
          <w:rPr>
            <w:rStyle w:val="Hyperlink"/>
            <w:noProof/>
            <w:lang w:val="en-US"/>
          </w:rPr>
          <w:t>3.3.2</w:t>
        </w:r>
        <w:r w:rsidR="006D4FD2">
          <w:rPr>
            <w:rFonts w:asciiTheme="minorHAnsi" w:eastAsiaTheme="minorEastAsia" w:hAnsiTheme="minorHAnsi" w:cstheme="minorBidi"/>
            <w:noProof/>
            <w:lang w:eastAsia="nl-NL"/>
          </w:rPr>
          <w:tab/>
        </w:r>
        <w:r w:rsidR="006D4FD2" w:rsidRPr="007023E3">
          <w:rPr>
            <w:rStyle w:val="Hyperlink"/>
            <w:noProof/>
            <w:lang w:val="en-GB"/>
          </w:rPr>
          <w:t>State transitions between GUI and SOAP</w:t>
        </w:r>
        <w:r w:rsidR="006D4FD2">
          <w:rPr>
            <w:noProof/>
            <w:webHidden/>
          </w:rPr>
          <w:tab/>
        </w:r>
        <w:r w:rsidR="006D4FD2">
          <w:rPr>
            <w:noProof/>
            <w:webHidden/>
          </w:rPr>
          <w:fldChar w:fldCharType="begin"/>
        </w:r>
        <w:r w:rsidR="006D4FD2">
          <w:rPr>
            <w:noProof/>
            <w:webHidden/>
          </w:rPr>
          <w:instrText xml:space="preserve"> PAGEREF _Toc453854714 \h </w:instrText>
        </w:r>
        <w:r w:rsidR="006D4FD2">
          <w:rPr>
            <w:noProof/>
            <w:webHidden/>
          </w:rPr>
        </w:r>
        <w:r w:rsidR="006D4FD2">
          <w:rPr>
            <w:noProof/>
            <w:webHidden/>
          </w:rPr>
          <w:fldChar w:fldCharType="separate"/>
        </w:r>
        <w:r w:rsidR="006D4FD2">
          <w:rPr>
            <w:noProof/>
            <w:webHidden/>
          </w:rPr>
          <w:t>20</w:t>
        </w:r>
        <w:r w:rsidR="006D4FD2">
          <w:rPr>
            <w:noProof/>
            <w:webHidden/>
          </w:rPr>
          <w:fldChar w:fldCharType="end"/>
        </w:r>
      </w:hyperlink>
    </w:p>
    <w:p w:rsidR="006D4FD2" w:rsidRDefault="00BD0F20">
      <w:pPr>
        <w:pStyle w:val="Inhopg3"/>
        <w:tabs>
          <w:tab w:val="left" w:pos="1320"/>
          <w:tab w:val="right" w:leader="dot" w:pos="9062"/>
        </w:tabs>
        <w:rPr>
          <w:rFonts w:asciiTheme="minorHAnsi" w:eastAsiaTheme="minorEastAsia" w:hAnsiTheme="minorHAnsi" w:cstheme="minorBidi"/>
          <w:noProof/>
          <w:lang w:eastAsia="nl-NL"/>
        </w:rPr>
      </w:pPr>
      <w:hyperlink w:anchor="_Toc453854715" w:history="1">
        <w:r w:rsidR="006D4FD2" w:rsidRPr="007023E3">
          <w:rPr>
            <w:rStyle w:val="Hyperlink"/>
            <w:noProof/>
            <w:lang w:val="en-US"/>
          </w:rPr>
          <w:t>3.3.3</w:t>
        </w:r>
        <w:r w:rsidR="006D4FD2">
          <w:rPr>
            <w:rFonts w:asciiTheme="minorHAnsi" w:eastAsiaTheme="minorEastAsia" w:hAnsiTheme="minorHAnsi" w:cstheme="minorBidi"/>
            <w:noProof/>
            <w:lang w:eastAsia="nl-NL"/>
          </w:rPr>
          <w:tab/>
        </w:r>
        <w:r w:rsidR="006D4FD2" w:rsidRPr="007023E3">
          <w:rPr>
            <w:rStyle w:val="Hyperlink"/>
            <w:noProof/>
          </w:rPr>
          <w:t>Testing settings</w:t>
        </w:r>
        <w:r w:rsidR="006D4FD2">
          <w:rPr>
            <w:noProof/>
            <w:webHidden/>
          </w:rPr>
          <w:tab/>
        </w:r>
        <w:r w:rsidR="006D4FD2">
          <w:rPr>
            <w:noProof/>
            <w:webHidden/>
          </w:rPr>
          <w:fldChar w:fldCharType="begin"/>
        </w:r>
        <w:r w:rsidR="006D4FD2">
          <w:rPr>
            <w:noProof/>
            <w:webHidden/>
          </w:rPr>
          <w:instrText xml:space="preserve"> PAGEREF _Toc453854715 \h </w:instrText>
        </w:r>
        <w:r w:rsidR="006D4FD2">
          <w:rPr>
            <w:noProof/>
            <w:webHidden/>
          </w:rPr>
        </w:r>
        <w:r w:rsidR="006D4FD2">
          <w:rPr>
            <w:noProof/>
            <w:webHidden/>
          </w:rPr>
          <w:fldChar w:fldCharType="separate"/>
        </w:r>
        <w:r w:rsidR="006D4FD2">
          <w:rPr>
            <w:noProof/>
            <w:webHidden/>
          </w:rPr>
          <w:t>20</w:t>
        </w:r>
        <w:r w:rsidR="006D4FD2">
          <w:rPr>
            <w:noProof/>
            <w:webHidden/>
          </w:rPr>
          <w:fldChar w:fldCharType="end"/>
        </w:r>
      </w:hyperlink>
    </w:p>
    <w:p w:rsidR="006D4FD2" w:rsidRDefault="00BD0F20">
      <w:pPr>
        <w:pStyle w:val="Inhopg2"/>
        <w:tabs>
          <w:tab w:val="left" w:pos="880"/>
          <w:tab w:val="right" w:leader="dot" w:pos="9062"/>
        </w:tabs>
        <w:rPr>
          <w:rFonts w:asciiTheme="minorHAnsi" w:eastAsiaTheme="minorEastAsia" w:hAnsiTheme="minorHAnsi" w:cstheme="minorBidi"/>
          <w:noProof/>
          <w:lang w:eastAsia="nl-NL"/>
        </w:rPr>
      </w:pPr>
      <w:hyperlink w:anchor="_Toc453854716" w:history="1">
        <w:r w:rsidR="006D4FD2" w:rsidRPr="007023E3">
          <w:rPr>
            <w:rStyle w:val="Hyperlink"/>
            <w:noProof/>
          </w:rPr>
          <w:t>3.4</w:t>
        </w:r>
        <w:r w:rsidR="006D4FD2">
          <w:rPr>
            <w:rFonts w:asciiTheme="minorHAnsi" w:eastAsiaTheme="minorEastAsia" w:hAnsiTheme="minorHAnsi" w:cstheme="minorBidi"/>
            <w:noProof/>
            <w:lang w:eastAsia="nl-NL"/>
          </w:rPr>
          <w:tab/>
        </w:r>
        <w:r w:rsidR="006D4FD2" w:rsidRPr="007023E3">
          <w:rPr>
            <w:rStyle w:val="Hyperlink"/>
            <w:noProof/>
          </w:rPr>
          <w:t>Performance tests</w:t>
        </w:r>
        <w:r w:rsidR="006D4FD2">
          <w:rPr>
            <w:noProof/>
            <w:webHidden/>
          </w:rPr>
          <w:tab/>
        </w:r>
        <w:r w:rsidR="006D4FD2">
          <w:rPr>
            <w:noProof/>
            <w:webHidden/>
          </w:rPr>
          <w:fldChar w:fldCharType="begin"/>
        </w:r>
        <w:r w:rsidR="006D4FD2">
          <w:rPr>
            <w:noProof/>
            <w:webHidden/>
          </w:rPr>
          <w:instrText xml:space="preserve"> PAGEREF _Toc453854716 \h </w:instrText>
        </w:r>
        <w:r w:rsidR="006D4FD2">
          <w:rPr>
            <w:noProof/>
            <w:webHidden/>
          </w:rPr>
        </w:r>
        <w:r w:rsidR="006D4FD2">
          <w:rPr>
            <w:noProof/>
            <w:webHidden/>
          </w:rPr>
          <w:fldChar w:fldCharType="separate"/>
        </w:r>
        <w:r w:rsidR="006D4FD2">
          <w:rPr>
            <w:noProof/>
            <w:webHidden/>
          </w:rPr>
          <w:t>22</w:t>
        </w:r>
        <w:r w:rsidR="006D4FD2">
          <w:rPr>
            <w:noProof/>
            <w:webHidden/>
          </w:rPr>
          <w:fldChar w:fldCharType="end"/>
        </w:r>
      </w:hyperlink>
    </w:p>
    <w:p w:rsidR="006D4FD2" w:rsidRDefault="00BD0F20">
      <w:pPr>
        <w:pStyle w:val="Inhopg2"/>
        <w:tabs>
          <w:tab w:val="left" w:pos="880"/>
          <w:tab w:val="right" w:leader="dot" w:pos="9062"/>
        </w:tabs>
        <w:rPr>
          <w:rFonts w:asciiTheme="minorHAnsi" w:eastAsiaTheme="minorEastAsia" w:hAnsiTheme="minorHAnsi" w:cstheme="minorBidi"/>
          <w:noProof/>
          <w:lang w:eastAsia="nl-NL"/>
        </w:rPr>
      </w:pPr>
      <w:hyperlink w:anchor="_Toc453854717" w:history="1">
        <w:r w:rsidR="006D4FD2" w:rsidRPr="007023E3">
          <w:rPr>
            <w:rStyle w:val="Hyperlink"/>
            <w:noProof/>
            <w:lang w:val="en-GB"/>
          </w:rPr>
          <w:t>3.5</w:t>
        </w:r>
        <w:r w:rsidR="006D4FD2">
          <w:rPr>
            <w:rFonts w:asciiTheme="minorHAnsi" w:eastAsiaTheme="minorEastAsia" w:hAnsiTheme="minorHAnsi" w:cstheme="minorBidi"/>
            <w:noProof/>
            <w:lang w:eastAsia="nl-NL"/>
          </w:rPr>
          <w:tab/>
        </w:r>
        <w:r w:rsidR="006D4FD2" w:rsidRPr="007023E3">
          <w:rPr>
            <w:rStyle w:val="Hyperlink"/>
            <w:noProof/>
            <w:lang w:val="en-GB"/>
          </w:rPr>
          <w:t>Testing notification emails, reporting emails and error emails</w:t>
        </w:r>
        <w:r w:rsidR="006D4FD2">
          <w:rPr>
            <w:noProof/>
            <w:webHidden/>
          </w:rPr>
          <w:tab/>
        </w:r>
        <w:r w:rsidR="006D4FD2">
          <w:rPr>
            <w:noProof/>
            <w:webHidden/>
          </w:rPr>
          <w:fldChar w:fldCharType="begin"/>
        </w:r>
        <w:r w:rsidR="006D4FD2">
          <w:rPr>
            <w:noProof/>
            <w:webHidden/>
          </w:rPr>
          <w:instrText xml:space="preserve"> PAGEREF _Toc453854717 \h </w:instrText>
        </w:r>
        <w:r w:rsidR="006D4FD2">
          <w:rPr>
            <w:noProof/>
            <w:webHidden/>
          </w:rPr>
        </w:r>
        <w:r w:rsidR="006D4FD2">
          <w:rPr>
            <w:noProof/>
            <w:webHidden/>
          </w:rPr>
          <w:fldChar w:fldCharType="separate"/>
        </w:r>
        <w:r w:rsidR="006D4FD2">
          <w:rPr>
            <w:noProof/>
            <w:webHidden/>
          </w:rPr>
          <w:t>22</w:t>
        </w:r>
        <w:r w:rsidR="006D4FD2">
          <w:rPr>
            <w:noProof/>
            <w:webHidden/>
          </w:rPr>
          <w:fldChar w:fldCharType="end"/>
        </w:r>
      </w:hyperlink>
    </w:p>
    <w:p w:rsidR="00BB64EE" w:rsidRPr="00F54C2D" w:rsidRDefault="00955999" w:rsidP="00973087">
      <w:pPr>
        <w:rPr>
          <w:rFonts w:asciiTheme="minorHAnsi" w:hAnsiTheme="minorHAnsi"/>
          <w:lang w:val="en-GB"/>
        </w:rPr>
      </w:pPr>
      <w:r w:rsidRPr="00F54C2D">
        <w:rPr>
          <w:rFonts w:asciiTheme="minorHAnsi" w:hAnsiTheme="minorHAnsi"/>
          <w:lang w:val="en-GB"/>
        </w:rPr>
        <w:fldChar w:fldCharType="end"/>
      </w:r>
    </w:p>
    <w:p w:rsidR="004F4A8A" w:rsidRPr="00F54C2D" w:rsidRDefault="00BB64EE" w:rsidP="00973087">
      <w:pPr>
        <w:pStyle w:val="Kop1"/>
        <w:rPr>
          <w:rFonts w:asciiTheme="minorHAnsi" w:hAnsiTheme="minorHAnsi"/>
          <w:lang w:val="en-GB"/>
        </w:rPr>
      </w:pPr>
      <w:r w:rsidRPr="00F54C2D">
        <w:rPr>
          <w:rFonts w:asciiTheme="minorHAnsi" w:hAnsiTheme="minorHAnsi"/>
          <w:lang w:val="en-GB"/>
        </w:rPr>
        <w:br w:type="page"/>
      </w:r>
    </w:p>
    <w:p w:rsidR="00EB1B09" w:rsidRDefault="00EB1B09" w:rsidP="0005149D">
      <w:pPr>
        <w:pStyle w:val="Kop1"/>
        <w:rPr>
          <w:lang w:val="en-GB"/>
        </w:rPr>
      </w:pPr>
      <w:bookmarkStart w:id="0" w:name="_Toc453854700"/>
      <w:bookmarkStart w:id="1" w:name="_Toc131296573"/>
      <w:r>
        <w:rPr>
          <w:lang w:val="en-GB"/>
        </w:rPr>
        <w:lastRenderedPageBreak/>
        <w:t>Version control</w:t>
      </w:r>
      <w:bookmarkEnd w:id="0"/>
    </w:p>
    <w:tbl>
      <w:tblPr>
        <w:tblStyle w:val="Tabelraster"/>
        <w:tblW w:w="0" w:type="auto"/>
        <w:tblLook w:val="04A0" w:firstRow="1" w:lastRow="0" w:firstColumn="1" w:lastColumn="0" w:noHBand="0" w:noVBand="1"/>
      </w:tblPr>
      <w:tblGrid>
        <w:gridCol w:w="959"/>
        <w:gridCol w:w="1276"/>
        <w:gridCol w:w="4674"/>
        <w:gridCol w:w="2303"/>
      </w:tblGrid>
      <w:tr w:rsidR="00EB1B09" w:rsidRPr="00EB1B09" w:rsidTr="00EB1B09">
        <w:tc>
          <w:tcPr>
            <w:tcW w:w="959" w:type="dxa"/>
            <w:shd w:val="clear" w:color="auto" w:fill="17365D" w:themeFill="text2" w:themeFillShade="BF"/>
          </w:tcPr>
          <w:p w:rsidR="00EB1B09" w:rsidRPr="00EB1B09" w:rsidRDefault="00EB1B09" w:rsidP="00EB1B09">
            <w:pPr>
              <w:rPr>
                <w:b/>
                <w:color w:val="FFFFFF" w:themeColor="background1"/>
                <w:lang w:val="en-GB"/>
              </w:rPr>
            </w:pPr>
            <w:proofErr w:type="spellStart"/>
            <w:r>
              <w:rPr>
                <w:b/>
                <w:color w:val="FFFFFF" w:themeColor="background1"/>
                <w:lang w:val="en-GB"/>
              </w:rPr>
              <w:t>nr</w:t>
            </w:r>
            <w:proofErr w:type="spellEnd"/>
          </w:p>
        </w:tc>
        <w:tc>
          <w:tcPr>
            <w:tcW w:w="1276" w:type="dxa"/>
            <w:shd w:val="clear" w:color="auto" w:fill="17365D" w:themeFill="text2" w:themeFillShade="BF"/>
          </w:tcPr>
          <w:p w:rsidR="00EB1B09" w:rsidRPr="00EB1B09" w:rsidRDefault="00EB1B09" w:rsidP="00EB1B09">
            <w:pPr>
              <w:rPr>
                <w:b/>
                <w:color w:val="FFFFFF" w:themeColor="background1"/>
                <w:lang w:val="en-GB"/>
              </w:rPr>
            </w:pPr>
            <w:r>
              <w:rPr>
                <w:b/>
                <w:color w:val="FFFFFF" w:themeColor="background1"/>
                <w:lang w:val="en-GB"/>
              </w:rPr>
              <w:t>Date</w:t>
            </w:r>
          </w:p>
        </w:tc>
        <w:tc>
          <w:tcPr>
            <w:tcW w:w="4674" w:type="dxa"/>
            <w:shd w:val="clear" w:color="auto" w:fill="17365D" w:themeFill="text2" w:themeFillShade="BF"/>
          </w:tcPr>
          <w:p w:rsidR="00EB1B09" w:rsidRPr="00EB1B09" w:rsidRDefault="00EB1B09" w:rsidP="00EB1B09">
            <w:pPr>
              <w:rPr>
                <w:b/>
                <w:color w:val="FFFFFF" w:themeColor="background1"/>
                <w:lang w:val="en-GB"/>
              </w:rPr>
            </w:pPr>
            <w:r>
              <w:rPr>
                <w:b/>
                <w:color w:val="FFFFFF" w:themeColor="background1"/>
                <w:lang w:val="en-GB"/>
              </w:rPr>
              <w:t>Description</w:t>
            </w:r>
          </w:p>
        </w:tc>
        <w:tc>
          <w:tcPr>
            <w:tcW w:w="2303" w:type="dxa"/>
            <w:shd w:val="clear" w:color="auto" w:fill="17365D" w:themeFill="text2" w:themeFillShade="BF"/>
          </w:tcPr>
          <w:p w:rsidR="00EB1B09" w:rsidRPr="00EB1B09" w:rsidRDefault="00EB1B09" w:rsidP="00EB1B09">
            <w:pPr>
              <w:rPr>
                <w:b/>
                <w:color w:val="FFFFFF" w:themeColor="background1"/>
                <w:lang w:val="en-GB"/>
              </w:rPr>
            </w:pPr>
            <w:r>
              <w:rPr>
                <w:b/>
                <w:color w:val="FFFFFF" w:themeColor="background1"/>
                <w:lang w:val="en-GB"/>
              </w:rPr>
              <w:t>Author</w:t>
            </w:r>
          </w:p>
        </w:tc>
      </w:tr>
      <w:tr w:rsidR="00EB1B09" w:rsidTr="00EB1B09">
        <w:tc>
          <w:tcPr>
            <w:tcW w:w="959" w:type="dxa"/>
          </w:tcPr>
          <w:p w:rsidR="00EB1B09" w:rsidRDefault="00EB1B09" w:rsidP="00EB1B09">
            <w:pPr>
              <w:rPr>
                <w:lang w:val="en-GB"/>
              </w:rPr>
            </w:pPr>
            <w:r>
              <w:rPr>
                <w:lang w:val="en-GB"/>
              </w:rPr>
              <w:t>0.1</w:t>
            </w:r>
          </w:p>
        </w:tc>
        <w:tc>
          <w:tcPr>
            <w:tcW w:w="1276" w:type="dxa"/>
          </w:tcPr>
          <w:p w:rsidR="00EB1B09" w:rsidRDefault="00EB1B09" w:rsidP="00EB1B09">
            <w:pPr>
              <w:rPr>
                <w:lang w:val="en-GB"/>
              </w:rPr>
            </w:pPr>
            <w:r>
              <w:rPr>
                <w:lang w:val="en-GB"/>
              </w:rPr>
              <w:t>2016-5-24</w:t>
            </w:r>
          </w:p>
        </w:tc>
        <w:tc>
          <w:tcPr>
            <w:tcW w:w="4674" w:type="dxa"/>
          </w:tcPr>
          <w:p w:rsidR="00EB1B09" w:rsidRDefault="00EB1B09" w:rsidP="00EB1B09">
            <w:pPr>
              <w:rPr>
                <w:lang w:val="en-GB"/>
              </w:rPr>
            </w:pPr>
            <w:r>
              <w:rPr>
                <w:lang w:val="en-GB"/>
              </w:rPr>
              <w:t>Initial version</w:t>
            </w:r>
          </w:p>
        </w:tc>
        <w:tc>
          <w:tcPr>
            <w:tcW w:w="2303" w:type="dxa"/>
          </w:tcPr>
          <w:p w:rsidR="00EB1B09" w:rsidRDefault="00EB1B09" w:rsidP="00EB1B09">
            <w:pPr>
              <w:rPr>
                <w:lang w:val="en-GB"/>
              </w:rPr>
            </w:pPr>
            <w:r>
              <w:rPr>
                <w:lang w:val="en-GB"/>
              </w:rPr>
              <w:t>Ed Zwinkels</w:t>
            </w:r>
          </w:p>
        </w:tc>
      </w:tr>
      <w:tr w:rsidR="00EB1B09" w:rsidTr="00EB1B09">
        <w:tc>
          <w:tcPr>
            <w:tcW w:w="959" w:type="dxa"/>
          </w:tcPr>
          <w:p w:rsidR="00EB1B09" w:rsidRDefault="00EB1B09" w:rsidP="00EB1B09">
            <w:pPr>
              <w:rPr>
                <w:lang w:val="en-GB"/>
              </w:rPr>
            </w:pPr>
            <w:r>
              <w:rPr>
                <w:lang w:val="en-GB"/>
              </w:rPr>
              <w:t>0.2</w:t>
            </w:r>
          </w:p>
        </w:tc>
        <w:tc>
          <w:tcPr>
            <w:tcW w:w="1276" w:type="dxa"/>
          </w:tcPr>
          <w:p w:rsidR="00EB1B09" w:rsidRDefault="00EB1B09" w:rsidP="00EB1B09">
            <w:pPr>
              <w:rPr>
                <w:lang w:val="en-GB"/>
              </w:rPr>
            </w:pPr>
            <w:r>
              <w:rPr>
                <w:lang w:val="en-GB"/>
              </w:rPr>
              <w:t>2016-5-27</w:t>
            </w:r>
          </w:p>
        </w:tc>
        <w:tc>
          <w:tcPr>
            <w:tcW w:w="4674" w:type="dxa"/>
          </w:tcPr>
          <w:p w:rsidR="00EB1B09" w:rsidRDefault="00EB1B09" w:rsidP="00EB1B09">
            <w:pPr>
              <w:rPr>
                <w:lang w:val="en-GB"/>
              </w:rPr>
            </w:pPr>
            <w:r>
              <w:rPr>
                <w:lang w:val="en-GB"/>
              </w:rPr>
              <w:t>Added: tests for message correctness</w:t>
            </w:r>
          </w:p>
        </w:tc>
        <w:tc>
          <w:tcPr>
            <w:tcW w:w="2303" w:type="dxa"/>
          </w:tcPr>
          <w:p w:rsidR="00EB1B09" w:rsidRDefault="00EB1B09" w:rsidP="00EB1B09">
            <w:pPr>
              <w:rPr>
                <w:lang w:val="en-GB"/>
              </w:rPr>
            </w:pPr>
            <w:r>
              <w:rPr>
                <w:lang w:val="en-GB"/>
              </w:rPr>
              <w:t>Ed Zwinkels</w:t>
            </w:r>
          </w:p>
        </w:tc>
      </w:tr>
      <w:tr w:rsidR="00713620" w:rsidTr="00EB1B09">
        <w:tc>
          <w:tcPr>
            <w:tcW w:w="959" w:type="dxa"/>
          </w:tcPr>
          <w:p w:rsidR="00713620" w:rsidRDefault="00713620" w:rsidP="00EB1B09">
            <w:pPr>
              <w:rPr>
                <w:lang w:val="en-GB"/>
              </w:rPr>
            </w:pPr>
            <w:r>
              <w:rPr>
                <w:lang w:val="en-GB"/>
              </w:rPr>
              <w:t>0.3</w:t>
            </w:r>
          </w:p>
        </w:tc>
        <w:tc>
          <w:tcPr>
            <w:tcW w:w="1276" w:type="dxa"/>
          </w:tcPr>
          <w:p w:rsidR="00713620" w:rsidRDefault="00713620" w:rsidP="00EB1B09">
            <w:pPr>
              <w:rPr>
                <w:lang w:val="en-GB"/>
              </w:rPr>
            </w:pPr>
            <w:r>
              <w:rPr>
                <w:lang w:val="en-GB"/>
              </w:rPr>
              <w:t>2016-5-31</w:t>
            </w:r>
          </w:p>
        </w:tc>
        <w:tc>
          <w:tcPr>
            <w:tcW w:w="4674" w:type="dxa"/>
          </w:tcPr>
          <w:p w:rsidR="00713620" w:rsidRDefault="00713620" w:rsidP="00EB1B09">
            <w:pPr>
              <w:rPr>
                <w:lang w:val="en-GB"/>
              </w:rPr>
            </w:pPr>
            <w:r>
              <w:rPr>
                <w:lang w:val="en-GB"/>
              </w:rPr>
              <w:t>Added: numbers, corrections</w:t>
            </w:r>
          </w:p>
        </w:tc>
        <w:tc>
          <w:tcPr>
            <w:tcW w:w="2303" w:type="dxa"/>
          </w:tcPr>
          <w:p w:rsidR="00116435" w:rsidRDefault="00713620" w:rsidP="00EB1B09">
            <w:pPr>
              <w:rPr>
                <w:lang w:val="en-GB"/>
              </w:rPr>
            </w:pPr>
            <w:r>
              <w:rPr>
                <w:lang w:val="en-GB"/>
              </w:rPr>
              <w:t>Ed Zwinkels</w:t>
            </w:r>
          </w:p>
        </w:tc>
      </w:tr>
      <w:tr w:rsidR="00116435" w:rsidRPr="00481850" w:rsidTr="00EB1B09">
        <w:tc>
          <w:tcPr>
            <w:tcW w:w="959" w:type="dxa"/>
          </w:tcPr>
          <w:p w:rsidR="00116435" w:rsidRDefault="00116435" w:rsidP="00EB1B09">
            <w:pPr>
              <w:rPr>
                <w:lang w:val="en-GB"/>
              </w:rPr>
            </w:pPr>
            <w:r>
              <w:rPr>
                <w:lang w:val="en-GB"/>
              </w:rPr>
              <w:t>0.4</w:t>
            </w:r>
          </w:p>
        </w:tc>
        <w:tc>
          <w:tcPr>
            <w:tcW w:w="1276" w:type="dxa"/>
          </w:tcPr>
          <w:p w:rsidR="00116435" w:rsidRDefault="00BD0F20" w:rsidP="00EB1B09">
            <w:pPr>
              <w:rPr>
                <w:lang w:val="en-GB"/>
              </w:rPr>
            </w:pPr>
            <w:r>
              <w:rPr>
                <w:lang w:val="en-GB"/>
              </w:rPr>
              <w:t>2016-6-17</w:t>
            </w:r>
          </w:p>
        </w:tc>
        <w:tc>
          <w:tcPr>
            <w:tcW w:w="4674" w:type="dxa"/>
          </w:tcPr>
          <w:p w:rsidR="00116435" w:rsidRDefault="000C784A" w:rsidP="00EB1B09">
            <w:pPr>
              <w:rPr>
                <w:lang w:val="en-GB"/>
              </w:rPr>
            </w:pPr>
            <w:r>
              <w:rPr>
                <w:lang w:val="en-GB"/>
              </w:rPr>
              <w:t xml:space="preserve">reviewed, aligned numbers with numbers of existing </w:t>
            </w:r>
            <w:proofErr w:type="spellStart"/>
            <w:r>
              <w:rPr>
                <w:lang w:val="en-GB"/>
              </w:rPr>
              <w:t>testcases</w:t>
            </w:r>
            <w:proofErr w:type="spellEnd"/>
            <w:r>
              <w:rPr>
                <w:lang w:val="en-GB"/>
              </w:rPr>
              <w:t>, more details for screens.</w:t>
            </w:r>
          </w:p>
        </w:tc>
        <w:tc>
          <w:tcPr>
            <w:tcW w:w="2303" w:type="dxa"/>
          </w:tcPr>
          <w:p w:rsidR="00116435" w:rsidRDefault="00481850" w:rsidP="00EB1B09">
            <w:pPr>
              <w:rPr>
                <w:lang w:val="en-GB"/>
              </w:rPr>
            </w:pPr>
            <w:r>
              <w:rPr>
                <w:lang w:val="en-GB"/>
              </w:rPr>
              <w:t>Ed Zwinkels</w:t>
            </w:r>
          </w:p>
        </w:tc>
      </w:tr>
    </w:tbl>
    <w:p w:rsidR="000E4538" w:rsidRPr="00F54C2D" w:rsidRDefault="000E4538" w:rsidP="0005149D">
      <w:pPr>
        <w:pStyle w:val="Kop1"/>
        <w:rPr>
          <w:lang w:val="en-GB"/>
        </w:rPr>
      </w:pPr>
      <w:bookmarkStart w:id="2" w:name="_Toc453854701"/>
      <w:bookmarkEnd w:id="1"/>
      <w:r w:rsidRPr="00F54C2D">
        <w:rPr>
          <w:lang w:val="en-GB"/>
        </w:rPr>
        <w:t>Tests</w:t>
      </w:r>
      <w:bookmarkEnd w:id="2"/>
    </w:p>
    <w:p w:rsidR="000E4538" w:rsidRPr="00F54C2D" w:rsidRDefault="000E4538" w:rsidP="0005149D">
      <w:pPr>
        <w:pStyle w:val="Kop2"/>
        <w:rPr>
          <w:lang w:val="en-GB"/>
        </w:rPr>
      </w:pPr>
      <w:bookmarkStart w:id="3" w:name="_Toc453854702"/>
      <w:r w:rsidRPr="00F54C2D">
        <w:rPr>
          <w:lang w:val="en-GB"/>
        </w:rPr>
        <w:t>Functional tests</w:t>
      </w:r>
      <w:r w:rsidR="005F79F5" w:rsidRPr="00F54C2D">
        <w:rPr>
          <w:lang w:val="en-GB"/>
        </w:rPr>
        <w:t xml:space="preserve"> </w:t>
      </w:r>
      <w:r w:rsidR="00262E25">
        <w:rPr>
          <w:lang w:val="en-GB"/>
        </w:rPr>
        <w:t xml:space="preserve">COMP receives </w:t>
      </w:r>
      <w:r w:rsidR="005F79F5" w:rsidRPr="00F54C2D">
        <w:rPr>
          <w:lang w:val="en-GB"/>
        </w:rPr>
        <w:t>SOAP</w:t>
      </w:r>
      <w:r w:rsidR="00262E25">
        <w:rPr>
          <w:lang w:val="en-GB"/>
        </w:rPr>
        <w:t xml:space="preserve"> message.</w:t>
      </w:r>
      <w:bookmarkEnd w:id="3"/>
    </w:p>
    <w:p w:rsidR="0005149D" w:rsidRPr="00F54C2D" w:rsidRDefault="0005149D" w:rsidP="0005149D">
      <w:pPr>
        <w:pStyle w:val="Kop3"/>
        <w:rPr>
          <w:lang w:val="en-GB"/>
        </w:rPr>
      </w:pPr>
      <w:bookmarkStart w:id="4" w:name="_Toc453854703"/>
      <w:proofErr w:type="spellStart"/>
      <w:r w:rsidRPr="00F54C2D">
        <w:rPr>
          <w:lang w:val="en-GB"/>
        </w:rPr>
        <w:t>testcases</w:t>
      </w:r>
      <w:proofErr w:type="spellEnd"/>
      <w:r w:rsidRPr="00F54C2D">
        <w:rPr>
          <w:lang w:val="en-GB"/>
        </w:rPr>
        <w:t xml:space="preserve"> XML validation</w:t>
      </w:r>
      <w:bookmarkEnd w:id="4"/>
    </w:p>
    <w:tbl>
      <w:tblPr>
        <w:tblStyle w:val="Tabelraster"/>
        <w:tblW w:w="0" w:type="auto"/>
        <w:tblLook w:val="04A0" w:firstRow="1" w:lastRow="0" w:firstColumn="1" w:lastColumn="0" w:noHBand="0" w:noVBand="1"/>
      </w:tblPr>
      <w:tblGrid>
        <w:gridCol w:w="1951"/>
        <w:gridCol w:w="5637"/>
      </w:tblGrid>
      <w:tr w:rsidR="0005149D" w:rsidRPr="00F54C2D" w:rsidTr="0005149D">
        <w:tc>
          <w:tcPr>
            <w:tcW w:w="195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05149D" w:rsidRPr="00F54C2D" w:rsidRDefault="0005149D">
            <w:pPr>
              <w:rPr>
                <w:b/>
                <w:color w:val="FFFFFF" w:themeColor="background1"/>
                <w:sz w:val="18"/>
                <w:szCs w:val="18"/>
                <w:lang w:val="en-GB"/>
              </w:rPr>
            </w:pPr>
          </w:p>
        </w:tc>
        <w:tc>
          <w:tcPr>
            <w:tcW w:w="5637"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05149D" w:rsidRPr="00F54C2D" w:rsidRDefault="0005149D">
            <w:pPr>
              <w:rPr>
                <w:b/>
                <w:color w:val="FFFFFF" w:themeColor="background1"/>
                <w:sz w:val="18"/>
                <w:szCs w:val="18"/>
                <w:lang w:val="en-GB"/>
              </w:rPr>
            </w:pPr>
          </w:p>
        </w:tc>
      </w:tr>
      <w:tr w:rsidR="0005149D" w:rsidRPr="001D631A" w:rsidTr="0005149D">
        <w:tc>
          <w:tcPr>
            <w:tcW w:w="1951" w:type="dxa"/>
            <w:tcBorders>
              <w:top w:val="single" w:sz="4" w:space="0" w:color="auto"/>
              <w:left w:val="single" w:sz="4" w:space="0" w:color="auto"/>
              <w:bottom w:val="single" w:sz="4" w:space="0" w:color="auto"/>
              <w:right w:val="single" w:sz="4" w:space="0" w:color="auto"/>
            </w:tcBorders>
            <w:hideMark/>
          </w:tcPr>
          <w:p w:rsidR="0005149D" w:rsidRPr="00F54C2D" w:rsidRDefault="0005149D">
            <w:pPr>
              <w:rPr>
                <w:sz w:val="18"/>
                <w:szCs w:val="18"/>
                <w:lang w:val="en-GB"/>
              </w:rPr>
            </w:pPr>
            <w:r w:rsidRPr="00F54C2D">
              <w:rPr>
                <w:sz w:val="18"/>
                <w:szCs w:val="18"/>
                <w:lang w:val="en-GB"/>
              </w:rPr>
              <w:t>Test purpose</w:t>
            </w:r>
          </w:p>
        </w:tc>
        <w:tc>
          <w:tcPr>
            <w:tcW w:w="5637" w:type="dxa"/>
            <w:tcBorders>
              <w:top w:val="single" w:sz="4" w:space="0" w:color="auto"/>
              <w:left w:val="single" w:sz="4" w:space="0" w:color="auto"/>
              <w:bottom w:val="single" w:sz="4" w:space="0" w:color="auto"/>
              <w:right w:val="single" w:sz="4" w:space="0" w:color="auto"/>
            </w:tcBorders>
            <w:hideMark/>
          </w:tcPr>
          <w:p w:rsidR="0005149D" w:rsidRPr="00F54C2D" w:rsidRDefault="0005149D">
            <w:pPr>
              <w:rPr>
                <w:sz w:val="18"/>
                <w:szCs w:val="18"/>
                <w:lang w:val="en-GB"/>
              </w:rPr>
            </w:pPr>
            <w:r w:rsidRPr="00F54C2D">
              <w:rPr>
                <w:sz w:val="18"/>
                <w:szCs w:val="18"/>
                <w:lang w:val="en-GB"/>
              </w:rPr>
              <w:t>Verify that XML is validated, so an XSD violation leads to a rejection of the message.</w:t>
            </w:r>
          </w:p>
        </w:tc>
      </w:tr>
      <w:tr w:rsidR="0005149D" w:rsidRPr="001D631A" w:rsidTr="0005149D">
        <w:tc>
          <w:tcPr>
            <w:tcW w:w="1951" w:type="dxa"/>
            <w:tcBorders>
              <w:top w:val="single" w:sz="4" w:space="0" w:color="auto"/>
              <w:left w:val="single" w:sz="4" w:space="0" w:color="auto"/>
              <w:bottom w:val="single" w:sz="4" w:space="0" w:color="auto"/>
              <w:right w:val="single" w:sz="4" w:space="0" w:color="auto"/>
            </w:tcBorders>
            <w:hideMark/>
          </w:tcPr>
          <w:p w:rsidR="0005149D" w:rsidRPr="00F54C2D" w:rsidRDefault="0005149D">
            <w:pPr>
              <w:rPr>
                <w:sz w:val="18"/>
                <w:szCs w:val="18"/>
                <w:lang w:val="en-GB"/>
              </w:rPr>
            </w:pPr>
            <w:r w:rsidRPr="00F54C2D">
              <w:rPr>
                <w:sz w:val="18"/>
                <w:szCs w:val="18"/>
                <w:lang w:val="en-GB"/>
              </w:rPr>
              <w:t>Test steps</w:t>
            </w:r>
          </w:p>
        </w:tc>
        <w:tc>
          <w:tcPr>
            <w:tcW w:w="5637" w:type="dxa"/>
            <w:tcBorders>
              <w:top w:val="single" w:sz="4" w:space="0" w:color="auto"/>
              <w:left w:val="single" w:sz="4" w:space="0" w:color="auto"/>
              <w:bottom w:val="single" w:sz="4" w:space="0" w:color="auto"/>
              <w:right w:val="single" w:sz="4" w:space="0" w:color="auto"/>
            </w:tcBorders>
            <w:hideMark/>
          </w:tcPr>
          <w:p w:rsidR="0005149D" w:rsidRPr="00F54C2D" w:rsidRDefault="0005149D" w:rsidP="00E15177">
            <w:pPr>
              <w:pStyle w:val="Lijstalinea"/>
              <w:numPr>
                <w:ilvl w:val="0"/>
                <w:numId w:val="13"/>
              </w:numPr>
              <w:contextualSpacing/>
              <w:rPr>
                <w:rFonts w:cstheme="minorBidi"/>
                <w:sz w:val="18"/>
                <w:szCs w:val="18"/>
                <w:lang w:val="en-GB"/>
              </w:rPr>
            </w:pPr>
            <w:r w:rsidRPr="00F54C2D">
              <w:rPr>
                <w:sz w:val="18"/>
                <w:szCs w:val="18"/>
                <w:lang w:val="en-GB"/>
              </w:rPr>
              <w:t xml:space="preserve">Send CTR with the condition in the </w:t>
            </w:r>
            <w:proofErr w:type="spellStart"/>
            <w:r w:rsidRPr="00F54C2D">
              <w:rPr>
                <w:sz w:val="18"/>
                <w:szCs w:val="18"/>
                <w:lang w:val="en-GB"/>
              </w:rPr>
              <w:t>testcase</w:t>
            </w:r>
            <w:proofErr w:type="spellEnd"/>
            <w:r w:rsidRPr="00F54C2D">
              <w:rPr>
                <w:sz w:val="18"/>
                <w:szCs w:val="18"/>
                <w:lang w:val="en-GB"/>
              </w:rPr>
              <w:t xml:space="preserve"> description, store </w:t>
            </w:r>
            <w:proofErr w:type="spellStart"/>
            <w:r w:rsidRPr="00F54C2D">
              <w:rPr>
                <w:sz w:val="18"/>
                <w:szCs w:val="18"/>
                <w:lang w:val="en-GB"/>
              </w:rPr>
              <w:t>transactionId</w:t>
            </w:r>
            <w:proofErr w:type="spellEnd"/>
          </w:p>
          <w:p w:rsidR="0005149D" w:rsidRPr="00F54C2D" w:rsidRDefault="0005149D" w:rsidP="00E15177">
            <w:pPr>
              <w:pStyle w:val="Lijstalinea"/>
              <w:numPr>
                <w:ilvl w:val="0"/>
                <w:numId w:val="13"/>
              </w:numPr>
              <w:contextualSpacing/>
              <w:rPr>
                <w:sz w:val="18"/>
                <w:szCs w:val="18"/>
                <w:lang w:val="en-GB"/>
              </w:rPr>
            </w:pPr>
            <w:r w:rsidRPr="00F54C2D">
              <w:rPr>
                <w:sz w:val="18"/>
                <w:szCs w:val="18"/>
                <w:lang w:val="en-GB"/>
              </w:rPr>
              <w:t xml:space="preserve">Check </w:t>
            </w:r>
            <w:proofErr w:type="spellStart"/>
            <w:r w:rsidRPr="00F54C2D">
              <w:rPr>
                <w:sz w:val="18"/>
                <w:szCs w:val="18"/>
                <w:lang w:val="en-GB"/>
              </w:rPr>
              <w:t>soap_transactions</w:t>
            </w:r>
            <w:proofErr w:type="spellEnd"/>
            <w:r w:rsidRPr="00F54C2D">
              <w:rPr>
                <w:sz w:val="18"/>
                <w:szCs w:val="18"/>
                <w:lang w:val="en-GB"/>
              </w:rPr>
              <w:t xml:space="preserve"> table for successful "Received" record with the stored </w:t>
            </w:r>
            <w:proofErr w:type="spellStart"/>
            <w:r w:rsidRPr="00F54C2D">
              <w:rPr>
                <w:sz w:val="18"/>
                <w:szCs w:val="18"/>
                <w:lang w:val="en-GB"/>
              </w:rPr>
              <w:t>transactionId</w:t>
            </w:r>
            <w:proofErr w:type="spellEnd"/>
            <w:r w:rsidRPr="00F54C2D">
              <w:rPr>
                <w:sz w:val="18"/>
                <w:szCs w:val="18"/>
                <w:lang w:val="en-GB"/>
              </w:rPr>
              <w:t>;</w:t>
            </w:r>
          </w:p>
          <w:p w:rsidR="0005149D" w:rsidRPr="00F54C2D" w:rsidRDefault="0005149D" w:rsidP="00E15177">
            <w:pPr>
              <w:pStyle w:val="Lijstalinea"/>
              <w:numPr>
                <w:ilvl w:val="0"/>
                <w:numId w:val="13"/>
              </w:numPr>
              <w:contextualSpacing/>
              <w:rPr>
                <w:sz w:val="18"/>
                <w:szCs w:val="18"/>
                <w:lang w:val="en-GB"/>
              </w:rPr>
            </w:pPr>
            <w:r w:rsidRPr="00F54C2D">
              <w:rPr>
                <w:sz w:val="18"/>
                <w:szCs w:val="18"/>
                <w:lang w:val="en-GB"/>
              </w:rPr>
              <w:t xml:space="preserve">Wait for </w:t>
            </w:r>
            <w:proofErr w:type="spellStart"/>
            <w:r w:rsidRPr="00F54C2D">
              <w:rPr>
                <w:sz w:val="18"/>
                <w:szCs w:val="18"/>
                <w:lang w:val="en-GB"/>
              </w:rPr>
              <w:t>poller</w:t>
            </w:r>
            <w:proofErr w:type="spellEnd"/>
            <w:r w:rsidRPr="00F54C2D">
              <w:rPr>
                <w:sz w:val="18"/>
                <w:szCs w:val="18"/>
                <w:lang w:val="en-GB"/>
              </w:rPr>
              <w:t>;</w:t>
            </w:r>
          </w:p>
          <w:p w:rsidR="0005149D" w:rsidRPr="00F54C2D" w:rsidRDefault="0005149D" w:rsidP="00E15177">
            <w:pPr>
              <w:pStyle w:val="Lijstalinea"/>
              <w:numPr>
                <w:ilvl w:val="0"/>
                <w:numId w:val="13"/>
              </w:numPr>
              <w:contextualSpacing/>
              <w:rPr>
                <w:sz w:val="18"/>
                <w:szCs w:val="18"/>
                <w:lang w:val="en-GB"/>
              </w:rPr>
            </w:pPr>
            <w:r w:rsidRPr="00F54C2D">
              <w:rPr>
                <w:sz w:val="18"/>
                <w:szCs w:val="18"/>
                <w:lang w:val="en-GB"/>
              </w:rPr>
              <w:t xml:space="preserve">Check for </w:t>
            </w:r>
            <w:proofErr w:type="spellStart"/>
            <w:r w:rsidRPr="00F54C2D">
              <w:rPr>
                <w:sz w:val="18"/>
                <w:szCs w:val="18"/>
                <w:lang w:val="en-GB"/>
              </w:rPr>
              <w:t>raw_soap_xml_record</w:t>
            </w:r>
            <w:proofErr w:type="spellEnd"/>
            <w:r w:rsidRPr="00F54C2D">
              <w:rPr>
                <w:sz w:val="18"/>
                <w:szCs w:val="18"/>
                <w:lang w:val="en-GB"/>
              </w:rPr>
              <w:t xml:space="preserve"> with relation to </w:t>
            </w:r>
            <w:proofErr w:type="spellStart"/>
            <w:r w:rsidRPr="00F54C2D">
              <w:rPr>
                <w:sz w:val="18"/>
                <w:szCs w:val="18"/>
                <w:lang w:val="en-GB"/>
              </w:rPr>
              <w:t>soap_transaction</w:t>
            </w:r>
            <w:proofErr w:type="spellEnd"/>
            <w:r w:rsidRPr="00F54C2D">
              <w:rPr>
                <w:sz w:val="18"/>
                <w:szCs w:val="18"/>
                <w:lang w:val="en-GB"/>
              </w:rPr>
              <w:t xml:space="preserve"> record and with state "Failed"</w:t>
            </w:r>
          </w:p>
          <w:p w:rsidR="0005149D" w:rsidRPr="00F54C2D" w:rsidRDefault="0005149D" w:rsidP="00E15177">
            <w:pPr>
              <w:pStyle w:val="Lijstalinea"/>
              <w:numPr>
                <w:ilvl w:val="0"/>
                <w:numId w:val="13"/>
              </w:numPr>
              <w:contextualSpacing/>
              <w:rPr>
                <w:sz w:val="18"/>
                <w:szCs w:val="18"/>
                <w:lang w:val="en-GB"/>
              </w:rPr>
            </w:pPr>
            <w:r w:rsidRPr="00F54C2D">
              <w:rPr>
                <w:sz w:val="18"/>
                <w:szCs w:val="18"/>
                <w:lang w:val="en-GB"/>
              </w:rPr>
              <w:t xml:space="preserve">Check for </w:t>
            </w:r>
            <w:proofErr w:type="spellStart"/>
            <w:r w:rsidRPr="00F54C2D">
              <w:rPr>
                <w:sz w:val="18"/>
                <w:szCs w:val="18"/>
                <w:lang w:val="en-GB"/>
              </w:rPr>
              <w:t>message_logging</w:t>
            </w:r>
            <w:proofErr w:type="spellEnd"/>
            <w:r w:rsidRPr="00F54C2D">
              <w:rPr>
                <w:sz w:val="18"/>
                <w:szCs w:val="18"/>
                <w:lang w:val="en-GB"/>
              </w:rPr>
              <w:t xml:space="preserve"> record with the </w:t>
            </w:r>
            <w:proofErr w:type="spellStart"/>
            <w:r w:rsidRPr="00F54C2D">
              <w:rPr>
                <w:sz w:val="18"/>
                <w:szCs w:val="18"/>
                <w:lang w:val="en-GB"/>
              </w:rPr>
              <w:t>clc_id</w:t>
            </w:r>
            <w:proofErr w:type="spellEnd"/>
            <w:r w:rsidRPr="00F54C2D">
              <w:rPr>
                <w:sz w:val="18"/>
                <w:szCs w:val="18"/>
                <w:lang w:val="en-GB"/>
              </w:rPr>
              <w:t xml:space="preserve"> for XSD-error (34 on test)</w:t>
            </w:r>
          </w:p>
          <w:p w:rsidR="0005149D" w:rsidRPr="00F54C2D" w:rsidRDefault="0005149D" w:rsidP="00E15177">
            <w:pPr>
              <w:pStyle w:val="Lijstalinea"/>
              <w:numPr>
                <w:ilvl w:val="0"/>
                <w:numId w:val="13"/>
              </w:numPr>
              <w:contextualSpacing/>
              <w:rPr>
                <w:sz w:val="18"/>
                <w:szCs w:val="18"/>
                <w:lang w:val="en-GB"/>
              </w:rPr>
            </w:pPr>
            <w:r w:rsidRPr="00F54C2D">
              <w:rPr>
                <w:sz w:val="18"/>
                <w:szCs w:val="18"/>
                <w:lang w:val="en-GB"/>
              </w:rPr>
              <w:t xml:space="preserve">Check in </w:t>
            </w:r>
            <w:proofErr w:type="spellStart"/>
            <w:r w:rsidRPr="00F54C2D">
              <w:rPr>
                <w:sz w:val="18"/>
                <w:szCs w:val="18"/>
                <w:lang w:val="en-GB"/>
              </w:rPr>
              <w:t>soap_xml_message</w:t>
            </w:r>
            <w:proofErr w:type="spellEnd"/>
            <w:r w:rsidRPr="00F54C2D">
              <w:rPr>
                <w:sz w:val="18"/>
                <w:szCs w:val="18"/>
                <w:lang w:val="en-GB"/>
              </w:rPr>
              <w:t xml:space="preserve"> table for record send from 'COIN' to recipient </w:t>
            </w:r>
            <w:proofErr w:type="spellStart"/>
            <w:r w:rsidRPr="00F54C2D">
              <w:rPr>
                <w:sz w:val="18"/>
                <w:szCs w:val="18"/>
                <w:lang w:val="en-GB"/>
              </w:rPr>
              <w:t>message_type</w:t>
            </w:r>
            <w:proofErr w:type="spellEnd"/>
            <w:r w:rsidRPr="00F54C2D">
              <w:rPr>
                <w:sz w:val="18"/>
                <w:szCs w:val="18"/>
                <w:lang w:val="en-GB"/>
              </w:rPr>
              <w:t xml:space="preserve"> = 'Error found' containing in the </w:t>
            </w:r>
            <w:proofErr w:type="spellStart"/>
            <w:r w:rsidRPr="00F54C2D">
              <w:rPr>
                <w:sz w:val="18"/>
                <w:szCs w:val="18"/>
                <w:lang w:val="en-GB"/>
              </w:rPr>
              <w:t>sxm_xml_message</w:t>
            </w:r>
            <w:proofErr w:type="spellEnd"/>
            <w:r w:rsidRPr="00F54C2D">
              <w:rPr>
                <w:sz w:val="18"/>
                <w:szCs w:val="18"/>
                <w:lang w:val="en-GB"/>
              </w:rPr>
              <w:t xml:space="preserve"> the </w:t>
            </w:r>
            <w:proofErr w:type="spellStart"/>
            <w:r w:rsidRPr="00F54C2D">
              <w:rPr>
                <w:sz w:val="18"/>
                <w:szCs w:val="18"/>
                <w:lang w:val="en-GB"/>
              </w:rPr>
              <w:t>dossier_id</w:t>
            </w:r>
            <w:proofErr w:type="spellEnd"/>
            <w:r w:rsidRPr="00F54C2D">
              <w:rPr>
                <w:sz w:val="18"/>
                <w:szCs w:val="18"/>
                <w:lang w:val="en-GB"/>
              </w:rPr>
              <w:t xml:space="preserve"> of the sent message.</w:t>
            </w:r>
          </w:p>
        </w:tc>
      </w:tr>
      <w:tr w:rsidR="0005149D" w:rsidRPr="001D631A" w:rsidTr="0005149D">
        <w:tc>
          <w:tcPr>
            <w:tcW w:w="1951" w:type="dxa"/>
            <w:tcBorders>
              <w:top w:val="single" w:sz="4" w:space="0" w:color="auto"/>
              <w:left w:val="single" w:sz="4" w:space="0" w:color="auto"/>
              <w:bottom w:val="single" w:sz="4" w:space="0" w:color="auto"/>
              <w:right w:val="single" w:sz="4" w:space="0" w:color="auto"/>
            </w:tcBorders>
            <w:hideMark/>
          </w:tcPr>
          <w:p w:rsidR="0005149D" w:rsidRPr="00F54C2D" w:rsidRDefault="0005149D">
            <w:pPr>
              <w:rPr>
                <w:sz w:val="18"/>
                <w:szCs w:val="18"/>
                <w:lang w:val="en-GB"/>
              </w:rPr>
            </w:pPr>
            <w:r w:rsidRPr="00F54C2D">
              <w:rPr>
                <w:sz w:val="18"/>
                <w:szCs w:val="18"/>
                <w:lang w:val="en-GB"/>
              </w:rPr>
              <w:t>Conditions</w:t>
            </w:r>
          </w:p>
        </w:tc>
        <w:tc>
          <w:tcPr>
            <w:tcW w:w="5637" w:type="dxa"/>
            <w:tcBorders>
              <w:top w:val="single" w:sz="4" w:space="0" w:color="auto"/>
              <w:left w:val="single" w:sz="4" w:space="0" w:color="auto"/>
              <w:bottom w:val="single" w:sz="4" w:space="0" w:color="auto"/>
              <w:right w:val="single" w:sz="4" w:space="0" w:color="auto"/>
            </w:tcBorders>
            <w:hideMark/>
          </w:tcPr>
          <w:p w:rsidR="0005149D" w:rsidRPr="00F54C2D" w:rsidRDefault="00713620">
            <w:pPr>
              <w:rPr>
                <w:rFonts w:cstheme="minorBidi"/>
                <w:sz w:val="18"/>
                <w:szCs w:val="18"/>
                <w:lang w:val="en-GB"/>
              </w:rPr>
            </w:pPr>
            <w:r>
              <w:rPr>
                <w:sz w:val="18"/>
                <w:szCs w:val="18"/>
                <w:lang w:val="en-GB"/>
              </w:rPr>
              <w:t>Platform is available and can process messages.</w:t>
            </w:r>
          </w:p>
          <w:p w:rsidR="0005149D" w:rsidRPr="00F54C2D" w:rsidRDefault="0005149D">
            <w:pPr>
              <w:rPr>
                <w:sz w:val="18"/>
                <w:szCs w:val="18"/>
                <w:lang w:val="en-GB"/>
              </w:rPr>
            </w:pPr>
            <w:r w:rsidRPr="00F54C2D">
              <w:rPr>
                <w:sz w:val="18"/>
                <w:szCs w:val="18"/>
                <w:lang w:val="en-GB"/>
              </w:rPr>
              <w:t>Recipient is configured correctly for the soap version tha</w:t>
            </w:r>
            <w:r w:rsidR="00713620">
              <w:rPr>
                <w:sz w:val="18"/>
                <w:szCs w:val="18"/>
                <w:lang w:val="en-GB"/>
              </w:rPr>
              <w:t>t is tested and has all message types configured</w:t>
            </w:r>
            <w:r w:rsidRPr="00F54C2D">
              <w:rPr>
                <w:sz w:val="18"/>
                <w:szCs w:val="18"/>
                <w:lang w:val="en-GB"/>
              </w:rPr>
              <w:t xml:space="preserve"> for this soap version.</w:t>
            </w:r>
          </w:p>
        </w:tc>
      </w:tr>
    </w:tbl>
    <w:p w:rsidR="0005149D" w:rsidRPr="00F54C2D" w:rsidRDefault="0005149D" w:rsidP="0005149D">
      <w:pPr>
        <w:rPr>
          <w:rFonts w:asciiTheme="minorHAnsi" w:hAnsiTheme="minorHAnsi" w:cstheme="minorBidi"/>
          <w:lang w:val="en-GB"/>
        </w:rPr>
      </w:pPr>
    </w:p>
    <w:p w:rsidR="00FD5A8E" w:rsidRDefault="0005149D" w:rsidP="0005149D">
      <w:pPr>
        <w:rPr>
          <w:lang w:val="en-GB"/>
        </w:rPr>
      </w:pPr>
      <w:r w:rsidRPr="00F54C2D">
        <w:rPr>
          <w:lang w:val="en-GB"/>
        </w:rPr>
        <w:t xml:space="preserve">The </w:t>
      </w:r>
      <w:proofErr w:type="spellStart"/>
      <w:r w:rsidRPr="00F54C2D">
        <w:rPr>
          <w:lang w:val="en-GB"/>
        </w:rPr>
        <w:t>testcases</w:t>
      </w:r>
      <w:proofErr w:type="spellEnd"/>
      <w:r w:rsidRPr="00F54C2D">
        <w:rPr>
          <w:lang w:val="en-GB"/>
        </w:rPr>
        <w:t xml:space="preserve"> for XML-header a</w:t>
      </w:r>
      <w:r w:rsidR="00FD5A8E">
        <w:rPr>
          <w:lang w:val="en-GB"/>
        </w:rPr>
        <w:t>re valid for all message types:</w:t>
      </w:r>
    </w:p>
    <w:p w:rsidR="00FD5A8E" w:rsidRPr="00F54C2D" w:rsidRDefault="00FD5A8E" w:rsidP="0005149D">
      <w:pPr>
        <w:rPr>
          <w:lang w:val="en-GB"/>
        </w:rPr>
      </w:pPr>
      <w:r>
        <w:rPr>
          <w:lang w:val="en-GB"/>
        </w:rPr>
        <w:t>Already built:</w:t>
      </w:r>
    </w:p>
    <w:tbl>
      <w:tblPr>
        <w:tblW w:w="915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2"/>
        <w:gridCol w:w="8575"/>
      </w:tblGrid>
      <w:tr w:rsidR="00713620" w:rsidRPr="001D631A" w:rsidTr="00713620">
        <w:tc>
          <w:tcPr>
            <w:tcW w:w="582" w:type="dxa"/>
            <w:tcBorders>
              <w:top w:val="single" w:sz="4" w:space="0" w:color="auto"/>
              <w:left w:val="single" w:sz="4" w:space="0" w:color="auto"/>
              <w:bottom w:val="single" w:sz="4" w:space="0" w:color="auto"/>
              <w:right w:val="single" w:sz="4" w:space="0" w:color="auto"/>
            </w:tcBorders>
            <w:shd w:val="clear" w:color="auto" w:fill="1F497D" w:themeFill="text2"/>
          </w:tcPr>
          <w:p w:rsidR="00713620" w:rsidRDefault="00713620">
            <w:pPr>
              <w:rPr>
                <w:rFonts w:eastAsia="Times New Roman"/>
                <w:b/>
                <w:color w:val="FFFFFF" w:themeColor="background1"/>
                <w:sz w:val="18"/>
                <w:szCs w:val="18"/>
                <w:lang w:val="en-GB" w:eastAsia="nl-NL"/>
              </w:rPr>
            </w:pPr>
            <w:proofErr w:type="spellStart"/>
            <w:r>
              <w:rPr>
                <w:rFonts w:eastAsia="Times New Roman"/>
                <w:b/>
                <w:color w:val="FFFFFF" w:themeColor="background1"/>
                <w:sz w:val="18"/>
                <w:szCs w:val="18"/>
                <w:lang w:val="en-GB" w:eastAsia="nl-NL"/>
              </w:rPr>
              <w:t>nr</w:t>
            </w:r>
            <w:proofErr w:type="spellEnd"/>
          </w:p>
        </w:tc>
        <w:tc>
          <w:tcPr>
            <w:tcW w:w="8575" w:type="dxa"/>
            <w:tcBorders>
              <w:top w:val="single" w:sz="4" w:space="0" w:color="auto"/>
              <w:left w:val="single" w:sz="4" w:space="0" w:color="auto"/>
              <w:bottom w:val="single" w:sz="4" w:space="0" w:color="auto"/>
              <w:right w:val="single" w:sz="4" w:space="0" w:color="auto"/>
            </w:tcBorders>
            <w:shd w:val="clear" w:color="auto" w:fill="1F497D" w:themeFill="text2"/>
            <w:noWrap/>
            <w:vAlign w:val="center"/>
            <w:hideMark/>
          </w:tcPr>
          <w:p w:rsidR="00713620" w:rsidRPr="00F54C2D" w:rsidRDefault="00713620">
            <w:pPr>
              <w:rPr>
                <w:rFonts w:eastAsia="Times New Roman"/>
                <w:b/>
                <w:color w:val="FFFFFF" w:themeColor="background1"/>
                <w:sz w:val="18"/>
                <w:szCs w:val="18"/>
                <w:lang w:val="en-GB" w:eastAsia="nl-NL"/>
              </w:rPr>
            </w:pPr>
            <w:r>
              <w:rPr>
                <w:rFonts w:eastAsia="Times New Roman"/>
                <w:b/>
                <w:color w:val="FFFFFF" w:themeColor="background1"/>
                <w:sz w:val="18"/>
                <w:szCs w:val="18"/>
                <w:lang w:val="en-GB" w:eastAsia="nl-NL"/>
              </w:rPr>
              <w:t>Rainy day t</w:t>
            </w:r>
            <w:r w:rsidRPr="00F54C2D">
              <w:rPr>
                <w:rFonts w:eastAsia="Times New Roman"/>
                <w:b/>
                <w:color w:val="FFFFFF" w:themeColor="background1"/>
                <w:sz w:val="18"/>
                <w:szCs w:val="18"/>
                <w:lang w:val="en-GB" w:eastAsia="nl-NL"/>
              </w:rPr>
              <w:t>est cases for soapv2 and soapv3</w:t>
            </w:r>
          </w:p>
        </w:tc>
      </w:tr>
      <w:tr w:rsidR="00713620" w:rsidRPr="00F54C2D" w:rsidTr="00713620">
        <w:tc>
          <w:tcPr>
            <w:tcW w:w="582" w:type="dxa"/>
            <w:tcBorders>
              <w:top w:val="single" w:sz="4" w:space="0" w:color="auto"/>
              <w:left w:val="single" w:sz="4" w:space="0" w:color="auto"/>
              <w:bottom w:val="single" w:sz="4" w:space="0" w:color="auto"/>
              <w:right w:val="single" w:sz="4" w:space="0" w:color="auto"/>
            </w:tcBorders>
          </w:tcPr>
          <w:p w:rsidR="00713620" w:rsidRPr="00F54C2D" w:rsidRDefault="00713620">
            <w:pPr>
              <w:rPr>
                <w:rFonts w:eastAsia="Times New Roman"/>
                <w:b/>
                <w:color w:val="000000"/>
                <w:sz w:val="18"/>
                <w:szCs w:val="18"/>
                <w:lang w:val="en-GB" w:eastAsia="nl-NL"/>
              </w:rPr>
            </w:pPr>
          </w:p>
        </w:tc>
        <w:tc>
          <w:tcPr>
            <w:tcW w:w="8575" w:type="dxa"/>
            <w:tcBorders>
              <w:top w:val="single" w:sz="4" w:space="0" w:color="auto"/>
              <w:left w:val="single" w:sz="4" w:space="0" w:color="auto"/>
              <w:bottom w:val="single" w:sz="4" w:space="0" w:color="auto"/>
              <w:right w:val="single" w:sz="4" w:space="0" w:color="auto"/>
            </w:tcBorders>
            <w:noWrap/>
            <w:vAlign w:val="bottom"/>
            <w:hideMark/>
          </w:tcPr>
          <w:p w:rsidR="00713620" w:rsidRPr="00F54C2D" w:rsidRDefault="00713620">
            <w:pPr>
              <w:rPr>
                <w:rFonts w:eastAsia="Times New Roman"/>
                <w:b/>
                <w:color w:val="000000"/>
                <w:sz w:val="18"/>
                <w:szCs w:val="18"/>
                <w:lang w:val="en-GB" w:eastAsia="nl-NL"/>
              </w:rPr>
            </w:pPr>
            <w:r w:rsidRPr="00F54C2D">
              <w:rPr>
                <w:rFonts w:eastAsia="Times New Roman"/>
                <w:b/>
                <w:color w:val="000000"/>
                <w:sz w:val="18"/>
                <w:szCs w:val="18"/>
                <w:lang w:val="en-GB" w:eastAsia="nl-NL"/>
              </w:rPr>
              <w:t>XML header validations:</w:t>
            </w:r>
          </w:p>
        </w:tc>
      </w:tr>
      <w:tr w:rsidR="006D036B"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6D036B" w:rsidRDefault="006D036B">
            <w:pPr>
              <w:rPr>
                <w:color w:val="000000"/>
                <w:sz w:val="18"/>
                <w:szCs w:val="18"/>
              </w:rPr>
            </w:pPr>
            <w:r>
              <w:rPr>
                <w:color w:val="000000"/>
                <w:sz w:val="18"/>
                <w:szCs w:val="18"/>
                <w:lang w:val="en-GB"/>
              </w:rPr>
              <w:t>A1.1</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6D036B" w:rsidRDefault="006D036B">
            <w:pPr>
              <w:rPr>
                <w:color w:val="000000"/>
                <w:sz w:val="18"/>
                <w:szCs w:val="18"/>
              </w:rPr>
            </w:pPr>
            <w:r>
              <w:rPr>
                <w:color w:val="000000"/>
                <w:sz w:val="18"/>
                <w:szCs w:val="18"/>
                <w:lang w:val="en-GB"/>
              </w:rPr>
              <w:t>missing sender block</w:t>
            </w:r>
          </w:p>
        </w:tc>
      </w:tr>
      <w:tr w:rsidR="006D036B"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6D036B" w:rsidRDefault="006D036B">
            <w:pPr>
              <w:rPr>
                <w:color w:val="000000"/>
                <w:sz w:val="18"/>
                <w:szCs w:val="18"/>
              </w:rPr>
            </w:pPr>
            <w:r>
              <w:rPr>
                <w:color w:val="000000"/>
                <w:sz w:val="18"/>
                <w:szCs w:val="18"/>
                <w:lang w:val="en-GB"/>
              </w:rPr>
              <w:t>A1.2</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6D036B" w:rsidRDefault="006D036B">
            <w:pPr>
              <w:rPr>
                <w:color w:val="000000"/>
                <w:sz w:val="18"/>
                <w:szCs w:val="18"/>
              </w:rPr>
            </w:pPr>
            <w:r>
              <w:rPr>
                <w:color w:val="000000"/>
                <w:sz w:val="18"/>
                <w:szCs w:val="18"/>
                <w:lang w:val="en-GB"/>
              </w:rPr>
              <w:t xml:space="preserve">sender </w:t>
            </w:r>
            <w:proofErr w:type="spellStart"/>
            <w:r>
              <w:rPr>
                <w:color w:val="000000"/>
                <w:sz w:val="18"/>
                <w:szCs w:val="18"/>
                <w:lang w:val="en-GB"/>
              </w:rPr>
              <w:t>sp</w:t>
            </w:r>
            <w:proofErr w:type="spellEnd"/>
            <w:r>
              <w:rPr>
                <w:color w:val="000000"/>
                <w:sz w:val="18"/>
                <w:szCs w:val="18"/>
                <w:lang w:val="en-GB"/>
              </w:rPr>
              <w:t xml:space="preserve"> too long</w:t>
            </w:r>
          </w:p>
        </w:tc>
      </w:tr>
      <w:tr w:rsidR="006D036B"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6D036B" w:rsidRDefault="006D036B">
            <w:pPr>
              <w:rPr>
                <w:color w:val="000000"/>
                <w:sz w:val="18"/>
                <w:szCs w:val="18"/>
              </w:rPr>
            </w:pPr>
            <w:r>
              <w:rPr>
                <w:color w:val="000000"/>
                <w:sz w:val="18"/>
                <w:szCs w:val="18"/>
                <w:lang w:val="en-GB"/>
              </w:rPr>
              <w:t>A1.3</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6D036B" w:rsidRDefault="006D036B">
            <w:pPr>
              <w:rPr>
                <w:color w:val="000000"/>
                <w:sz w:val="18"/>
                <w:szCs w:val="18"/>
              </w:rPr>
            </w:pPr>
            <w:r>
              <w:rPr>
                <w:color w:val="000000"/>
                <w:sz w:val="18"/>
                <w:szCs w:val="18"/>
                <w:lang w:val="en-GB"/>
              </w:rPr>
              <w:t xml:space="preserve">sender </w:t>
            </w:r>
            <w:proofErr w:type="spellStart"/>
            <w:r>
              <w:rPr>
                <w:color w:val="000000"/>
                <w:sz w:val="18"/>
                <w:szCs w:val="18"/>
                <w:lang w:val="en-GB"/>
              </w:rPr>
              <w:t>sp</w:t>
            </w:r>
            <w:proofErr w:type="spellEnd"/>
            <w:r>
              <w:rPr>
                <w:color w:val="000000"/>
                <w:sz w:val="18"/>
                <w:szCs w:val="18"/>
                <w:lang w:val="en-GB"/>
              </w:rPr>
              <w:t xml:space="preserve"> too short</w:t>
            </w:r>
          </w:p>
        </w:tc>
      </w:tr>
      <w:tr w:rsidR="006D036B"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6D036B" w:rsidRDefault="006D036B">
            <w:pPr>
              <w:rPr>
                <w:color w:val="000000"/>
                <w:sz w:val="18"/>
                <w:szCs w:val="18"/>
              </w:rPr>
            </w:pPr>
            <w:r>
              <w:rPr>
                <w:color w:val="000000"/>
                <w:sz w:val="18"/>
                <w:szCs w:val="18"/>
                <w:lang w:val="en-GB"/>
              </w:rPr>
              <w:t>A1.4</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6D036B" w:rsidRDefault="006D036B">
            <w:pPr>
              <w:rPr>
                <w:color w:val="000000"/>
                <w:sz w:val="18"/>
                <w:szCs w:val="18"/>
              </w:rPr>
            </w:pPr>
            <w:r>
              <w:rPr>
                <w:color w:val="000000"/>
                <w:sz w:val="18"/>
                <w:szCs w:val="18"/>
                <w:lang w:val="en-GB"/>
              </w:rPr>
              <w:t xml:space="preserve">empty sender </w:t>
            </w:r>
            <w:proofErr w:type="spellStart"/>
            <w:r>
              <w:rPr>
                <w:color w:val="000000"/>
                <w:sz w:val="18"/>
                <w:szCs w:val="18"/>
                <w:lang w:val="en-GB"/>
              </w:rPr>
              <w:t>sp</w:t>
            </w:r>
            <w:proofErr w:type="spellEnd"/>
          </w:p>
        </w:tc>
      </w:tr>
      <w:tr w:rsidR="006D036B"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6D036B" w:rsidRDefault="006D036B">
            <w:pPr>
              <w:rPr>
                <w:color w:val="000000"/>
                <w:sz w:val="18"/>
                <w:szCs w:val="18"/>
              </w:rPr>
            </w:pPr>
            <w:r>
              <w:rPr>
                <w:color w:val="000000"/>
                <w:sz w:val="18"/>
                <w:szCs w:val="18"/>
                <w:lang w:val="en-GB"/>
              </w:rPr>
              <w:t>A1.5</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6D036B" w:rsidRDefault="006D036B">
            <w:pPr>
              <w:rPr>
                <w:color w:val="000000"/>
                <w:sz w:val="18"/>
                <w:szCs w:val="18"/>
              </w:rPr>
            </w:pPr>
            <w:r>
              <w:rPr>
                <w:color w:val="000000"/>
                <w:sz w:val="18"/>
                <w:szCs w:val="18"/>
                <w:lang w:val="en-GB"/>
              </w:rPr>
              <w:t>empty sender no</w:t>
            </w:r>
          </w:p>
        </w:tc>
      </w:tr>
      <w:tr w:rsidR="006D036B"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6D036B" w:rsidRDefault="006D036B">
            <w:pPr>
              <w:rPr>
                <w:color w:val="000000"/>
                <w:sz w:val="18"/>
                <w:szCs w:val="18"/>
              </w:rPr>
            </w:pPr>
            <w:r>
              <w:rPr>
                <w:color w:val="000000"/>
                <w:sz w:val="18"/>
                <w:szCs w:val="18"/>
                <w:lang w:val="en-GB"/>
              </w:rPr>
              <w:t>A1.6</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6D036B" w:rsidRDefault="006D036B">
            <w:pPr>
              <w:rPr>
                <w:color w:val="000000"/>
                <w:sz w:val="18"/>
                <w:szCs w:val="18"/>
              </w:rPr>
            </w:pPr>
            <w:r>
              <w:rPr>
                <w:color w:val="000000"/>
                <w:sz w:val="18"/>
                <w:szCs w:val="18"/>
                <w:lang w:val="en-GB"/>
              </w:rPr>
              <w:t>sender no too short</w:t>
            </w:r>
          </w:p>
        </w:tc>
      </w:tr>
      <w:tr w:rsidR="006D036B"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6D036B" w:rsidRDefault="006D036B">
            <w:pPr>
              <w:rPr>
                <w:color w:val="000000"/>
                <w:sz w:val="18"/>
                <w:szCs w:val="18"/>
              </w:rPr>
            </w:pPr>
            <w:r>
              <w:rPr>
                <w:color w:val="000000"/>
                <w:sz w:val="18"/>
                <w:szCs w:val="18"/>
                <w:lang w:val="en-GB"/>
              </w:rPr>
              <w:t>A1.7</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6D036B" w:rsidRDefault="006D036B">
            <w:pPr>
              <w:rPr>
                <w:color w:val="000000"/>
                <w:sz w:val="18"/>
                <w:szCs w:val="18"/>
              </w:rPr>
            </w:pPr>
            <w:r>
              <w:rPr>
                <w:color w:val="000000"/>
                <w:sz w:val="18"/>
                <w:szCs w:val="18"/>
                <w:lang w:val="en-GB"/>
              </w:rPr>
              <w:t>sender no too long</w:t>
            </w:r>
          </w:p>
        </w:tc>
      </w:tr>
      <w:tr w:rsidR="006D036B"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6D036B" w:rsidRDefault="006D036B">
            <w:pPr>
              <w:rPr>
                <w:color w:val="000000"/>
                <w:sz w:val="18"/>
                <w:szCs w:val="18"/>
              </w:rPr>
            </w:pPr>
            <w:r>
              <w:rPr>
                <w:color w:val="000000"/>
                <w:sz w:val="18"/>
                <w:szCs w:val="18"/>
                <w:lang w:val="en-GB"/>
              </w:rPr>
              <w:t>A1.8</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6D036B" w:rsidRDefault="006D036B">
            <w:pPr>
              <w:rPr>
                <w:color w:val="000000"/>
                <w:sz w:val="18"/>
                <w:szCs w:val="18"/>
              </w:rPr>
            </w:pPr>
            <w:r>
              <w:rPr>
                <w:color w:val="000000"/>
                <w:sz w:val="18"/>
                <w:szCs w:val="18"/>
                <w:lang w:val="en-GB"/>
              </w:rPr>
              <w:t xml:space="preserve">sender </w:t>
            </w:r>
            <w:proofErr w:type="spellStart"/>
            <w:r>
              <w:rPr>
                <w:color w:val="000000"/>
                <w:sz w:val="18"/>
                <w:szCs w:val="18"/>
                <w:lang w:val="en-GB"/>
              </w:rPr>
              <w:t>sp</w:t>
            </w:r>
            <w:proofErr w:type="spellEnd"/>
            <w:r>
              <w:rPr>
                <w:color w:val="000000"/>
                <w:sz w:val="18"/>
                <w:szCs w:val="18"/>
                <w:lang w:val="en-GB"/>
              </w:rPr>
              <w:t xml:space="preserve"> incorrect format</w:t>
            </w:r>
          </w:p>
        </w:tc>
      </w:tr>
      <w:tr w:rsidR="006D036B"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6D036B" w:rsidRDefault="006D036B">
            <w:pPr>
              <w:rPr>
                <w:color w:val="000000"/>
                <w:sz w:val="18"/>
                <w:szCs w:val="18"/>
              </w:rPr>
            </w:pPr>
            <w:r>
              <w:rPr>
                <w:color w:val="000000"/>
                <w:sz w:val="18"/>
                <w:szCs w:val="18"/>
                <w:lang w:val="en-GB"/>
              </w:rPr>
              <w:t>A1.9</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6D036B" w:rsidRDefault="006D036B">
            <w:pPr>
              <w:rPr>
                <w:color w:val="000000"/>
                <w:sz w:val="18"/>
                <w:szCs w:val="18"/>
              </w:rPr>
            </w:pPr>
            <w:r>
              <w:rPr>
                <w:color w:val="000000"/>
                <w:sz w:val="18"/>
                <w:szCs w:val="18"/>
                <w:lang w:val="en-GB"/>
              </w:rPr>
              <w:t>missing receiver SP</w:t>
            </w:r>
          </w:p>
        </w:tc>
      </w:tr>
      <w:tr w:rsidR="006D036B"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6D036B" w:rsidRDefault="006D036B">
            <w:pPr>
              <w:rPr>
                <w:color w:val="000000"/>
                <w:sz w:val="18"/>
                <w:szCs w:val="18"/>
              </w:rPr>
            </w:pPr>
            <w:r>
              <w:rPr>
                <w:color w:val="000000"/>
                <w:sz w:val="18"/>
                <w:szCs w:val="18"/>
                <w:lang w:val="en-GB"/>
              </w:rPr>
              <w:t>A1.10</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6D036B" w:rsidRDefault="006D036B">
            <w:pPr>
              <w:rPr>
                <w:color w:val="000000"/>
                <w:sz w:val="18"/>
                <w:szCs w:val="18"/>
              </w:rPr>
            </w:pPr>
            <w:r>
              <w:rPr>
                <w:color w:val="000000"/>
                <w:sz w:val="18"/>
                <w:szCs w:val="18"/>
                <w:lang w:val="en-GB"/>
              </w:rPr>
              <w:t>missing receiver block</w:t>
            </w:r>
          </w:p>
        </w:tc>
      </w:tr>
      <w:tr w:rsidR="006D036B"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6D036B" w:rsidRDefault="006D036B">
            <w:pPr>
              <w:rPr>
                <w:color w:val="000000"/>
                <w:sz w:val="18"/>
                <w:szCs w:val="18"/>
              </w:rPr>
            </w:pPr>
            <w:r>
              <w:rPr>
                <w:color w:val="000000"/>
                <w:sz w:val="18"/>
                <w:szCs w:val="18"/>
                <w:lang w:val="en-GB"/>
              </w:rPr>
              <w:t>A1.11</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6D036B" w:rsidRDefault="006D036B">
            <w:pPr>
              <w:rPr>
                <w:color w:val="000000"/>
                <w:sz w:val="18"/>
                <w:szCs w:val="18"/>
              </w:rPr>
            </w:pPr>
            <w:r>
              <w:rPr>
                <w:color w:val="000000"/>
                <w:sz w:val="18"/>
                <w:szCs w:val="18"/>
                <w:lang w:val="en-GB"/>
              </w:rPr>
              <w:t>receiver SP empty</w:t>
            </w:r>
          </w:p>
        </w:tc>
      </w:tr>
      <w:tr w:rsidR="006D036B"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6D036B" w:rsidRDefault="006D036B">
            <w:pPr>
              <w:rPr>
                <w:color w:val="000000"/>
                <w:sz w:val="18"/>
                <w:szCs w:val="18"/>
              </w:rPr>
            </w:pPr>
            <w:r>
              <w:rPr>
                <w:color w:val="000000"/>
                <w:sz w:val="18"/>
                <w:szCs w:val="18"/>
                <w:lang w:val="en-GB"/>
              </w:rPr>
              <w:t>A1.12</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6D036B" w:rsidRDefault="006D036B">
            <w:pPr>
              <w:rPr>
                <w:color w:val="000000"/>
                <w:sz w:val="18"/>
                <w:szCs w:val="18"/>
              </w:rPr>
            </w:pPr>
            <w:r>
              <w:rPr>
                <w:color w:val="000000"/>
                <w:sz w:val="18"/>
                <w:szCs w:val="18"/>
                <w:lang w:val="en-GB"/>
              </w:rPr>
              <w:t>receiver NO empty</w:t>
            </w:r>
          </w:p>
        </w:tc>
      </w:tr>
      <w:tr w:rsidR="006D036B"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6D036B" w:rsidRDefault="006D036B">
            <w:pPr>
              <w:rPr>
                <w:color w:val="000000"/>
                <w:sz w:val="18"/>
                <w:szCs w:val="18"/>
              </w:rPr>
            </w:pPr>
            <w:r>
              <w:rPr>
                <w:color w:val="000000"/>
                <w:sz w:val="18"/>
                <w:szCs w:val="18"/>
                <w:lang w:val="en-GB"/>
              </w:rPr>
              <w:t>A1.13</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6D036B" w:rsidRDefault="006D036B">
            <w:pPr>
              <w:rPr>
                <w:color w:val="000000"/>
                <w:sz w:val="18"/>
                <w:szCs w:val="18"/>
              </w:rPr>
            </w:pPr>
            <w:r>
              <w:rPr>
                <w:color w:val="000000"/>
                <w:sz w:val="18"/>
                <w:szCs w:val="18"/>
                <w:lang w:val="en-GB"/>
              </w:rPr>
              <w:t>receiver SP incorrect format</w:t>
            </w:r>
          </w:p>
        </w:tc>
      </w:tr>
      <w:tr w:rsidR="006D036B"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6D036B" w:rsidRDefault="006D036B">
            <w:pPr>
              <w:rPr>
                <w:color w:val="000000"/>
                <w:sz w:val="18"/>
                <w:szCs w:val="18"/>
              </w:rPr>
            </w:pPr>
            <w:r>
              <w:rPr>
                <w:color w:val="000000"/>
                <w:sz w:val="18"/>
                <w:szCs w:val="18"/>
                <w:lang w:val="en-GB"/>
              </w:rPr>
              <w:t>A1.14</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6D036B" w:rsidRDefault="006D036B">
            <w:pPr>
              <w:rPr>
                <w:color w:val="000000"/>
                <w:sz w:val="18"/>
                <w:szCs w:val="18"/>
              </w:rPr>
            </w:pPr>
            <w:r>
              <w:rPr>
                <w:color w:val="000000"/>
                <w:sz w:val="18"/>
                <w:szCs w:val="18"/>
                <w:lang w:val="en-GB"/>
              </w:rPr>
              <w:t>receiver NO incorrect format</w:t>
            </w:r>
          </w:p>
        </w:tc>
      </w:tr>
      <w:tr w:rsidR="006D036B"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6D036B" w:rsidRDefault="006D036B">
            <w:pPr>
              <w:rPr>
                <w:color w:val="000000"/>
                <w:sz w:val="18"/>
                <w:szCs w:val="18"/>
              </w:rPr>
            </w:pPr>
            <w:r>
              <w:rPr>
                <w:color w:val="000000"/>
                <w:sz w:val="18"/>
                <w:szCs w:val="18"/>
                <w:lang w:val="en-GB"/>
              </w:rPr>
              <w:t>A1.15</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6D036B" w:rsidRDefault="006D036B">
            <w:pPr>
              <w:rPr>
                <w:color w:val="000000"/>
                <w:sz w:val="18"/>
                <w:szCs w:val="18"/>
              </w:rPr>
            </w:pPr>
            <w:r>
              <w:rPr>
                <w:color w:val="000000"/>
                <w:sz w:val="18"/>
                <w:szCs w:val="18"/>
                <w:lang w:val="en-GB"/>
              </w:rPr>
              <w:t xml:space="preserve">empty </w:t>
            </w:r>
            <w:proofErr w:type="spellStart"/>
            <w:r>
              <w:rPr>
                <w:color w:val="000000"/>
                <w:sz w:val="18"/>
                <w:szCs w:val="18"/>
                <w:lang w:val="en-GB"/>
              </w:rPr>
              <w:t>messageid</w:t>
            </w:r>
            <w:proofErr w:type="spellEnd"/>
          </w:p>
        </w:tc>
      </w:tr>
      <w:tr w:rsidR="006D036B"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6D036B" w:rsidRDefault="006D036B">
            <w:pPr>
              <w:rPr>
                <w:color w:val="000000"/>
                <w:sz w:val="18"/>
                <w:szCs w:val="18"/>
              </w:rPr>
            </w:pPr>
            <w:r>
              <w:rPr>
                <w:color w:val="000000"/>
                <w:sz w:val="18"/>
                <w:szCs w:val="18"/>
                <w:lang w:val="en-GB"/>
              </w:rPr>
              <w:t>A1.16</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6D036B" w:rsidRDefault="006D036B">
            <w:pPr>
              <w:rPr>
                <w:color w:val="000000"/>
                <w:sz w:val="18"/>
                <w:szCs w:val="18"/>
              </w:rPr>
            </w:pPr>
            <w:proofErr w:type="spellStart"/>
            <w:r>
              <w:rPr>
                <w:color w:val="000000"/>
                <w:sz w:val="18"/>
                <w:szCs w:val="18"/>
                <w:lang w:val="en-GB"/>
              </w:rPr>
              <w:t>messageid</w:t>
            </w:r>
            <w:proofErr w:type="spellEnd"/>
            <w:r>
              <w:rPr>
                <w:color w:val="000000"/>
                <w:sz w:val="18"/>
                <w:szCs w:val="18"/>
                <w:lang w:val="en-GB"/>
              </w:rPr>
              <w:t xml:space="preserve"> too long</w:t>
            </w:r>
          </w:p>
        </w:tc>
      </w:tr>
      <w:tr w:rsidR="006D036B"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6D036B" w:rsidRDefault="006D036B">
            <w:pPr>
              <w:rPr>
                <w:color w:val="000000"/>
                <w:sz w:val="18"/>
                <w:szCs w:val="18"/>
              </w:rPr>
            </w:pPr>
            <w:r>
              <w:rPr>
                <w:color w:val="000000"/>
                <w:sz w:val="18"/>
                <w:szCs w:val="18"/>
                <w:lang w:val="en-GB"/>
              </w:rPr>
              <w:t>A1.17</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6D036B" w:rsidRDefault="006D036B">
            <w:pPr>
              <w:rPr>
                <w:color w:val="000000"/>
                <w:sz w:val="18"/>
                <w:szCs w:val="18"/>
              </w:rPr>
            </w:pPr>
            <w:r>
              <w:rPr>
                <w:color w:val="000000"/>
                <w:sz w:val="18"/>
                <w:szCs w:val="18"/>
                <w:lang w:val="en-GB"/>
              </w:rPr>
              <w:t>missing timestamp</w:t>
            </w:r>
          </w:p>
        </w:tc>
      </w:tr>
      <w:tr w:rsidR="006D036B"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6D036B" w:rsidRDefault="006D036B">
            <w:pPr>
              <w:rPr>
                <w:color w:val="000000"/>
                <w:sz w:val="18"/>
                <w:szCs w:val="18"/>
              </w:rPr>
            </w:pPr>
            <w:r>
              <w:rPr>
                <w:color w:val="000000"/>
                <w:sz w:val="18"/>
                <w:szCs w:val="18"/>
                <w:lang w:val="en-GB"/>
              </w:rPr>
              <w:t>A1.18</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6D036B" w:rsidRDefault="006D036B">
            <w:pPr>
              <w:rPr>
                <w:color w:val="000000"/>
                <w:sz w:val="18"/>
                <w:szCs w:val="18"/>
              </w:rPr>
            </w:pPr>
            <w:r>
              <w:rPr>
                <w:color w:val="000000"/>
                <w:sz w:val="18"/>
                <w:szCs w:val="18"/>
                <w:lang w:val="en-GB"/>
              </w:rPr>
              <w:t>empty timestamp</w:t>
            </w:r>
          </w:p>
        </w:tc>
      </w:tr>
      <w:tr w:rsidR="006D036B" w:rsidRPr="00F54C2D" w:rsidTr="006D036B">
        <w:trPr>
          <w:trHeight w:val="64"/>
        </w:trPr>
        <w:tc>
          <w:tcPr>
            <w:tcW w:w="582" w:type="dxa"/>
            <w:tcBorders>
              <w:top w:val="single" w:sz="4" w:space="0" w:color="auto"/>
              <w:left w:val="single" w:sz="4" w:space="0" w:color="auto"/>
              <w:bottom w:val="single" w:sz="4" w:space="0" w:color="auto"/>
              <w:right w:val="single" w:sz="4" w:space="0" w:color="auto"/>
            </w:tcBorders>
            <w:vAlign w:val="center"/>
          </w:tcPr>
          <w:p w:rsidR="006D036B" w:rsidRDefault="006D036B">
            <w:pPr>
              <w:rPr>
                <w:color w:val="000000"/>
                <w:sz w:val="18"/>
                <w:szCs w:val="18"/>
              </w:rPr>
            </w:pPr>
            <w:r>
              <w:rPr>
                <w:color w:val="000000"/>
                <w:sz w:val="18"/>
                <w:szCs w:val="18"/>
                <w:lang w:val="en-GB"/>
              </w:rPr>
              <w:t>A1.19</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6D036B" w:rsidRDefault="006D036B">
            <w:pPr>
              <w:rPr>
                <w:color w:val="000000"/>
                <w:sz w:val="18"/>
                <w:szCs w:val="18"/>
              </w:rPr>
            </w:pPr>
            <w:r>
              <w:rPr>
                <w:color w:val="000000"/>
                <w:sz w:val="18"/>
                <w:szCs w:val="18"/>
                <w:lang w:val="en-GB"/>
              </w:rPr>
              <w:t>timestamp incorrect format</w:t>
            </w:r>
          </w:p>
        </w:tc>
      </w:tr>
    </w:tbl>
    <w:p w:rsidR="0005149D" w:rsidRPr="00F54C2D" w:rsidRDefault="0005149D" w:rsidP="0005149D">
      <w:pPr>
        <w:rPr>
          <w:rFonts w:asciiTheme="minorHAnsi" w:hAnsiTheme="minorHAnsi" w:cstheme="minorBidi"/>
          <w:lang w:val="en-GB"/>
        </w:rPr>
      </w:pPr>
    </w:p>
    <w:p w:rsidR="0005149D" w:rsidRPr="00F54C2D" w:rsidRDefault="0005149D" w:rsidP="0005149D">
      <w:pPr>
        <w:rPr>
          <w:lang w:val="en-GB"/>
        </w:rPr>
      </w:pPr>
      <w:r w:rsidRPr="00F54C2D">
        <w:rPr>
          <w:lang w:val="en-GB"/>
        </w:rPr>
        <w:t>CTR validations</w:t>
      </w:r>
      <w:r w:rsidR="00FD5A8E">
        <w:rPr>
          <w:lang w:val="en-GB"/>
        </w:rPr>
        <w:t xml:space="preserve"> (already built</w:t>
      </w:r>
      <w:r w:rsidR="00A22423">
        <w:rPr>
          <w:lang w:val="en-GB"/>
        </w:rPr>
        <w:t xml:space="preserve"> except for marked yellow</w:t>
      </w:r>
      <w:r w:rsidR="00FD5A8E">
        <w:rPr>
          <w:lang w:val="en-GB"/>
        </w:rPr>
        <w:t>)</w:t>
      </w:r>
    </w:p>
    <w:tbl>
      <w:tblPr>
        <w:tblW w:w="908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2"/>
        <w:gridCol w:w="8505"/>
      </w:tblGrid>
      <w:tr w:rsidR="00713620" w:rsidRPr="001D631A" w:rsidTr="00713620">
        <w:tc>
          <w:tcPr>
            <w:tcW w:w="582" w:type="dxa"/>
            <w:tcBorders>
              <w:top w:val="single" w:sz="4" w:space="0" w:color="auto"/>
              <w:left w:val="single" w:sz="4" w:space="0" w:color="auto"/>
              <w:bottom w:val="single" w:sz="4" w:space="0" w:color="auto"/>
              <w:right w:val="single" w:sz="4" w:space="0" w:color="auto"/>
            </w:tcBorders>
            <w:shd w:val="clear" w:color="auto" w:fill="1F497D" w:themeFill="text2"/>
          </w:tcPr>
          <w:p w:rsidR="00713620" w:rsidRDefault="00713620" w:rsidP="00713620">
            <w:pPr>
              <w:rPr>
                <w:rFonts w:eastAsia="Times New Roman"/>
                <w:b/>
                <w:color w:val="FFFFFF" w:themeColor="background1"/>
                <w:sz w:val="18"/>
                <w:szCs w:val="18"/>
                <w:lang w:val="en-GB" w:eastAsia="nl-NL"/>
              </w:rPr>
            </w:pPr>
            <w:proofErr w:type="spellStart"/>
            <w:r>
              <w:rPr>
                <w:rFonts w:eastAsia="Times New Roman"/>
                <w:b/>
                <w:color w:val="FFFFFF" w:themeColor="background1"/>
                <w:sz w:val="18"/>
                <w:szCs w:val="18"/>
                <w:lang w:val="en-GB" w:eastAsia="nl-NL"/>
              </w:rPr>
              <w:t>nr</w:t>
            </w:r>
            <w:proofErr w:type="spellEnd"/>
          </w:p>
        </w:tc>
        <w:tc>
          <w:tcPr>
            <w:tcW w:w="8505" w:type="dxa"/>
            <w:tcBorders>
              <w:top w:val="single" w:sz="4" w:space="0" w:color="auto"/>
              <w:left w:val="single" w:sz="4" w:space="0" w:color="auto"/>
              <w:bottom w:val="single" w:sz="4" w:space="0" w:color="auto"/>
              <w:right w:val="single" w:sz="4" w:space="0" w:color="auto"/>
            </w:tcBorders>
            <w:shd w:val="clear" w:color="auto" w:fill="1F497D" w:themeFill="text2"/>
            <w:noWrap/>
            <w:vAlign w:val="center"/>
            <w:hideMark/>
          </w:tcPr>
          <w:p w:rsidR="00713620" w:rsidRPr="00F54C2D" w:rsidRDefault="00713620">
            <w:pPr>
              <w:rPr>
                <w:rFonts w:eastAsia="Times New Roman"/>
                <w:b/>
                <w:color w:val="FFFFFF" w:themeColor="background1"/>
                <w:sz w:val="18"/>
                <w:szCs w:val="18"/>
                <w:lang w:val="en-GB" w:eastAsia="nl-NL"/>
              </w:rPr>
            </w:pPr>
            <w:r>
              <w:rPr>
                <w:rFonts w:eastAsia="Times New Roman"/>
                <w:b/>
                <w:color w:val="FFFFFF" w:themeColor="background1"/>
                <w:sz w:val="18"/>
                <w:szCs w:val="18"/>
                <w:lang w:val="en-GB" w:eastAsia="nl-NL"/>
              </w:rPr>
              <w:t xml:space="preserve">Rainy day </w:t>
            </w:r>
            <w:r w:rsidRPr="00F54C2D">
              <w:rPr>
                <w:rFonts w:eastAsia="Times New Roman"/>
                <w:b/>
                <w:color w:val="FFFFFF" w:themeColor="background1"/>
                <w:sz w:val="18"/>
                <w:szCs w:val="18"/>
                <w:lang w:val="en-GB" w:eastAsia="nl-NL"/>
              </w:rPr>
              <w:t xml:space="preserve">CTR XML body </w:t>
            </w:r>
            <w:proofErr w:type="spellStart"/>
            <w:r w:rsidRPr="00F54C2D">
              <w:rPr>
                <w:rFonts w:eastAsia="Times New Roman"/>
                <w:b/>
                <w:color w:val="FFFFFF" w:themeColor="background1"/>
                <w:sz w:val="18"/>
                <w:szCs w:val="18"/>
                <w:lang w:val="en-GB" w:eastAsia="nl-NL"/>
              </w:rPr>
              <w:t>testcases</w:t>
            </w:r>
            <w:proofErr w:type="spellEnd"/>
            <w:r w:rsidRPr="00F54C2D">
              <w:rPr>
                <w:rFonts w:eastAsia="Times New Roman"/>
                <w:b/>
                <w:color w:val="FFFFFF" w:themeColor="background1"/>
                <w:sz w:val="18"/>
                <w:szCs w:val="18"/>
                <w:lang w:val="en-GB" w:eastAsia="nl-NL"/>
              </w:rPr>
              <w:t xml:space="preserve"> for soapv2 and soapv3</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A2.1</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 xml:space="preserve">missing </w:t>
            </w:r>
            <w:proofErr w:type="spellStart"/>
            <w:r>
              <w:rPr>
                <w:color w:val="000000"/>
                <w:sz w:val="18"/>
                <w:szCs w:val="18"/>
                <w:lang w:val="en-GB"/>
              </w:rPr>
              <w:t>dossierid</w:t>
            </w:r>
            <w:proofErr w:type="spellEnd"/>
          </w:p>
        </w:tc>
      </w:tr>
      <w:tr w:rsidR="00BF4394" w:rsidRPr="001D631A"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A2.2</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Pr="001264B9" w:rsidRDefault="00BF4394">
            <w:pPr>
              <w:rPr>
                <w:color w:val="000000"/>
                <w:sz w:val="18"/>
                <w:szCs w:val="18"/>
                <w:lang w:val="en-GB"/>
              </w:rPr>
            </w:pPr>
            <w:r>
              <w:rPr>
                <w:color w:val="000000"/>
                <w:sz w:val="18"/>
                <w:szCs w:val="18"/>
                <w:lang w:val="en-GB"/>
              </w:rPr>
              <w:t xml:space="preserve">incorrect </w:t>
            </w:r>
            <w:proofErr w:type="spellStart"/>
            <w:r>
              <w:rPr>
                <w:color w:val="000000"/>
                <w:sz w:val="18"/>
                <w:szCs w:val="18"/>
                <w:lang w:val="en-GB"/>
              </w:rPr>
              <w:t>dossierid</w:t>
            </w:r>
            <w:proofErr w:type="spellEnd"/>
            <w:r>
              <w:rPr>
                <w:color w:val="000000"/>
                <w:sz w:val="18"/>
                <w:szCs w:val="18"/>
                <w:lang w:val="en-GB"/>
              </w:rPr>
              <w:t xml:space="preserve"> format (mismatch </w:t>
            </w:r>
            <w:proofErr w:type="spellStart"/>
            <w:r>
              <w:rPr>
                <w:color w:val="000000"/>
                <w:sz w:val="18"/>
                <w:szCs w:val="18"/>
                <w:lang w:val="en-GB"/>
              </w:rPr>
              <w:t>regexp</w:t>
            </w:r>
            <w:proofErr w:type="spellEnd"/>
            <w:r>
              <w:rPr>
                <w:color w:val="000000"/>
                <w:sz w:val="18"/>
                <w:szCs w:val="18"/>
                <w:lang w:val="en-GB"/>
              </w:rPr>
              <w:t>)</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A2.3</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proofErr w:type="spellStart"/>
            <w:r>
              <w:rPr>
                <w:color w:val="000000"/>
                <w:sz w:val="18"/>
                <w:szCs w:val="18"/>
                <w:lang w:val="en-GB"/>
              </w:rPr>
              <w:t>dossierid</w:t>
            </w:r>
            <w:proofErr w:type="spellEnd"/>
            <w:r>
              <w:rPr>
                <w:color w:val="000000"/>
                <w:sz w:val="18"/>
                <w:szCs w:val="18"/>
                <w:lang w:val="en-GB"/>
              </w:rPr>
              <w:t xml:space="preserve"> too long (&gt;40)</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sidRPr="00335D41">
              <w:rPr>
                <w:color w:val="000000"/>
                <w:sz w:val="18"/>
                <w:szCs w:val="18"/>
                <w:highlight w:val="yellow"/>
                <w:lang w:val="en-GB"/>
              </w:rPr>
              <w:t>A2.4</w:t>
            </w:r>
          </w:p>
        </w:tc>
        <w:tc>
          <w:tcPr>
            <w:tcW w:w="850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proofErr w:type="spellStart"/>
            <w:r>
              <w:rPr>
                <w:color w:val="000000"/>
                <w:sz w:val="18"/>
                <w:szCs w:val="18"/>
                <w:lang w:val="en-GB"/>
              </w:rPr>
              <w:t>Dossierid</w:t>
            </w:r>
            <w:proofErr w:type="spellEnd"/>
            <w:r>
              <w:rPr>
                <w:color w:val="000000"/>
                <w:sz w:val="18"/>
                <w:szCs w:val="18"/>
                <w:lang w:val="en-GB"/>
              </w:rPr>
              <w:t xml:space="preserve"> too short (&gt;8)</w:t>
            </w:r>
          </w:p>
        </w:tc>
      </w:tr>
      <w:tr w:rsidR="00BF4394" w:rsidRPr="001D631A"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A2.5</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Pr="001264B9" w:rsidRDefault="00BF4394">
            <w:pPr>
              <w:rPr>
                <w:color w:val="000000"/>
                <w:sz w:val="18"/>
                <w:szCs w:val="18"/>
                <w:lang w:val="en-GB"/>
              </w:rPr>
            </w:pPr>
            <w:r>
              <w:rPr>
                <w:color w:val="000000"/>
                <w:sz w:val="18"/>
                <w:szCs w:val="18"/>
                <w:lang w:val="en-GB"/>
              </w:rPr>
              <w:t xml:space="preserve">incorrect recipient </w:t>
            </w:r>
            <w:proofErr w:type="spellStart"/>
            <w:r>
              <w:rPr>
                <w:color w:val="000000"/>
                <w:sz w:val="18"/>
                <w:szCs w:val="18"/>
                <w:lang w:val="en-GB"/>
              </w:rPr>
              <w:t>serviceprovider</w:t>
            </w:r>
            <w:proofErr w:type="spellEnd"/>
            <w:r>
              <w:rPr>
                <w:color w:val="000000"/>
                <w:sz w:val="18"/>
                <w:szCs w:val="18"/>
                <w:lang w:val="en-GB"/>
              </w:rPr>
              <w:t xml:space="preserve"> (invalid characters)</w:t>
            </w:r>
          </w:p>
        </w:tc>
      </w:tr>
      <w:tr w:rsidR="00BF4394" w:rsidRPr="001D631A"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A2.6</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Pr="001264B9" w:rsidRDefault="00BF4394">
            <w:pPr>
              <w:rPr>
                <w:color w:val="000000"/>
                <w:sz w:val="18"/>
                <w:szCs w:val="18"/>
                <w:lang w:val="en-GB"/>
              </w:rPr>
            </w:pPr>
            <w:r>
              <w:rPr>
                <w:color w:val="000000"/>
                <w:sz w:val="18"/>
                <w:szCs w:val="18"/>
                <w:lang w:val="en-GB"/>
              </w:rPr>
              <w:t xml:space="preserve">two valid recipient </w:t>
            </w:r>
            <w:proofErr w:type="spellStart"/>
            <w:r>
              <w:rPr>
                <w:color w:val="000000"/>
                <w:sz w:val="18"/>
                <w:szCs w:val="18"/>
                <w:lang w:val="en-GB"/>
              </w:rPr>
              <w:t>serviceprovider</w:t>
            </w:r>
            <w:proofErr w:type="spellEnd"/>
            <w:r>
              <w:rPr>
                <w:color w:val="000000"/>
                <w:sz w:val="18"/>
                <w:szCs w:val="18"/>
                <w:lang w:val="en-GB"/>
              </w:rPr>
              <w:t xml:space="preserve"> headers</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A2.7</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 xml:space="preserve">empty recipient </w:t>
            </w:r>
            <w:proofErr w:type="spellStart"/>
            <w:r>
              <w:rPr>
                <w:color w:val="000000"/>
                <w:sz w:val="18"/>
                <w:szCs w:val="18"/>
                <w:lang w:val="en-GB"/>
              </w:rPr>
              <w:t>serviceprovider</w:t>
            </w:r>
            <w:proofErr w:type="spellEnd"/>
          </w:p>
        </w:tc>
      </w:tr>
      <w:tr w:rsidR="00BF4394" w:rsidRPr="001D631A"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A2.8</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Pr="001264B9" w:rsidRDefault="00BF4394">
            <w:pPr>
              <w:rPr>
                <w:color w:val="000000"/>
                <w:sz w:val="18"/>
                <w:szCs w:val="18"/>
                <w:lang w:val="en-GB"/>
              </w:rPr>
            </w:pPr>
            <w:r>
              <w:rPr>
                <w:color w:val="000000"/>
                <w:sz w:val="18"/>
                <w:szCs w:val="18"/>
                <w:lang w:val="en-GB"/>
              </w:rPr>
              <w:t xml:space="preserve">missing recipient </w:t>
            </w:r>
            <w:proofErr w:type="spellStart"/>
            <w:r>
              <w:rPr>
                <w:color w:val="000000"/>
                <w:sz w:val="18"/>
                <w:szCs w:val="18"/>
                <w:lang w:val="en-GB"/>
              </w:rPr>
              <w:t>serviceprovider</w:t>
            </w:r>
            <w:proofErr w:type="spellEnd"/>
            <w:r>
              <w:rPr>
                <w:color w:val="000000"/>
                <w:sz w:val="18"/>
                <w:szCs w:val="18"/>
                <w:lang w:val="en-GB"/>
              </w:rPr>
              <w:t xml:space="preserve"> (220-error for v2)</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A2.9</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 xml:space="preserve">recipient </w:t>
            </w:r>
            <w:proofErr w:type="spellStart"/>
            <w:r>
              <w:rPr>
                <w:color w:val="000000"/>
                <w:sz w:val="18"/>
                <w:szCs w:val="18"/>
                <w:lang w:val="en-GB"/>
              </w:rPr>
              <w:t>serviceprovider</w:t>
            </w:r>
            <w:proofErr w:type="spellEnd"/>
            <w:r>
              <w:rPr>
                <w:color w:val="000000"/>
                <w:sz w:val="18"/>
                <w:szCs w:val="18"/>
                <w:lang w:val="en-GB"/>
              </w:rPr>
              <w:t xml:space="preserve"> too long</w:t>
            </w:r>
          </w:p>
        </w:tc>
      </w:tr>
      <w:tr w:rsidR="00BF4394" w:rsidRPr="001D631A"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A2.10</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Pr="001264B9" w:rsidRDefault="00BF4394">
            <w:pPr>
              <w:rPr>
                <w:color w:val="000000"/>
                <w:sz w:val="18"/>
                <w:szCs w:val="18"/>
                <w:lang w:val="en-GB"/>
              </w:rPr>
            </w:pPr>
            <w:r>
              <w:rPr>
                <w:color w:val="000000"/>
                <w:sz w:val="18"/>
                <w:szCs w:val="18"/>
                <w:lang w:val="en-GB"/>
              </w:rPr>
              <w:t xml:space="preserve">incorrect donor </w:t>
            </w:r>
            <w:proofErr w:type="spellStart"/>
            <w:r>
              <w:rPr>
                <w:color w:val="000000"/>
                <w:sz w:val="18"/>
                <w:szCs w:val="18"/>
                <w:lang w:val="en-GB"/>
              </w:rPr>
              <w:t>serviceprovider</w:t>
            </w:r>
            <w:proofErr w:type="spellEnd"/>
            <w:r>
              <w:rPr>
                <w:color w:val="000000"/>
                <w:sz w:val="18"/>
                <w:szCs w:val="18"/>
                <w:lang w:val="en-GB"/>
              </w:rPr>
              <w:t xml:space="preserve"> (invalid characters)</w:t>
            </w:r>
          </w:p>
        </w:tc>
      </w:tr>
      <w:tr w:rsidR="00BF4394" w:rsidRPr="001D631A"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A2.11</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Pr="001264B9" w:rsidRDefault="00BF4394">
            <w:pPr>
              <w:rPr>
                <w:color w:val="000000"/>
                <w:sz w:val="18"/>
                <w:szCs w:val="18"/>
                <w:lang w:val="en-GB"/>
              </w:rPr>
            </w:pPr>
            <w:r>
              <w:rPr>
                <w:color w:val="000000"/>
                <w:sz w:val="18"/>
                <w:szCs w:val="18"/>
                <w:lang w:val="en-GB"/>
              </w:rPr>
              <w:t xml:space="preserve">missing donor </w:t>
            </w:r>
            <w:proofErr w:type="spellStart"/>
            <w:r>
              <w:rPr>
                <w:color w:val="000000"/>
                <w:sz w:val="18"/>
                <w:szCs w:val="18"/>
                <w:lang w:val="en-GB"/>
              </w:rPr>
              <w:t>serviceprovider</w:t>
            </w:r>
            <w:proofErr w:type="spellEnd"/>
            <w:r>
              <w:rPr>
                <w:color w:val="000000"/>
                <w:sz w:val="18"/>
                <w:szCs w:val="18"/>
                <w:lang w:val="en-GB"/>
              </w:rPr>
              <w:t xml:space="preserve"> (221-error for v2)</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A2.12</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 xml:space="preserve">incorrect recipient </w:t>
            </w:r>
            <w:proofErr w:type="spellStart"/>
            <w:r>
              <w:rPr>
                <w:color w:val="000000"/>
                <w:sz w:val="18"/>
                <w:szCs w:val="18"/>
                <w:lang w:val="en-GB"/>
              </w:rPr>
              <w:t>networkoperator</w:t>
            </w:r>
            <w:proofErr w:type="spellEnd"/>
            <w:r>
              <w:rPr>
                <w:color w:val="000000"/>
                <w:sz w:val="18"/>
                <w:szCs w:val="18"/>
                <w:lang w:val="en-GB"/>
              </w:rPr>
              <w:t xml:space="preserve"> format</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A2.13</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 xml:space="preserve">incorrect donor </w:t>
            </w:r>
            <w:proofErr w:type="spellStart"/>
            <w:r>
              <w:rPr>
                <w:color w:val="000000"/>
                <w:sz w:val="18"/>
                <w:szCs w:val="18"/>
                <w:lang w:val="en-GB"/>
              </w:rPr>
              <w:t>networkoperator</w:t>
            </w:r>
            <w:proofErr w:type="spellEnd"/>
            <w:r>
              <w:rPr>
                <w:color w:val="000000"/>
                <w:sz w:val="18"/>
                <w:szCs w:val="18"/>
                <w:lang w:val="en-GB"/>
              </w:rPr>
              <w:t xml:space="preserve"> format</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A2.14</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 xml:space="preserve">missing </w:t>
            </w:r>
            <w:proofErr w:type="spellStart"/>
            <w:r>
              <w:rPr>
                <w:color w:val="000000"/>
                <w:sz w:val="18"/>
                <w:szCs w:val="18"/>
                <w:lang w:val="en-GB"/>
              </w:rPr>
              <w:t>wishdatetime</w:t>
            </w:r>
            <w:proofErr w:type="spellEnd"/>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A2.15</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 xml:space="preserve">incorrect </w:t>
            </w:r>
            <w:proofErr w:type="spellStart"/>
            <w:r>
              <w:rPr>
                <w:color w:val="000000"/>
                <w:sz w:val="18"/>
                <w:szCs w:val="18"/>
                <w:lang w:val="en-GB"/>
              </w:rPr>
              <w:t>wishdatetimeformat</w:t>
            </w:r>
            <w:proofErr w:type="spellEnd"/>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A2.16</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missing business (v3 only)</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A2.17</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incorrect business (v3 only)</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sidRPr="00335D41">
              <w:rPr>
                <w:color w:val="000000"/>
                <w:sz w:val="18"/>
                <w:szCs w:val="18"/>
                <w:highlight w:val="yellow"/>
                <w:lang w:val="en-GB"/>
              </w:rPr>
              <w:t>A2.18</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empty business (v3 only)</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A2.19</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 xml:space="preserve">empty </w:t>
            </w:r>
            <w:proofErr w:type="spellStart"/>
            <w:r>
              <w:rPr>
                <w:color w:val="000000"/>
                <w:sz w:val="18"/>
                <w:szCs w:val="18"/>
                <w:lang w:val="en-GB"/>
              </w:rPr>
              <w:t>earlytermination</w:t>
            </w:r>
            <w:proofErr w:type="spellEnd"/>
            <w:r>
              <w:rPr>
                <w:color w:val="000000"/>
                <w:sz w:val="18"/>
                <w:szCs w:val="18"/>
                <w:lang w:val="en-GB"/>
              </w:rPr>
              <w:t xml:space="preserve"> (v3 only)</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A2.20</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 xml:space="preserve">incorrect </w:t>
            </w:r>
            <w:proofErr w:type="spellStart"/>
            <w:r>
              <w:rPr>
                <w:color w:val="000000"/>
                <w:sz w:val="18"/>
                <w:szCs w:val="18"/>
                <w:lang w:val="en-GB"/>
              </w:rPr>
              <w:t>earlytermination</w:t>
            </w:r>
            <w:proofErr w:type="spellEnd"/>
            <w:r>
              <w:rPr>
                <w:color w:val="000000"/>
                <w:sz w:val="18"/>
                <w:szCs w:val="18"/>
                <w:lang w:val="en-GB"/>
              </w:rPr>
              <w:t xml:space="preserve"> (v3 only)</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A2.21</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name too long</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A2.22</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missing name</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A2.23</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missing address block</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A2.24</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missing postcode</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A2.25</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postcode incorrect format</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A2.26</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empty postcode</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A2.27</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 xml:space="preserve">missing </w:t>
            </w:r>
            <w:proofErr w:type="spellStart"/>
            <w:r>
              <w:rPr>
                <w:color w:val="000000"/>
                <w:sz w:val="18"/>
                <w:szCs w:val="18"/>
                <w:lang w:val="en-GB"/>
              </w:rPr>
              <w:t>housenumber</w:t>
            </w:r>
            <w:proofErr w:type="spellEnd"/>
            <w:r>
              <w:rPr>
                <w:color w:val="000000"/>
                <w:sz w:val="18"/>
                <w:szCs w:val="18"/>
                <w:lang w:val="en-GB"/>
              </w:rPr>
              <w:t xml:space="preserve"> </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A2.28</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 xml:space="preserve">empty </w:t>
            </w:r>
            <w:proofErr w:type="spellStart"/>
            <w:r>
              <w:rPr>
                <w:color w:val="000000"/>
                <w:sz w:val="18"/>
                <w:szCs w:val="18"/>
                <w:lang w:val="en-GB"/>
              </w:rPr>
              <w:t>housenumber</w:t>
            </w:r>
            <w:proofErr w:type="spellEnd"/>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A2.29</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proofErr w:type="spellStart"/>
            <w:r>
              <w:rPr>
                <w:color w:val="000000"/>
                <w:sz w:val="18"/>
                <w:szCs w:val="18"/>
                <w:lang w:val="en-GB"/>
              </w:rPr>
              <w:t>housenumber</w:t>
            </w:r>
            <w:proofErr w:type="spellEnd"/>
            <w:r>
              <w:rPr>
                <w:color w:val="000000"/>
                <w:sz w:val="18"/>
                <w:szCs w:val="18"/>
                <w:lang w:val="en-GB"/>
              </w:rPr>
              <w:t xml:space="preserve"> too long</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A2.30</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proofErr w:type="spellStart"/>
            <w:r>
              <w:rPr>
                <w:color w:val="000000"/>
                <w:sz w:val="18"/>
                <w:szCs w:val="18"/>
                <w:lang w:val="en-GB"/>
              </w:rPr>
              <w:t>housenumber</w:t>
            </w:r>
            <w:proofErr w:type="spellEnd"/>
            <w:r>
              <w:rPr>
                <w:color w:val="000000"/>
                <w:sz w:val="18"/>
                <w:szCs w:val="18"/>
                <w:lang w:val="en-GB"/>
              </w:rPr>
              <w:t xml:space="preserve"> incorrect characters</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A2.31</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proofErr w:type="spellStart"/>
            <w:r>
              <w:rPr>
                <w:color w:val="000000"/>
                <w:sz w:val="18"/>
                <w:szCs w:val="18"/>
                <w:lang w:val="en-GB"/>
              </w:rPr>
              <w:t>housenumber</w:t>
            </w:r>
            <w:proofErr w:type="spellEnd"/>
            <w:r>
              <w:rPr>
                <w:color w:val="000000"/>
                <w:sz w:val="18"/>
                <w:szCs w:val="18"/>
                <w:lang w:val="en-GB"/>
              </w:rPr>
              <w:t xml:space="preserve"> extension too long</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A2.32</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 xml:space="preserve">empty </w:t>
            </w:r>
            <w:proofErr w:type="spellStart"/>
            <w:r>
              <w:rPr>
                <w:color w:val="000000"/>
                <w:sz w:val="18"/>
                <w:szCs w:val="18"/>
                <w:lang w:val="en-GB"/>
              </w:rPr>
              <w:t>housenumber</w:t>
            </w:r>
            <w:proofErr w:type="spellEnd"/>
            <w:r>
              <w:rPr>
                <w:color w:val="000000"/>
                <w:sz w:val="18"/>
                <w:szCs w:val="18"/>
                <w:lang w:val="en-GB"/>
              </w:rPr>
              <w:t xml:space="preserve"> extension</w:t>
            </w:r>
          </w:p>
        </w:tc>
      </w:tr>
      <w:tr w:rsidR="00BF4394" w:rsidRPr="001D631A"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A2.33</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Pr="001264B9" w:rsidRDefault="00BF4394">
            <w:pPr>
              <w:rPr>
                <w:color w:val="000000"/>
                <w:sz w:val="18"/>
                <w:szCs w:val="18"/>
                <w:lang w:val="en-GB"/>
              </w:rPr>
            </w:pPr>
            <w:r>
              <w:rPr>
                <w:color w:val="000000"/>
                <w:sz w:val="18"/>
                <w:szCs w:val="18"/>
                <w:lang w:val="en-GB"/>
              </w:rPr>
              <w:t>number series block with unknown tag</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A2.34</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 xml:space="preserve">empty </w:t>
            </w:r>
            <w:proofErr w:type="spellStart"/>
            <w:r>
              <w:rPr>
                <w:color w:val="000000"/>
                <w:sz w:val="18"/>
                <w:szCs w:val="18"/>
                <w:lang w:val="en-GB"/>
              </w:rPr>
              <w:t>numberseries</w:t>
            </w:r>
            <w:proofErr w:type="spellEnd"/>
            <w:r>
              <w:rPr>
                <w:color w:val="000000"/>
                <w:sz w:val="18"/>
                <w:szCs w:val="18"/>
                <w:lang w:val="en-GB"/>
              </w:rPr>
              <w:t xml:space="preserve"> block</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A2.35</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proofErr w:type="spellStart"/>
            <w:r>
              <w:rPr>
                <w:color w:val="000000"/>
                <w:sz w:val="18"/>
                <w:szCs w:val="18"/>
                <w:lang w:val="en-GB"/>
              </w:rPr>
              <w:t>numberseriesstart</w:t>
            </w:r>
            <w:proofErr w:type="spellEnd"/>
            <w:r>
              <w:rPr>
                <w:color w:val="000000"/>
                <w:sz w:val="18"/>
                <w:szCs w:val="18"/>
                <w:lang w:val="en-GB"/>
              </w:rPr>
              <w:t xml:space="preserve"> missing</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A2.36</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proofErr w:type="spellStart"/>
            <w:r>
              <w:rPr>
                <w:color w:val="000000"/>
                <w:sz w:val="18"/>
                <w:szCs w:val="18"/>
                <w:lang w:val="en-GB"/>
              </w:rPr>
              <w:t>numberseries</w:t>
            </w:r>
            <w:proofErr w:type="spellEnd"/>
            <w:r>
              <w:rPr>
                <w:color w:val="000000"/>
                <w:sz w:val="18"/>
                <w:szCs w:val="18"/>
                <w:lang w:val="en-GB"/>
              </w:rPr>
              <w:t xml:space="preserve"> start incorrect format</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A2.37</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proofErr w:type="spellStart"/>
            <w:r>
              <w:rPr>
                <w:color w:val="000000"/>
                <w:sz w:val="18"/>
                <w:szCs w:val="18"/>
                <w:lang w:val="en-GB"/>
              </w:rPr>
              <w:t>numberseries</w:t>
            </w:r>
            <w:proofErr w:type="spellEnd"/>
            <w:r>
              <w:rPr>
                <w:color w:val="000000"/>
                <w:sz w:val="18"/>
                <w:szCs w:val="18"/>
                <w:lang w:val="en-GB"/>
              </w:rPr>
              <w:t xml:space="preserve"> start empty</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A2.38</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proofErr w:type="spellStart"/>
            <w:r>
              <w:rPr>
                <w:color w:val="000000"/>
                <w:sz w:val="18"/>
                <w:szCs w:val="18"/>
                <w:lang w:val="en-GB"/>
              </w:rPr>
              <w:t>numberseries</w:t>
            </w:r>
            <w:proofErr w:type="spellEnd"/>
            <w:r>
              <w:rPr>
                <w:color w:val="000000"/>
                <w:sz w:val="18"/>
                <w:szCs w:val="18"/>
                <w:lang w:val="en-GB"/>
              </w:rPr>
              <w:t xml:space="preserve"> end incorrect format</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A2.39</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proofErr w:type="spellStart"/>
            <w:r>
              <w:rPr>
                <w:color w:val="000000"/>
                <w:sz w:val="18"/>
                <w:szCs w:val="18"/>
                <w:lang w:val="en-GB"/>
              </w:rPr>
              <w:t>numberseries</w:t>
            </w:r>
            <w:proofErr w:type="spellEnd"/>
            <w:r>
              <w:rPr>
                <w:color w:val="000000"/>
                <w:sz w:val="18"/>
                <w:szCs w:val="18"/>
                <w:lang w:val="en-GB"/>
              </w:rPr>
              <w:t xml:space="preserve"> end empty</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A2.40</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proofErr w:type="spellStart"/>
            <w:r>
              <w:rPr>
                <w:color w:val="000000"/>
                <w:sz w:val="18"/>
                <w:szCs w:val="18"/>
                <w:lang w:val="en-GB"/>
              </w:rPr>
              <w:t>validationblock</w:t>
            </w:r>
            <w:proofErr w:type="spellEnd"/>
            <w:r>
              <w:rPr>
                <w:color w:val="000000"/>
                <w:sz w:val="18"/>
                <w:szCs w:val="18"/>
                <w:lang w:val="en-GB"/>
              </w:rPr>
              <w:t xml:space="preserve"> empty</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A2.41</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proofErr w:type="spellStart"/>
            <w:r>
              <w:rPr>
                <w:color w:val="000000"/>
                <w:sz w:val="18"/>
                <w:szCs w:val="18"/>
                <w:lang w:val="en-GB"/>
              </w:rPr>
              <w:t>validationblock</w:t>
            </w:r>
            <w:proofErr w:type="spellEnd"/>
            <w:r>
              <w:rPr>
                <w:color w:val="000000"/>
                <w:sz w:val="18"/>
                <w:szCs w:val="18"/>
                <w:lang w:val="en-GB"/>
              </w:rPr>
              <w:t xml:space="preserve"> name empty</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A2.42</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proofErr w:type="spellStart"/>
            <w:r>
              <w:rPr>
                <w:color w:val="000000"/>
                <w:sz w:val="18"/>
                <w:szCs w:val="18"/>
                <w:lang w:val="en-GB"/>
              </w:rPr>
              <w:t>validationblock</w:t>
            </w:r>
            <w:proofErr w:type="spellEnd"/>
            <w:r>
              <w:rPr>
                <w:color w:val="000000"/>
                <w:sz w:val="18"/>
                <w:szCs w:val="18"/>
                <w:lang w:val="en-GB"/>
              </w:rPr>
              <w:t xml:space="preserve"> name missing</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A2.43</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proofErr w:type="spellStart"/>
            <w:r>
              <w:rPr>
                <w:color w:val="000000"/>
                <w:sz w:val="18"/>
                <w:szCs w:val="18"/>
                <w:lang w:val="en-GB"/>
              </w:rPr>
              <w:t>validationblock</w:t>
            </w:r>
            <w:proofErr w:type="spellEnd"/>
            <w:r>
              <w:rPr>
                <w:color w:val="000000"/>
                <w:sz w:val="18"/>
                <w:szCs w:val="18"/>
                <w:lang w:val="en-GB"/>
              </w:rPr>
              <w:t xml:space="preserve"> name too long</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sidRPr="00335D41">
              <w:rPr>
                <w:color w:val="000000"/>
                <w:sz w:val="18"/>
                <w:szCs w:val="18"/>
                <w:highlight w:val="yellow"/>
                <w:lang w:val="en-GB"/>
              </w:rPr>
              <w:t>A2.44</w:t>
            </w:r>
          </w:p>
        </w:tc>
        <w:tc>
          <w:tcPr>
            <w:tcW w:w="850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proofErr w:type="spellStart"/>
            <w:r>
              <w:rPr>
                <w:color w:val="000000"/>
                <w:sz w:val="18"/>
                <w:szCs w:val="18"/>
                <w:lang w:val="en-GB"/>
              </w:rPr>
              <w:t>Validationblock</w:t>
            </w:r>
            <w:proofErr w:type="spellEnd"/>
            <w:r>
              <w:rPr>
                <w:color w:val="000000"/>
                <w:sz w:val="18"/>
                <w:szCs w:val="18"/>
                <w:lang w:val="en-GB"/>
              </w:rPr>
              <w:t xml:space="preserve"> two </w:t>
            </w:r>
            <w:proofErr w:type="spellStart"/>
            <w:r w:rsidR="00335D41">
              <w:rPr>
                <w:color w:val="000000"/>
                <w:sz w:val="18"/>
                <w:szCs w:val="18"/>
                <w:lang w:val="en-GB"/>
              </w:rPr>
              <w:t>consecutive</w:t>
            </w:r>
            <w:r>
              <w:rPr>
                <w:color w:val="000000"/>
                <w:sz w:val="18"/>
                <w:szCs w:val="18"/>
                <w:lang w:val="en-GB"/>
              </w:rPr>
              <w:t>name</w:t>
            </w:r>
            <w:proofErr w:type="spellEnd"/>
            <w:r>
              <w:rPr>
                <w:color w:val="000000"/>
                <w:sz w:val="18"/>
                <w:szCs w:val="18"/>
                <w:lang w:val="en-GB"/>
              </w:rPr>
              <w:t xml:space="preserve"> tags</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A2.45</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proofErr w:type="spellStart"/>
            <w:r>
              <w:rPr>
                <w:color w:val="000000"/>
                <w:sz w:val="18"/>
                <w:szCs w:val="18"/>
                <w:lang w:val="en-GB"/>
              </w:rPr>
              <w:t>validationblock</w:t>
            </w:r>
            <w:proofErr w:type="spellEnd"/>
            <w:r>
              <w:rPr>
                <w:color w:val="000000"/>
                <w:sz w:val="18"/>
                <w:szCs w:val="18"/>
                <w:lang w:val="en-GB"/>
              </w:rPr>
              <w:t xml:space="preserve"> value empty</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A2.46</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proofErr w:type="spellStart"/>
            <w:r>
              <w:rPr>
                <w:color w:val="000000"/>
                <w:sz w:val="18"/>
                <w:szCs w:val="18"/>
                <w:lang w:val="en-GB"/>
              </w:rPr>
              <w:t>validationblock</w:t>
            </w:r>
            <w:proofErr w:type="spellEnd"/>
            <w:r>
              <w:rPr>
                <w:color w:val="000000"/>
                <w:sz w:val="18"/>
                <w:szCs w:val="18"/>
                <w:lang w:val="en-GB"/>
              </w:rPr>
              <w:t xml:space="preserve"> value missing</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A2.47</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proofErr w:type="spellStart"/>
            <w:r>
              <w:rPr>
                <w:color w:val="000000"/>
                <w:sz w:val="18"/>
                <w:szCs w:val="18"/>
                <w:lang w:val="en-GB"/>
              </w:rPr>
              <w:t>validationblock</w:t>
            </w:r>
            <w:proofErr w:type="spellEnd"/>
            <w:r>
              <w:rPr>
                <w:color w:val="000000"/>
                <w:sz w:val="18"/>
                <w:szCs w:val="18"/>
                <w:lang w:val="en-GB"/>
              </w:rPr>
              <w:t xml:space="preserve"> value too long</w:t>
            </w:r>
          </w:p>
        </w:tc>
      </w:tr>
      <w:tr w:rsidR="00A22423" w:rsidRPr="001D631A" w:rsidTr="006D036B">
        <w:tc>
          <w:tcPr>
            <w:tcW w:w="582" w:type="dxa"/>
            <w:tcBorders>
              <w:top w:val="single" w:sz="4" w:space="0" w:color="auto"/>
              <w:left w:val="single" w:sz="4" w:space="0" w:color="auto"/>
              <w:bottom w:val="single" w:sz="4" w:space="0" w:color="auto"/>
              <w:right w:val="single" w:sz="4" w:space="0" w:color="auto"/>
            </w:tcBorders>
            <w:vAlign w:val="center"/>
          </w:tcPr>
          <w:p w:rsidR="00A22423" w:rsidRDefault="00A22423">
            <w:pPr>
              <w:rPr>
                <w:color w:val="000000"/>
                <w:sz w:val="18"/>
                <w:szCs w:val="18"/>
                <w:lang w:val="en-GB"/>
              </w:rPr>
            </w:pPr>
            <w:r w:rsidRPr="00A22423">
              <w:rPr>
                <w:color w:val="000000"/>
                <w:sz w:val="18"/>
                <w:szCs w:val="18"/>
                <w:highlight w:val="yellow"/>
                <w:lang w:val="en-GB"/>
              </w:rPr>
              <w:t>A2.48</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A22423" w:rsidRDefault="00A22423">
            <w:pPr>
              <w:rPr>
                <w:color w:val="000000"/>
                <w:sz w:val="18"/>
                <w:szCs w:val="18"/>
                <w:lang w:val="en-GB"/>
              </w:rPr>
            </w:pPr>
            <w:r>
              <w:rPr>
                <w:color w:val="000000"/>
                <w:sz w:val="18"/>
                <w:szCs w:val="18"/>
                <w:lang w:val="en-GB"/>
              </w:rPr>
              <w:t>Validation block two consecutive value tags</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A2.4</w:t>
            </w:r>
            <w:r w:rsidR="00A22423">
              <w:rPr>
                <w:color w:val="000000"/>
                <w:sz w:val="18"/>
                <w:szCs w:val="18"/>
                <w:lang w:val="en-GB"/>
              </w:rPr>
              <w:t>9</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proofErr w:type="spellStart"/>
            <w:r>
              <w:rPr>
                <w:color w:val="000000"/>
                <w:sz w:val="18"/>
                <w:szCs w:val="18"/>
                <w:lang w:val="en-GB"/>
              </w:rPr>
              <w:t>validationblock</w:t>
            </w:r>
            <w:proofErr w:type="spellEnd"/>
            <w:r>
              <w:rPr>
                <w:color w:val="000000"/>
                <w:sz w:val="18"/>
                <w:szCs w:val="18"/>
                <w:lang w:val="en-GB"/>
              </w:rPr>
              <w:t xml:space="preserve"> name/value/name</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w:t>
            </w:r>
            <w:r w:rsidR="00A22423">
              <w:rPr>
                <w:color w:val="000000"/>
                <w:sz w:val="18"/>
                <w:szCs w:val="18"/>
                <w:lang w:val="en-GB"/>
              </w:rPr>
              <w:t>50</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note empty</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A2.5</w:t>
            </w:r>
            <w:r w:rsidR="00A22423">
              <w:rPr>
                <w:color w:val="000000"/>
                <w:sz w:val="18"/>
                <w:szCs w:val="18"/>
                <w:lang w:val="en-GB"/>
              </w:rPr>
              <w:t>1</w:t>
            </w:r>
          </w:p>
        </w:tc>
        <w:tc>
          <w:tcPr>
            <w:tcW w:w="850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note too long</w:t>
            </w:r>
          </w:p>
        </w:tc>
      </w:tr>
    </w:tbl>
    <w:p w:rsidR="00455A9E" w:rsidRPr="00F54C2D" w:rsidRDefault="00FD5A8E" w:rsidP="0005149D">
      <w:pPr>
        <w:rPr>
          <w:rFonts w:asciiTheme="minorHAnsi" w:hAnsiTheme="minorHAnsi" w:cstheme="minorBidi"/>
          <w:lang w:val="en-GB"/>
        </w:rPr>
      </w:pPr>
      <w:r>
        <w:rPr>
          <w:rFonts w:asciiTheme="minorHAnsi" w:hAnsiTheme="minorHAnsi" w:cstheme="minorBidi"/>
          <w:lang w:val="en-GB"/>
        </w:rPr>
        <w:t>To be developed:</w:t>
      </w:r>
    </w:p>
    <w:tbl>
      <w:tblPr>
        <w:tblW w:w="915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2"/>
        <w:gridCol w:w="8575"/>
      </w:tblGrid>
      <w:tr w:rsidR="00713620" w:rsidRPr="001D631A" w:rsidTr="00713620">
        <w:tc>
          <w:tcPr>
            <w:tcW w:w="582" w:type="dxa"/>
            <w:tcBorders>
              <w:top w:val="single" w:sz="4" w:space="0" w:color="auto"/>
              <w:left w:val="single" w:sz="4" w:space="0" w:color="auto"/>
              <w:bottom w:val="single" w:sz="4" w:space="0" w:color="auto"/>
              <w:right w:val="single" w:sz="4" w:space="0" w:color="auto"/>
            </w:tcBorders>
            <w:shd w:val="clear" w:color="auto" w:fill="1F497D" w:themeFill="text2"/>
          </w:tcPr>
          <w:p w:rsidR="00713620" w:rsidRDefault="00713620" w:rsidP="00347184">
            <w:pPr>
              <w:rPr>
                <w:rFonts w:eastAsia="Times New Roman"/>
                <w:b/>
                <w:color w:val="FFFFFF" w:themeColor="background1"/>
                <w:sz w:val="18"/>
                <w:szCs w:val="18"/>
                <w:lang w:val="en-GB" w:eastAsia="nl-NL"/>
              </w:rPr>
            </w:pPr>
          </w:p>
        </w:tc>
        <w:tc>
          <w:tcPr>
            <w:tcW w:w="8575" w:type="dxa"/>
            <w:tcBorders>
              <w:top w:val="single" w:sz="4" w:space="0" w:color="auto"/>
              <w:left w:val="single" w:sz="4" w:space="0" w:color="auto"/>
              <w:bottom w:val="single" w:sz="4" w:space="0" w:color="auto"/>
              <w:right w:val="single" w:sz="4" w:space="0" w:color="auto"/>
            </w:tcBorders>
            <w:shd w:val="clear" w:color="auto" w:fill="1F497D" w:themeFill="text2"/>
            <w:noWrap/>
            <w:vAlign w:val="center"/>
            <w:hideMark/>
          </w:tcPr>
          <w:p w:rsidR="00713620" w:rsidRPr="00F54C2D" w:rsidRDefault="00713620" w:rsidP="00347184">
            <w:pPr>
              <w:rPr>
                <w:rFonts w:eastAsia="Times New Roman"/>
                <w:b/>
                <w:color w:val="FFFFFF" w:themeColor="background1"/>
                <w:sz w:val="18"/>
                <w:szCs w:val="18"/>
                <w:lang w:val="en-GB" w:eastAsia="nl-NL"/>
              </w:rPr>
            </w:pPr>
            <w:r>
              <w:rPr>
                <w:rFonts w:eastAsia="Times New Roman"/>
                <w:b/>
                <w:color w:val="FFFFFF" w:themeColor="background1"/>
                <w:sz w:val="18"/>
                <w:szCs w:val="18"/>
                <w:lang w:val="en-GB" w:eastAsia="nl-NL"/>
              </w:rPr>
              <w:t>Rainy day CTRA</w:t>
            </w:r>
            <w:r w:rsidRPr="00F54C2D">
              <w:rPr>
                <w:rFonts w:eastAsia="Times New Roman"/>
                <w:b/>
                <w:color w:val="FFFFFF" w:themeColor="background1"/>
                <w:sz w:val="18"/>
                <w:szCs w:val="18"/>
                <w:lang w:val="en-GB" w:eastAsia="nl-NL"/>
              </w:rPr>
              <w:t xml:space="preserve"> XML body </w:t>
            </w:r>
            <w:proofErr w:type="spellStart"/>
            <w:r w:rsidRPr="00F54C2D">
              <w:rPr>
                <w:rFonts w:eastAsia="Times New Roman"/>
                <w:b/>
                <w:color w:val="FFFFFF" w:themeColor="background1"/>
                <w:sz w:val="18"/>
                <w:szCs w:val="18"/>
                <w:lang w:val="en-GB" w:eastAsia="nl-NL"/>
              </w:rPr>
              <w:t>testcases</w:t>
            </w:r>
            <w:proofErr w:type="spellEnd"/>
            <w:r w:rsidRPr="00F54C2D">
              <w:rPr>
                <w:rFonts w:eastAsia="Times New Roman"/>
                <w:b/>
                <w:color w:val="FFFFFF" w:themeColor="background1"/>
                <w:sz w:val="18"/>
                <w:szCs w:val="18"/>
                <w:lang w:val="en-GB" w:eastAsia="nl-NL"/>
              </w:rPr>
              <w:t xml:space="preserve"> for soapv2 and soapv3</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A3.1</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 xml:space="preserve">missing </w:t>
            </w:r>
            <w:proofErr w:type="spellStart"/>
            <w:r>
              <w:rPr>
                <w:color w:val="000000"/>
                <w:sz w:val="18"/>
                <w:szCs w:val="18"/>
                <w:lang w:val="en-GB"/>
              </w:rPr>
              <w:t>dossierid</w:t>
            </w:r>
            <w:proofErr w:type="spellEnd"/>
          </w:p>
        </w:tc>
      </w:tr>
      <w:tr w:rsidR="00BF4394" w:rsidRPr="001D631A"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A3.2</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BF4394" w:rsidRPr="001264B9" w:rsidRDefault="00BF4394">
            <w:pPr>
              <w:rPr>
                <w:color w:val="000000"/>
                <w:sz w:val="18"/>
                <w:szCs w:val="18"/>
                <w:lang w:val="en-GB"/>
              </w:rPr>
            </w:pPr>
            <w:r>
              <w:rPr>
                <w:color w:val="000000"/>
                <w:sz w:val="18"/>
                <w:szCs w:val="18"/>
                <w:lang w:val="en-GB"/>
              </w:rPr>
              <w:t xml:space="preserve">incorrect </w:t>
            </w:r>
            <w:proofErr w:type="spellStart"/>
            <w:r>
              <w:rPr>
                <w:color w:val="000000"/>
                <w:sz w:val="18"/>
                <w:szCs w:val="18"/>
                <w:lang w:val="en-GB"/>
              </w:rPr>
              <w:t>dossierid</w:t>
            </w:r>
            <w:proofErr w:type="spellEnd"/>
            <w:r>
              <w:rPr>
                <w:color w:val="000000"/>
                <w:sz w:val="18"/>
                <w:szCs w:val="18"/>
                <w:lang w:val="en-GB"/>
              </w:rPr>
              <w:t xml:space="preserve"> format (mismatch </w:t>
            </w:r>
            <w:proofErr w:type="spellStart"/>
            <w:r>
              <w:rPr>
                <w:color w:val="000000"/>
                <w:sz w:val="18"/>
                <w:szCs w:val="18"/>
                <w:lang w:val="en-GB"/>
              </w:rPr>
              <w:t>regexp</w:t>
            </w:r>
            <w:proofErr w:type="spellEnd"/>
            <w:r>
              <w:rPr>
                <w:color w:val="000000"/>
                <w:sz w:val="18"/>
                <w:szCs w:val="18"/>
                <w:lang w:val="en-GB"/>
              </w:rPr>
              <w:t>)</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lastRenderedPageBreak/>
              <w:t>A3.3</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proofErr w:type="spellStart"/>
            <w:r>
              <w:rPr>
                <w:color w:val="000000"/>
                <w:sz w:val="18"/>
                <w:szCs w:val="18"/>
                <w:lang w:val="en-GB"/>
              </w:rPr>
              <w:t>dossierid</w:t>
            </w:r>
            <w:proofErr w:type="spellEnd"/>
            <w:r>
              <w:rPr>
                <w:color w:val="000000"/>
                <w:sz w:val="18"/>
                <w:szCs w:val="18"/>
                <w:lang w:val="en-GB"/>
              </w:rPr>
              <w:t xml:space="preserve"> too long (&gt;40)</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A3.4</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proofErr w:type="spellStart"/>
            <w:r>
              <w:rPr>
                <w:color w:val="000000"/>
                <w:sz w:val="18"/>
                <w:szCs w:val="18"/>
                <w:lang w:val="en-GB"/>
              </w:rPr>
              <w:t>Dossierid</w:t>
            </w:r>
            <w:proofErr w:type="spellEnd"/>
            <w:r>
              <w:rPr>
                <w:color w:val="000000"/>
                <w:sz w:val="18"/>
                <w:szCs w:val="18"/>
                <w:lang w:val="en-GB"/>
              </w:rPr>
              <w:t xml:space="preserve"> too short (&gt;8)</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A3.5</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r>
              <w:rPr>
                <w:color w:val="000000"/>
                <w:sz w:val="18"/>
                <w:szCs w:val="18"/>
                <w:lang w:val="en-GB"/>
              </w:rPr>
              <w:t>Missing business (v3 only)</w:t>
            </w:r>
          </w:p>
        </w:tc>
      </w:tr>
      <w:tr w:rsidR="00BF4394" w:rsidRPr="001D631A"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A3.6</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Pr="001264B9" w:rsidRDefault="00BF4394">
            <w:pPr>
              <w:rPr>
                <w:color w:val="000000"/>
                <w:sz w:val="18"/>
                <w:szCs w:val="18"/>
                <w:lang w:val="en-GB"/>
              </w:rPr>
            </w:pPr>
            <w:r>
              <w:rPr>
                <w:color w:val="000000"/>
                <w:sz w:val="18"/>
                <w:szCs w:val="18"/>
                <w:lang w:val="en-GB"/>
              </w:rPr>
              <w:t>Business incorrect format (v3 only)</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A3.7</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r>
              <w:rPr>
                <w:color w:val="000000"/>
                <w:sz w:val="18"/>
                <w:szCs w:val="18"/>
                <w:lang w:val="en-GB"/>
              </w:rPr>
              <w:t>Missing blocking</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A3.8</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r>
              <w:rPr>
                <w:color w:val="000000"/>
                <w:sz w:val="18"/>
                <w:szCs w:val="18"/>
                <w:lang w:val="en-GB"/>
              </w:rPr>
              <w:t>Blocking incorrect format</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A3.9</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r>
              <w:rPr>
                <w:color w:val="000000"/>
                <w:sz w:val="18"/>
                <w:szCs w:val="18"/>
                <w:lang w:val="en-GB"/>
              </w:rPr>
              <w:t>Empty blocking</w:t>
            </w:r>
          </w:p>
        </w:tc>
      </w:tr>
      <w:tr w:rsidR="00BF4394" w:rsidRPr="001D631A"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A3.10</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Pr="001264B9" w:rsidRDefault="00BF4394">
            <w:pPr>
              <w:rPr>
                <w:color w:val="000000"/>
                <w:sz w:val="18"/>
                <w:szCs w:val="18"/>
                <w:lang w:val="en-GB"/>
              </w:rPr>
            </w:pPr>
            <w:proofErr w:type="spellStart"/>
            <w:r>
              <w:rPr>
                <w:color w:val="000000"/>
                <w:sz w:val="18"/>
                <w:szCs w:val="18"/>
                <w:lang w:val="en-GB"/>
              </w:rPr>
              <w:t>Wishdatetime</w:t>
            </w:r>
            <w:proofErr w:type="spellEnd"/>
            <w:r>
              <w:rPr>
                <w:color w:val="000000"/>
                <w:sz w:val="18"/>
                <w:szCs w:val="18"/>
                <w:lang w:val="en-GB"/>
              </w:rPr>
              <w:t xml:space="preserve"> incorrect format (pattern mismatch)</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A3.11</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r>
              <w:rPr>
                <w:color w:val="000000"/>
                <w:sz w:val="18"/>
                <w:szCs w:val="18"/>
                <w:lang w:val="en-GB"/>
              </w:rPr>
              <w:t xml:space="preserve">Empty </w:t>
            </w:r>
            <w:proofErr w:type="spellStart"/>
            <w:r>
              <w:rPr>
                <w:color w:val="000000"/>
                <w:sz w:val="18"/>
                <w:szCs w:val="18"/>
                <w:lang w:val="en-GB"/>
              </w:rPr>
              <w:t>wishdatetime</w:t>
            </w:r>
            <w:proofErr w:type="spellEnd"/>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A3.12</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proofErr w:type="spellStart"/>
            <w:r>
              <w:rPr>
                <w:color w:val="000000"/>
                <w:sz w:val="18"/>
                <w:szCs w:val="18"/>
                <w:lang w:val="en-GB"/>
              </w:rPr>
              <w:t>Blockingcode</w:t>
            </w:r>
            <w:proofErr w:type="spellEnd"/>
            <w:r>
              <w:rPr>
                <w:color w:val="000000"/>
                <w:sz w:val="18"/>
                <w:szCs w:val="18"/>
                <w:lang w:val="en-GB"/>
              </w:rPr>
              <w:t xml:space="preserve"> incorrect format</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A3.13</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r>
              <w:rPr>
                <w:color w:val="000000"/>
                <w:sz w:val="18"/>
                <w:szCs w:val="18"/>
                <w:lang w:val="en-GB"/>
              </w:rPr>
              <w:t xml:space="preserve">Empty </w:t>
            </w:r>
            <w:proofErr w:type="spellStart"/>
            <w:r>
              <w:rPr>
                <w:color w:val="000000"/>
                <w:sz w:val="18"/>
                <w:szCs w:val="18"/>
                <w:lang w:val="en-GB"/>
              </w:rPr>
              <w:t>blockingcode</w:t>
            </w:r>
            <w:proofErr w:type="spellEnd"/>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A3.14</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proofErr w:type="spellStart"/>
            <w:r>
              <w:rPr>
                <w:color w:val="000000"/>
                <w:sz w:val="18"/>
                <w:szCs w:val="18"/>
                <w:lang w:val="en-GB"/>
              </w:rPr>
              <w:t>Proposeddatetime</w:t>
            </w:r>
            <w:proofErr w:type="spellEnd"/>
            <w:r>
              <w:rPr>
                <w:color w:val="000000"/>
                <w:sz w:val="18"/>
                <w:szCs w:val="18"/>
                <w:lang w:val="en-GB"/>
              </w:rPr>
              <w:t xml:space="preserve"> incorrect format</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A3.15</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r>
              <w:rPr>
                <w:color w:val="000000"/>
                <w:sz w:val="18"/>
                <w:szCs w:val="18"/>
                <w:lang w:val="en-GB"/>
              </w:rPr>
              <w:t xml:space="preserve">Empty </w:t>
            </w:r>
            <w:proofErr w:type="spellStart"/>
            <w:r>
              <w:rPr>
                <w:color w:val="000000"/>
                <w:sz w:val="18"/>
                <w:szCs w:val="18"/>
                <w:lang w:val="en-GB"/>
              </w:rPr>
              <w:t>proposedatettime</w:t>
            </w:r>
            <w:proofErr w:type="spellEnd"/>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A3.16</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r>
              <w:rPr>
                <w:color w:val="000000"/>
                <w:sz w:val="18"/>
                <w:szCs w:val="18"/>
                <w:lang w:val="en-GB"/>
              </w:rPr>
              <w:t xml:space="preserve">Empty </w:t>
            </w:r>
            <w:proofErr w:type="spellStart"/>
            <w:r>
              <w:rPr>
                <w:color w:val="000000"/>
                <w:sz w:val="18"/>
                <w:szCs w:val="18"/>
                <w:lang w:val="en-GB"/>
              </w:rPr>
              <w:t>infrablock</w:t>
            </w:r>
            <w:proofErr w:type="spellEnd"/>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A3.17</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proofErr w:type="spellStart"/>
            <w:r>
              <w:rPr>
                <w:color w:val="000000"/>
                <w:sz w:val="18"/>
                <w:szCs w:val="18"/>
                <w:lang w:val="en-GB"/>
              </w:rPr>
              <w:t>Infraprovider</w:t>
            </w:r>
            <w:proofErr w:type="spellEnd"/>
            <w:r>
              <w:rPr>
                <w:color w:val="000000"/>
                <w:sz w:val="18"/>
                <w:szCs w:val="18"/>
                <w:lang w:val="en-GB"/>
              </w:rPr>
              <w:t xml:space="preserve"> too long</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A3.18</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r>
              <w:rPr>
                <w:color w:val="000000"/>
                <w:sz w:val="18"/>
                <w:szCs w:val="18"/>
                <w:lang w:val="en-GB"/>
              </w:rPr>
              <w:t xml:space="preserve">Empty </w:t>
            </w:r>
            <w:proofErr w:type="spellStart"/>
            <w:r>
              <w:rPr>
                <w:color w:val="000000"/>
                <w:sz w:val="18"/>
                <w:szCs w:val="18"/>
                <w:lang w:val="en-GB"/>
              </w:rPr>
              <w:t>infraprovider</w:t>
            </w:r>
            <w:proofErr w:type="spellEnd"/>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A3.19</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proofErr w:type="spellStart"/>
            <w:r>
              <w:rPr>
                <w:color w:val="000000"/>
                <w:sz w:val="18"/>
                <w:szCs w:val="18"/>
                <w:lang w:val="en-GB"/>
              </w:rPr>
              <w:t>Infratype</w:t>
            </w:r>
            <w:proofErr w:type="spellEnd"/>
            <w:r>
              <w:rPr>
                <w:color w:val="000000"/>
                <w:sz w:val="18"/>
                <w:szCs w:val="18"/>
                <w:lang w:val="en-GB"/>
              </w:rPr>
              <w:t xml:space="preserve"> too long</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A3.20</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r>
              <w:rPr>
                <w:color w:val="000000"/>
                <w:sz w:val="18"/>
                <w:szCs w:val="18"/>
                <w:lang w:val="en-GB"/>
              </w:rPr>
              <w:t xml:space="preserve">Empty </w:t>
            </w:r>
            <w:proofErr w:type="spellStart"/>
            <w:r>
              <w:rPr>
                <w:color w:val="000000"/>
                <w:sz w:val="18"/>
                <w:szCs w:val="18"/>
                <w:lang w:val="en-GB"/>
              </w:rPr>
              <w:t>infratype</w:t>
            </w:r>
            <w:proofErr w:type="spellEnd"/>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A3.21</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proofErr w:type="spellStart"/>
            <w:r>
              <w:rPr>
                <w:color w:val="000000"/>
                <w:sz w:val="18"/>
                <w:szCs w:val="18"/>
                <w:lang w:val="en-GB"/>
              </w:rPr>
              <w:t>Infraid</w:t>
            </w:r>
            <w:proofErr w:type="spellEnd"/>
            <w:r>
              <w:rPr>
                <w:color w:val="000000"/>
                <w:sz w:val="18"/>
                <w:szCs w:val="18"/>
                <w:lang w:val="en-GB"/>
              </w:rPr>
              <w:t xml:space="preserve"> too long</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A3.22</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r>
              <w:rPr>
                <w:color w:val="000000"/>
                <w:sz w:val="18"/>
                <w:szCs w:val="18"/>
                <w:lang w:val="en-GB"/>
              </w:rPr>
              <w:t xml:space="preserve">Empty </w:t>
            </w:r>
            <w:proofErr w:type="spellStart"/>
            <w:r>
              <w:rPr>
                <w:color w:val="000000"/>
                <w:sz w:val="18"/>
                <w:szCs w:val="18"/>
                <w:lang w:val="en-GB"/>
              </w:rPr>
              <w:t>infraid</w:t>
            </w:r>
            <w:proofErr w:type="spellEnd"/>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A3.23</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r>
              <w:rPr>
                <w:color w:val="000000"/>
                <w:sz w:val="18"/>
                <w:szCs w:val="18"/>
                <w:lang w:val="en-GB"/>
              </w:rPr>
              <w:t>Empty note</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A3.24</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r>
              <w:rPr>
                <w:color w:val="000000"/>
                <w:sz w:val="18"/>
                <w:szCs w:val="18"/>
                <w:lang w:val="en-GB"/>
              </w:rPr>
              <w:t>Note too long</w:t>
            </w:r>
          </w:p>
        </w:tc>
      </w:tr>
    </w:tbl>
    <w:p w:rsidR="00455A9E" w:rsidRPr="00F54C2D" w:rsidRDefault="00FD5A8E" w:rsidP="0005149D">
      <w:pPr>
        <w:rPr>
          <w:rFonts w:asciiTheme="minorHAnsi" w:hAnsiTheme="minorHAnsi" w:cstheme="minorBidi"/>
          <w:lang w:val="en-GB"/>
        </w:rPr>
      </w:pPr>
      <w:r>
        <w:rPr>
          <w:rFonts w:asciiTheme="minorHAnsi" w:hAnsiTheme="minorHAnsi" w:cstheme="minorBidi"/>
          <w:lang w:val="en-GB"/>
        </w:rPr>
        <w:t>To be developed:</w:t>
      </w:r>
    </w:p>
    <w:tbl>
      <w:tblPr>
        <w:tblW w:w="915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2"/>
        <w:gridCol w:w="8575"/>
      </w:tblGrid>
      <w:tr w:rsidR="003C08D7" w:rsidRPr="001D631A" w:rsidTr="003C08D7">
        <w:tc>
          <w:tcPr>
            <w:tcW w:w="582" w:type="dxa"/>
            <w:tcBorders>
              <w:top w:val="single" w:sz="4" w:space="0" w:color="auto"/>
              <w:left w:val="single" w:sz="4" w:space="0" w:color="auto"/>
              <w:bottom w:val="single" w:sz="4" w:space="0" w:color="auto"/>
              <w:right w:val="single" w:sz="4" w:space="0" w:color="auto"/>
            </w:tcBorders>
            <w:shd w:val="clear" w:color="auto" w:fill="1F497D" w:themeFill="text2"/>
          </w:tcPr>
          <w:p w:rsidR="003C08D7" w:rsidRDefault="003C08D7" w:rsidP="00347184">
            <w:pPr>
              <w:rPr>
                <w:rFonts w:eastAsia="Times New Roman"/>
                <w:b/>
                <w:color w:val="FFFFFF" w:themeColor="background1"/>
                <w:sz w:val="18"/>
                <w:szCs w:val="18"/>
                <w:lang w:val="en-GB" w:eastAsia="nl-NL"/>
              </w:rPr>
            </w:pPr>
          </w:p>
        </w:tc>
        <w:tc>
          <w:tcPr>
            <w:tcW w:w="8575" w:type="dxa"/>
            <w:tcBorders>
              <w:top w:val="single" w:sz="4" w:space="0" w:color="auto"/>
              <w:left w:val="single" w:sz="4" w:space="0" w:color="auto"/>
              <w:bottom w:val="single" w:sz="4" w:space="0" w:color="auto"/>
              <w:right w:val="single" w:sz="4" w:space="0" w:color="auto"/>
            </w:tcBorders>
            <w:shd w:val="clear" w:color="auto" w:fill="1F497D" w:themeFill="text2"/>
            <w:noWrap/>
            <w:vAlign w:val="center"/>
            <w:hideMark/>
          </w:tcPr>
          <w:p w:rsidR="003C08D7" w:rsidRPr="00F54C2D" w:rsidRDefault="003C08D7" w:rsidP="00347184">
            <w:pPr>
              <w:rPr>
                <w:rFonts w:eastAsia="Times New Roman"/>
                <w:b/>
                <w:color w:val="FFFFFF" w:themeColor="background1"/>
                <w:sz w:val="18"/>
                <w:szCs w:val="18"/>
                <w:lang w:val="en-GB" w:eastAsia="nl-NL"/>
              </w:rPr>
            </w:pPr>
            <w:r>
              <w:rPr>
                <w:rFonts w:eastAsia="Times New Roman"/>
                <w:b/>
                <w:color w:val="FFFFFF" w:themeColor="background1"/>
                <w:sz w:val="18"/>
                <w:szCs w:val="18"/>
                <w:lang w:val="en-GB" w:eastAsia="nl-NL"/>
              </w:rPr>
              <w:t xml:space="preserve">Rainy day </w:t>
            </w:r>
            <w:r w:rsidRPr="00F54C2D">
              <w:rPr>
                <w:rFonts w:eastAsia="Times New Roman"/>
                <w:b/>
                <w:color w:val="FFFFFF" w:themeColor="background1"/>
                <w:sz w:val="18"/>
                <w:szCs w:val="18"/>
                <w:lang w:val="en-GB" w:eastAsia="nl-NL"/>
              </w:rPr>
              <w:t xml:space="preserve">CTP XML body </w:t>
            </w:r>
            <w:proofErr w:type="spellStart"/>
            <w:r w:rsidRPr="00F54C2D">
              <w:rPr>
                <w:rFonts w:eastAsia="Times New Roman"/>
                <w:b/>
                <w:color w:val="FFFFFF" w:themeColor="background1"/>
                <w:sz w:val="18"/>
                <w:szCs w:val="18"/>
                <w:lang w:val="en-GB" w:eastAsia="nl-NL"/>
              </w:rPr>
              <w:t>testcases</w:t>
            </w:r>
            <w:proofErr w:type="spellEnd"/>
            <w:r w:rsidRPr="00F54C2D">
              <w:rPr>
                <w:rFonts w:eastAsia="Times New Roman"/>
                <w:b/>
                <w:color w:val="FFFFFF" w:themeColor="background1"/>
                <w:sz w:val="18"/>
                <w:szCs w:val="18"/>
                <w:lang w:val="en-GB" w:eastAsia="nl-NL"/>
              </w:rPr>
              <w:t xml:space="preserve"> for soapv2 and soapv3</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A4.1</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 xml:space="preserve">missing </w:t>
            </w:r>
            <w:proofErr w:type="spellStart"/>
            <w:r>
              <w:rPr>
                <w:color w:val="000000"/>
                <w:sz w:val="18"/>
                <w:szCs w:val="18"/>
                <w:lang w:val="en-GB"/>
              </w:rPr>
              <w:t>dossierid</w:t>
            </w:r>
            <w:proofErr w:type="spellEnd"/>
          </w:p>
        </w:tc>
      </w:tr>
      <w:tr w:rsidR="00BF4394" w:rsidRPr="001D631A"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A4.2</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BF4394" w:rsidRPr="001264B9" w:rsidRDefault="00BF4394">
            <w:pPr>
              <w:rPr>
                <w:color w:val="000000"/>
                <w:sz w:val="18"/>
                <w:szCs w:val="18"/>
                <w:lang w:val="en-GB"/>
              </w:rPr>
            </w:pPr>
            <w:r>
              <w:rPr>
                <w:color w:val="000000"/>
                <w:sz w:val="18"/>
                <w:szCs w:val="18"/>
                <w:lang w:val="en-GB"/>
              </w:rPr>
              <w:t xml:space="preserve">incorrect </w:t>
            </w:r>
            <w:proofErr w:type="spellStart"/>
            <w:r>
              <w:rPr>
                <w:color w:val="000000"/>
                <w:sz w:val="18"/>
                <w:szCs w:val="18"/>
                <w:lang w:val="en-GB"/>
              </w:rPr>
              <w:t>dossierid</w:t>
            </w:r>
            <w:proofErr w:type="spellEnd"/>
            <w:r>
              <w:rPr>
                <w:color w:val="000000"/>
                <w:sz w:val="18"/>
                <w:szCs w:val="18"/>
                <w:lang w:val="en-GB"/>
              </w:rPr>
              <w:t xml:space="preserve"> format (mismatch </w:t>
            </w:r>
            <w:proofErr w:type="spellStart"/>
            <w:r>
              <w:rPr>
                <w:color w:val="000000"/>
                <w:sz w:val="18"/>
                <w:szCs w:val="18"/>
                <w:lang w:val="en-GB"/>
              </w:rPr>
              <w:t>regexp</w:t>
            </w:r>
            <w:proofErr w:type="spellEnd"/>
            <w:r>
              <w:rPr>
                <w:color w:val="000000"/>
                <w:sz w:val="18"/>
                <w:szCs w:val="18"/>
                <w:lang w:val="en-GB"/>
              </w:rPr>
              <w:t>)</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A4.3</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proofErr w:type="spellStart"/>
            <w:r>
              <w:rPr>
                <w:color w:val="000000"/>
                <w:sz w:val="18"/>
                <w:szCs w:val="18"/>
                <w:lang w:val="en-GB"/>
              </w:rPr>
              <w:t>dossierid</w:t>
            </w:r>
            <w:proofErr w:type="spellEnd"/>
            <w:r>
              <w:rPr>
                <w:color w:val="000000"/>
                <w:sz w:val="18"/>
                <w:szCs w:val="18"/>
                <w:lang w:val="en-GB"/>
              </w:rPr>
              <w:t xml:space="preserve"> too long (&gt;40)</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A4.4</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proofErr w:type="spellStart"/>
            <w:r>
              <w:rPr>
                <w:color w:val="000000"/>
                <w:sz w:val="18"/>
                <w:szCs w:val="18"/>
                <w:lang w:val="en-GB"/>
              </w:rPr>
              <w:t>Dossierid</w:t>
            </w:r>
            <w:proofErr w:type="spellEnd"/>
            <w:r>
              <w:rPr>
                <w:color w:val="000000"/>
                <w:sz w:val="18"/>
                <w:szCs w:val="18"/>
                <w:lang w:val="en-GB"/>
              </w:rPr>
              <w:t xml:space="preserve"> too short (&gt;8)</w:t>
            </w:r>
          </w:p>
        </w:tc>
      </w:tr>
      <w:tr w:rsidR="00BF4394" w:rsidRPr="001D631A"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A4.5</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Pr="001264B9" w:rsidRDefault="00BF4394">
            <w:pPr>
              <w:rPr>
                <w:color w:val="000000"/>
                <w:sz w:val="18"/>
                <w:szCs w:val="18"/>
                <w:lang w:val="en-GB"/>
              </w:rPr>
            </w:pPr>
            <w:proofErr w:type="spellStart"/>
            <w:r>
              <w:rPr>
                <w:color w:val="000000"/>
                <w:sz w:val="18"/>
                <w:szCs w:val="18"/>
                <w:lang w:val="en-GB"/>
              </w:rPr>
              <w:t>actualdatetime</w:t>
            </w:r>
            <w:proofErr w:type="spellEnd"/>
            <w:r>
              <w:rPr>
                <w:color w:val="000000"/>
                <w:sz w:val="18"/>
                <w:szCs w:val="18"/>
                <w:lang w:val="en-GB"/>
              </w:rPr>
              <w:t xml:space="preserve"> incorrect format (pattern mismatch)</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A4.6</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r>
              <w:rPr>
                <w:color w:val="000000"/>
                <w:sz w:val="18"/>
                <w:szCs w:val="18"/>
                <w:lang w:val="en-GB"/>
              </w:rPr>
              <w:t xml:space="preserve">Empty </w:t>
            </w:r>
            <w:proofErr w:type="spellStart"/>
            <w:r>
              <w:rPr>
                <w:color w:val="000000"/>
                <w:sz w:val="18"/>
                <w:szCs w:val="18"/>
                <w:lang w:val="en-GB"/>
              </w:rPr>
              <w:t>actualdatetime</w:t>
            </w:r>
            <w:proofErr w:type="spellEnd"/>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A4.7</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r>
              <w:rPr>
                <w:color w:val="000000"/>
                <w:sz w:val="18"/>
                <w:szCs w:val="18"/>
                <w:lang w:val="en-GB"/>
              </w:rPr>
              <w:t>Empty note</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A4.8</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r>
              <w:rPr>
                <w:color w:val="000000"/>
                <w:sz w:val="18"/>
                <w:szCs w:val="18"/>
                <w:lang w:val="en-GB"/>
              </w:rPr>
              <w:t>Note too long</w:t>
            </w:r>
          </w:p>
        </w:tc>
      </w:tr>
    </w:tbl>
    <w:p w:rsidR="00455A9E" w:rsidRPr="00F54C2D" w:rsidRDefault="00FD5A8E" w:rsidP="0005149D">
      <w:pPr>
        <w:rPr>
          <w:rFonts w:asciiTheme="minorHAnsi" w:hAnsiTheme="minorHAnsi" w:cstheme="minorBidi"/>
          <w:lang w:val="en-GB"/>
        </w:rPr>
      </w:pPr>
      <w:r w:rsidRPr="00FD5A8E">
        <w:rPr>
          <w:rFonts w:asciiTheme="minorHAnsi" w:hAnsiTheme="minorHAnsi" w:cstheme="minorBidi"/>
          <w:lang w:val="en-GB"/>
        </w:rPr>
        <w:t>To be developed:</w:t>
      </w:r>
    </w:p>
    <w:tbl>
      <w:tblPr>
        <w:tblW w:w="915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2"/>
        <w:gridCol w:w="8575"/>
      </w:tblGrid>
      <w:tr w:rsidR="003C08D7" w:rsidRPr="001D631A" w:rsidTr="003C08D7">
        <w:tc>
          <w:tcPr>
            <w:tcW w:w="582" w:type="dxa"/>
            <w:tcBorders>
              <w:top w:val="single" w:sz="4" w:space="0" w:color="auto"/>
              <w:left w:val="single" w:sz="4" w:space="0" w:color="auto"/>
              <w:bottom w:val="single" w:sz="4" w:space="0" w:color="auto"/>
              <w:right w:val="single" w:sz="4" w:space="0" w:color="auto"/>
            </w:tcBorders>
            <w:shd w:val="clear" w:color="auto" w:fill="1F497D" w:themeFill="text2"/>
          </w:tcPr>
          <w:p w:rsidR="003C08D7" w:rsidRDefault="003C08D7" w:rsidP="00347184">
            <w:pPr>
              <w:rPr>
                <w:rFonts w:eastAsia="Times New Roman"/>
                <w:b/>
                <w:color w:val="FFFFFF" w:themeColor="background1"/>
                <w:sz w:val="18"/>
                <w:szCs w:val="18"/>
                <w:lang w:val="en-GB" w:eastAsia="nl-NL"/>
              </w:rPr>
            </w:pPr>
          </w:p>
        </w:tc>
        <w:tc>
          <w:tcPr>
            <w:tcW w:w="8575" w:type="dxa"/>
            <w:tcBorders>
              <w:top w:val="single" w:sz="4" w:space="0" w:color="auto"/>
              <w:left w:val="single" w:sz="4" w:space="0" w:color="auto"/>
              <w:bottom w:val="single" w:sz="4" w:space="0" w:color="auto"/>
              <w:right w:val="single" w:sz="4" w:space="0" w:color="auto"/>
            </w:tcBorders>
            <w:shd w:val="clear" w:color="auto" w:fill="1F497D" w:themeFill="text2"/>
            <w:noWrap/>
            <w:vAlign w:val="center"/>
            <w:hideMark/>
          </w:tcPr>
          <w:p w:rsidR="003C08D7" w:rsidRPr="00F54C2D" w:rsidRDefault="003C08D7" w:rsidP="00347184">
            <w:pPr>
              <w:rPr>
                <w:rFonts w:eastAsia="Times New Roman"/>
                <w:b/>
                <w:color w:val="FFFFFF" w:themeColor="background1"/>
                <w:sz w:val="18"/>
                <w:szCs w:val="18"/>
                <w:lang w:val="en-GB" w:eastAsia="nl-NL"/>
              </w:rPr>
            </w:pPr>
            <w:r>
              <w:rPr>
                <w:rFonts w:eastAsia="Times New Roman"/>
                <w:b/>
                <w:color w:val="FFFFFF" w:themeColor="background1"/>
                <w:sz w:val="18"/>
                <w:szCs w:val="18"/>
                <w:lang w:val="en-GB" w:eastAsia="nl-NL"/>
              </w:rPr>
              <w:t xml:space="preserve">Rainy day </w:t>
            </w:r>
            <w:r w:rsidRPr="00F54C2D">
              <w:rPr>
                <w:rFonts w:eastAsia="Times New Roman"/>
                <w:b/>
                <w:color w:val="FFFFFF" w:themeColor="background1"/>
                <w:sz w:val="18"/>
                <w:szCs w:val="18"/>
                <w:lang w:val="en-GB" w:eastAsia="nl-NL"/>
              </w:rPr>
              <w:t xml:space="preserve">CTC XML body </w:t>
            </w:r>
            <w:proofErr w:type="spellStart"/>
            <w:r w:rsidRPr="00F54C2D">
              <w:rPr>
                <w:rFonts w:eastAsia="Times New Roman"/>
                <w:b/>
                <w:color w:val="FFFFFF" w:themeColor="background1"/>
                <w:sz w:val="18"/>
                <w:szCs w:val="18"/>
                <w:lang w:val="en-GB" w:eastAsia="nl-NL"/>
              </w:rPr>
              <w:t>testcases</w:t>
            </w:r>
            <w:proofErr w:type="spellEnd"/>
            <w:r w:rsidRPr="00F54C2D">
              <w:rPr>
                <w:rFonts w:eastAsia="Times New Roman"/>
                <w:b/>
                <w:color w:val="FFFFFF" w:themeColor="background1"/>
                <w:sz w:val="18"/>
                <w:szCs w:val="18"/>
                <w:lang w:val="en-GB" w:eastAsia="nl-NL"/>
              </w:rPr>
              <w:t xml:space="preserve"> for soapv2 and soapv3</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A5.1</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 xml:space="preserve">missing </w:t>
            </w:r>
            <w:proofErr w:type="spellStart"/>
            <w:r>
              <w:rPr>
                <w:color w:val="000000"/>
                <w:sz w:val="18"/>
                <w:szCs w:val="18"/>
                <w:lang w:val="en-GB"/>
              </w:rPr>
              <w:t>dossierid</w:t>
            </w:r>
            <w:proofErr w:type="spellEnd"/>
          </w:p>
        </w:tc>
      </w:tr>
      <w:tr w:rsidR="00BF4394" w:rsidRPr="001D631A"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A5.2</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BF4394" w:rsidRPr="006D036B" w:rsidRDefault="00BF4394">
            <w:pPr>
              <w:rPr>
                <w:color w:val="000000"/>
                <w:sz w:val="18"/>
                <w:szCs w:val="18"/>
                <w:lang w:val="en-GB"/>
              </w:rPr>
            </w:pPr>
            <w:r>
              <w:rPr>
                <w:color w:val="000000"/>
                <w:sz w:val="18"/>
                <w:szCs w:val="18"/>
                <w:lang w:val="en-GB"/>
              </w:rPr>
              <w:t xml:space="preserve">incorrect </w:t>
            </w:r>
            <w:proofErr w:type="spellStart"/>
            <w:r>
              <w:rPr>
                <w:color w:val="000000"/>
                <w:sz w:val="18"/>
                <w:szCs w:val="18"/>
                <w:lang w:val="en-GB"/>
              </w:rPr>
              <w:t>dossierid</w:t>
            </w:r>
            <w:proofErr w:type="spellEnd"/>
            <w:r>
              <w:rPr>
                <w:color w:val="000000"/>
                <w:sz w:val="18"/>
                <w:szCs w:val="18"/>
                <w:lang w:val="en-GB"/>
              </w:rPr>
              <w:t xml:space="preserve"> format (mismatch </w:t>
            </w:r>
            <w:proofErr w:type="spellStart"/>
            <w:r>
              <w:rPr>
                <w:color w:val="000000"/>
                <w:sz w:val="18"/>
                <w:szCs w:val="18"/>
                <w:lang w:val="en-GB"/>
              </w:rPr>
              <w:t>regexp</w:t>
            </w:r>
            <w:proofErr w:type="spellEnd"/>
            <w:r>
              <w:rPr>
                <w:color w:val="000000"/>
                <w:sz w:val="18"/>
                <w:szCs w:val="18"/>
                <w:lang w:val="en-GB"/>
              </w:rPr>
              <w:t>)</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A5.3</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proofErr w:type="spellStart"/>
            <w:r>
              <w:rPr>
                <w:color w:val="000000"/>
                <w:sz w:val="18"/>
                <w:szCs w:val="18"/>
                <w:lang w:val="en-GB"/>
              </w:rPr>
              <w:t>dossierid</w:t>
            </w:r>
            <w:proofErr w:type="spellEnd"/>
            <w:r>
              <w:rPr>
                <w:color w:val="000000"/>
                <w:sz w:val="18"/>
                <w:szCs w:val="18"/>
                <w:lang w:val="en-GB"/>
              </w:rPr>
              <w:t xml:space="preserve"> too long (&gt;40)</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A5.4</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proofErr w:type="spellStart"/>
            <w:r>
              <w:rPr>
                <w:color w:val="000000"/>
                <w:sz w:val="18"/>
                <w:szCs w:val="18"/>
                <w:lang w:val="en-GB"/>
              </w:rPr>
              <w:t>Dossierid</w:t>
            </w:r>
            <w:proofErr w:type="spellEnd"/>
            <w:r>
              <w:rPr>
                <w:color w:val="000000"/>
                <w:sz w:val="18"/>
                <w:szCs w:val="18"/>
                <w:lang w:val="en-GB"/>
              </w:rPr>
              <w:t xml:space="preserve"> too short (&gt;8)</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A5.5</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r>
              <w:rPr>
                <w:color w:val="000000"/>
                <w:sz w:val="18"/>
                <w:szCs w:val="18"/>
                <w:lang w:val="en-GB"/>
              </w:rPr>
              <w:t>Empty note</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A5.6</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r>
              <w:rPr>
                <w:color w:val="000000"/>
                <w:sz w:val="18"/>
                <w:szCs w:val="18"/>
                <w:lang w:val="en-GB"/>
              </w:rPr>
              <w:t>Note too long</w:t>
            </w:r>
          </w:p>
        </w:tc>
      </w:tr>
    </w:tbl>
    <w:p w:rsidR="00455A9E" w:rsidRPr="00F54C2D" w:rsidRDefault="00FD5A8E" w:rsidP="0005149D">
      <w:pPr>
        <w:rPr>
          <w:rFonts w:asciiTheme="minorHAnsi" w:hAnsiTheme="minorHAnsi" w:cstheme="minorBidi"/>
          <w:lang w:val="en-GB"/>
        </w:rPr>
      </w:pPr>
      <w:r>
        <w:rPr>
          <w:rFonts w:asciiTheme="minorHAnsi" w:hAnsiTheme="minorHAnsi" w:cstheme="minorBidi"/>
          <w:lang w:val="en-GB"/>
        </w:rPr>
        <w:t>To be developed:</w:t>
      </w:r>
    </w:p>
    <w:tbl>
      <w:tblPr>
        <w:tblW w:w="915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2"/>
        <w:gridCol w:w="8575"/>
      </w:tblGrid>
      <w:tr w:rsidR="003C08D7" w:rsidRPr="001D631A" w:rsidTr="003C08D7">
        <w:tc>
          <w:tcPr>
            <w:tcW w:w="582" w:type="dxa"/>
            <w:tcBorders>
              <w:top w:val="single" w:sz="4" w:space="0" w:color="auto"/>
              <w:left w:val="single" w:sz="4" w:space="0" w:color="auto"/>
              <w:bottom w:val="single" w:sz="4" w:space="0" w:color="auto"/>
              <w:right w:val="single" w:sz="4" w:space="0" w:color="auto"/>
            </w:tcBorders>
            <w:shd w:val="clear" w:color="auto" w:fill="1F497D" w:themeFill="text2"/>
          </w:tcPr>
          <w:p w:rsidR="003C08D7" w:rsidRDefault="003C08D7" w:rsidP="00347184">
            <w:pPr>
              <w:rPr>
                <w:rFonts w:eastAsia="Times New Roman"/>
                <w:b/>
                <w:color w:val="FFFFFF" w:themeColor="background1"/>
                <w:sz w:val="18"/>
                <w:szCs w:val="18"/>
                <w:lang w:val="en-GB" w:eastAsia="nl-NL"/>
              </w:rPr>
            </w:pPr>
          </w:p>
        </w:tc>
        <w:tc>
          <w:tcPr>
            <w:tcW w:w="8575" w:type="dxa"/>
            <w:tcBorders>
              <w:top w:val="single" w:sz="4" w:space="0" w:color="auto"/>
              <w:left w:val="single" w:sz="4" w:space="0" w:color="auto"/>
              <w:bottom w:val="single" w:sz="4" w:space="0" w:color="auto"/>
              <w:right w:val="single" w:sz="4" w:space="0" w:color="auto"/>
            </w:tcBorders>
            <w:shd w:val="clear" w:color="auto" w:fill="1F497D" w:themeFill="text2"/>
            <w:noWrap/>
            <w:vAlign w:val="center"/>
            <w:hideMark/>
          </w:tcPr>
          <w:p w:rsidR="003C08D7" w:rsidRPr="00F54C2D" w:rsidRDefault="003C08D7" w:rsidP="00347184">
            <w:pPr>
              <w:rPr>
                <w:rFonts w:eastAsia="Times New Roman"/>
                <w:b/>
                <w:color w:val="FFFFFF" w:themeColor="background1"/>
                <w:sz w:val="18"/>
                <w:szCs w:val="18"/>
                <w:lang w:val="en-GB" w:eastAsia="nl-NL"/>
              </w:rPr>
            </w:pPr>
            <w:r>
              <w:rPr>
                <w:rFonts w:eastAsia="Times New Roman"/>
                <w:b/>
                <w:color w:val="FFFFFF" w:themeColor="background1"/>
                <w:sz w:val="18"/>
                <w:szCs w:val="18"/>
                <w:lang w:val="en-GB" w:eastAsia="nl-NL"/>
              </w:rPr>
              <w:t xml:space="preserve">Rainy day </w:t>
            </w:r>
            <w:r w:rsidRPr="00F54C2D">
              <w:rPr>
                <w:rFonts w:eastAsia="Times New Roman"/>
                <w:b/>
                <w:color w:val="FFFFFF" w:themeColor="background1"/>
                <w:sz w:val="18"/>
                <w:szCs w:val="18"/>
                <w:lang w:val="en-GB" w:eastAsia="nl-NL"/>
              </w:rPr>
              <w:t xml:space="preserve">CTCH XML body </w:t>
            </w:r>
            <w:proofErr w:type="spellStart"/>
            <w:r w:rsidRPr="00F54C2D">
              <w:rPr>
                <w:rFonts w:eastAsia="Times New Roman"/>
                <w:b/>
                <w:color w:val="FFFFFF" w:themeColor="background1"/>
                <w:sz w:val="18"/>
                <w:szCs w:val="18"/>
                <w:lang w:val="en-GB" w:eastAsia="nl-NL"/>
              </w:rPr>
              <w:t>testcases</w:t>
            </w:r>
            <w:proofErr w:type="spellEnd"/>
            <w:r w:rsidRPr="00F54C2D">
              <w:rPr>
                <w:rFonts w:eastAsia="Times New Roman"/>
                <w:b/>
                <w:color w:val="FFFFFF" w:themeColor="background1"/>
                <w:sz w:val="18"/>
                <w:szCs w:val="18"/>
                <w:lang w:val="en-GB" w:eastAsia="nl-NL"/>
              </w:rPr>
              <w:t xml:space="preserve"> for soapv2 and soapv3</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A6.1</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r>
              <w:rPr>
                <w:color w:val="000000"/>
                <w:sz w:val="18"/>
                <w:szCs w:val="18"/>
                <w:lang w:val="en-GB"/>
              </w:rPr>
              <w:t xml:space="preserve">missing </w:t>
            </w:r>
            <w:proofErr w:type="spellStart"/>
            <w:r>
              <w:rPr>
                <w:color w:val="000000"/>
                <w:sz w:val="18"/>
                <w:szCs w:val="18"/>
                <w:lang w:val="en-GB"/>
              </w:rPr>
              <w:t>dossierid</w:t>
            </w:r>
            <w:proofErr w:type="spellEnd"/>
          </w:p>
        </w:tc>
      </w:tr>
      <w:tr w:rsidR="00BF4394" w:rsidRPr="001D631A"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A6.2</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BF4394" w:rsidRPr="006D036B" w:rsidRDefault="00BF4394">
            <w:pPr>
              <w:rPr>
                <w:color w:val="000000"/>
                <w:sz w:val="18"/>
                <w:szCs w:val="18"/>
                <w:lang w:val="en-GB"/>
              </w:rPr>
            </w:pPr>
            <w:r>
              <w:rPr>
                <w:color w:val="000000"/>
                <w:sz w:val="18"/>
                <w:szCs w:val="18"/>
                <w:lang w:val="en-GB"/>
              </w:rPr>
              <w:t xml:space="preserve">incorrect </w:t>
            </w:r>
            <w:proofErr w:type="spellStart"/>
            <w:r>
              <w:rPr>
                <w:color w:val="000000"/>
                <w:sz w:val="18"/>
                <w:szCs w:val="18"/>
                <w:lang w:val="en-GB"/>
              </w:rPr>
              <w:t>dossierid</w:t>
            </w:r>
            <w:proofErr w:type="spellEnd"/>
            <w:r>
              <w:rPr>
                <w:color w:val="000000"/>
                <w:sz w:val="18"/>
                <w:szCs w:val="18"/>
                <w:lang w:val="en-GB"/>
              </w:rPr>
              <w:t xml:space="preserve"> format (mismatch </w:t>
            </w:r>
            <w:proofErr w:type="spellStart"/>
            <w:r>
              <w:rPr>
                <w:color w:val="000000"/>
                <w:sz w:val="18"/>
                <w:szCs w:val="18"/>
                <w:lang w:val="en-GB"/>
              </w:rPr>
              <w:t>regexp</w:t>
            </w:r>
            <w:proofErr w:type="spellEnd"/>
            <w:r>
              <w:rPr>
                <w:color w:val="000000"/>
                <w:sz w:val="18"/>
                <w:szCs w:val="18"/>
                <w:lang w:val="en-GB"/>
              </w:rPr>
              <w:t>)</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A6.3</w:t>
            </w:r>
          </w:p>
        </w:tc>
        <w:tc>
          <w:tcPr>
            <w:tcW w:w="8575" w:type="dxa"/>
            <w:tcBorders>
              <w:top w:val="single" w:sz="4" w:space="0" w:color="auto"/>
              <w:left w:val="single" w:sz="4" w:space="0" w:color="auto"/>
              <w:bottom w:val="single" w:sz="4" w:space="0" w:color="auto"/>
              <w:right w:val="single" w:sz="4" w:space="0" w:color="auto"/>
            </w:tcBorders>
            <w:noWrap/>
            <w:vAlign w:val="center"/>
            <w:hideMark/>
          </w:tcPr>
          <w:p w:rsidR="00BF4394" w:rsidRDefault="00BF4394">
            <w:pPr>
              <w:rPr>
                <w:color w:val="000000"/>
                <w:sz w:val="18"/>
                <w:szCs w:val="18"/>
              </w:rPr>
            </w:pPr>
            <w:proofErr w:type="spellStart"/>
            <w:r>
              <w:rPr>
                <w:color w:val="000000"/>
                <w:sz w:val="18"/>
                <w:szCs w:val="18"/>
                <w:lang w:val="en-GB"/>
              </w:rPr>
              <w:t>dossierid</w:t>
            </w:r>
            <w:proofErr w:type="spellEnd"/>
            <w:r>
              <w:rPr>
                <w:color w:val="000000"/>
                <w:sz w:val="18"/>
                <w:szCs w:val="18"/>
                <w:lang w:val="en-GB"/>
              </w:rPr>
              <w:t xml:space="preserve"> too long (&gt;40)</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A6.4</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proofErr w:type="spellStart"/>
            <w:r>
              <w:rPr>
                <w:color w:val="000000"/>
                <w:sz w:val="18"/>
                <w:szCs w:val="18"/>
                <w:lang w:val="en-GB"/>
              </w:rPr>
              <w:t>Dossierid</w:t>
            </w:r>
            <w:proofErr w:type="spellEnd"/>
            <w:r>
              <w:rPr>
                <w:color w:val="000000"/>
                <w:sz w:val="18"/>
                <w:szCs w:val="18"/>
                <w:lang w:val="en-GB"/>
              </w:rPr>
              <w:t xml:space="preserve"> too short (&gt;8)</w:t>
            </w:r>
          </w:p>
        </w:tc>
      </w:tr>
      <w:tr w:rsidR="00BF4394" w:rsidRPr="001D631A"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A6.5</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Pr="006D036B" w:rsidRDefault="00BF4394">
            <w:pPr>
              <w:rPr>
                <w:color w:val="000000"/>
                <w:sz w:val="18"/>
                <w:szCs w:val="18"/>
                <w:lang w:val="en-GB"/>
              </w:rPr>
            </w:pPr>
            <w:proofErr w:type="spellStart"/>
            <w:r>
              <w:rPr>
                <w:color w:val="000000"/>
                <w:sz w:val="18"/>
                <w:szCs w:val="18"/>
                <w:lang w:val="en-GB"/>
              </w:rPr>
              <w:t>wishdatetime</w:t>
            </w:r>
            <w:proofErr w:type="spellEnd"/>
            <w:r>
              <w:rPr>
                <w:color w:val="000000"/>
                <w:sz w:val="18"/>
                <w:szCs w:val="18"/>
                <w:lang w:val="en-GB"/>
              </w:rPr>
              <w:t xml:space="preserve"> incorrect format (pattern mismatch)</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A6.6</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r>
              <w:rPr>
                <w:color w:val="000000"/>
                <w:sz w:val="18"/>
                <w:szCs w:val="18"/>
                <w:lang w:val="en-GB"/>
              </w:rPr>
              <w:t xml:space="preserve">Empty </w:t>
            </w:r>
            <w:proofErr w:type="spellStart"/>
            <w:r>
              <w:rPr>
                <w:color w:val="000000"/>
                <w:sz w:val="18"/>
                <w:szCs w:val="18"/>
                <w:lang w:val="en-GB"/>
              </w:rPr>
              <w:t>wishdatetime</w:t>
            </w:r>
            <w:proofErr w:type="spellEnd"/>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A6.7</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r>
              <w:rPr>
                <w:color w:val="000000"/>
                <w:sz w:val="18"/>
                <w:szCs w:val="18"/>
                <w:lang w:val="en-GB"/>
              </w:rPr>
              <w:t>Empty note</w:t>
            </w:r>
          </w:p>
        </w:tc>
      </w:tr>
      <w:tr w:rsidR="00BF4394" w:rsidRPr="00F54C2D" w:rsidTr="006D036B">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A6.8</w:t>
            </w:r>
          </w:p>
        </w:tc>
        <w:tc>
          <w:tcPr>
            <w:tcW w:w="8575" w:type="dxa"/>
            <w:tcBorders>
              <w:top w:val="single" w:sz="4" w:space="0" w:color="auto"/>
              <w:left w:val="single" w:sz="4" w:space="0" w:color="auto"/>
              <w:bottom w:val="single" w:sz="4" w:space="0" w:color="auto"/>
              <w:right w:val="single" w:sz="4" w:space="0" w:color="auto"/>
            </w:tcBorders>
            <w:noWrap/>
            <w:vAlign w:val="center"/>
          </w:tcPr>
          <w:p w:rsidR="00BF4394" w:rsidRDefault="00BF4394">
            <w:pPr>
              <w:rPr>
                <w:color w:val="000000"/>
                <w:sz w:val="18"/>
                <w:szCs w:val="18"/>
              </w:rPr>
            </w:pPr>
            <w:r>
              <w:rPr>
                <w:color w:val="000000"/>
                <w:sz w:val="18"/>
                <w:szCs w:val="18"/>
                <w:lang w:val="en-GB"/>
              </w:rPr>
              <w:t>Note too long</w:t>
            </w:r>
          </w:p>
        </w:tc>
      </w:tr>
    </w:tbl>
    <w:p w:rsidR="004D67BC" w:rsidRPr="00F54C2D" w:rsidRDefault="00FD5A8E" w:rsidP="0005149D">
      <w:pPr>
        <w:rPr>
          <w:rFonts w:asciiTheme="minorHAnsi" w:hAnsiTheme="minorHAnsi" w:cstheme="minorBidi"/>
          <w:lang w:val="en-GB"/>
        </w:rPr>
      </w:pPr>
      <w:r>
        <w:rPr>
          <w:rFonts w:asciiTheme="minorHAnsi" w:hAnsiTheme="minorHAnsi" w:cstheme="minorBidi"/>
          <w:lang w:val="en-GB"/>
        </w:rPr>
        <w:t>To be developed:</w:t>
      </w:r>
    </w:p>
    <w:tbl>
      <w:tblPr>
        <w:tblW w:w="92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2"/>
        <w:gridCol w:w="8575"/>
        <w:gridCol w:w="141"/>
      </w:tblGrid>
      <w:tr w:rsidR="003C08D7" w:rsidRPr="001D631A" w:rsidTr="006D036B">
        <w:trPr>
          <w:gridAfter w:val="1"/>
          <w:wAfter w:w="141" w:type="dxa"/>
        </w:trPr>
        <w:tc>
          <w:tcPr>
            <w:tcW w:w="582" w:type="dxa"/>
            <w:tcBorders>
              <w:top w:val="single" w:sz="4" w:space="0" w:color="auto"/>
              <w:left w:val="single" w:sz="4" w:space="0" w:color="auto"/>
              <w:bottom w:val="single" w:sz="4" w:space="0" w:color="auto"/>
              <w:right w:val="single" w:sz="4" w:space="0" w:color="auto"/>
            </w:tcBorders>
            <w:shd w:val="clear" w:color="auto" w:fill="1F497D" w:themeFill="text2"/>
          </w:tcPr>
          <w:p w:rsidR="003C08D7" w:rsidRDefault="003C08D7" w:rsidP="00347184">
            <w:pPr>
              <w:rPr>
                <w:rFonts w:eastAsia="Times New Roman"/>
                <w:b/>
                <w:color w:val="FFFFFF" w:themeColor="background1"/>
                <w:sz w:val="18"/>
                <w:szCs w:val="18"/>
                <w:lang w:val="en-GB" w:eastAsia="nl-NL"/>
              </w:rPr>
            </w:pPr>
          </w:p>
        </w:tc>
        <w:tc>
          <w:tcPr>
            <w:tcW w:w="8575" w:type="dxa"/>
            <w:tcBorders>
              <w:top w:val="single" w:sz="4" w:space="0" w:color="auto"/>
              <w:left w:val="single" w:sz="4" w:space="0" w:color="auto"/>
              <w:bottom w:val="single" w:sz="4" w:space="0" w:color="auto"/>
              <w:right w:val="single" w:sz="4" w:space="0" w:color="auto"/>
            </w:tcBorders>
            <w:shd w:val="clear" w:color="auto" w:fill="1F497D" w:themeFill="text2"/>
            <w:noWrap/>
            <w:vAlign w:val="center"/>
            <w:hideMark/>
          </w:tcPr>
          <w:p w:rsidR="003C08D7" w:rsidRPr="00F54C2D" w:rsidRDefault="003C08D7" w:rsidP="00347184">
            <w:pPr>
              <w:rPr>
                <w:rFonts w:eastAsia="Times New Roman"/>
                <w:b/>
                <w:color w:val="FFFFFF" w:themeColor="background1"/>
                <w:sz w:val="18"/>
                <w:szCs w:val="18"/>
                <w:lang w:val="en-GB" w:eastAsia="nl-NL"/>
              </w:rPr>
            </w:pPr>
            <w:r>
              <w:rPr>
                <w:rFonts w:eastAsia="Times New Roman"/>
                <w:b/>
                <w:color w:val="FFFFFF" w:themeColor="background1"/>
                <w:sz w:val="18"/>
                <w:szCs w:val="18"/>
                <w:lang w:val="en-GB" w:eastAsia="nl-NL"/>
              </w:rPr>
              <w:t xml:space="preserve">Rainy day </w:t>
            </w:r>
            <w:r w:rsidRPr="00F54C2D">
              <w:rPr>
                <w:rFonts w:eastAsia="Times New Roman"/>
                <w:b/>
                <w:color w:val="FFFFFF" w:themeColor="background1"/>
                <w:sz w:val="18"/>
                <w:szCs w:val="18"/>
                <w:lang w:val="en-GB" w:eastAsia="nl-NL"/>
              </w:rPr>
              <w:t xml:space="preserve">CTCHA XML body </w:t>
            </w:r>
            <w:proofErr w:type="spellStart"/>
            <w:r w:rsidRPr="00F54C2D">
              <w:rPr>
                <w:rFonts w:eastAsia="Times New Roman"/>
                <w:b/>
                <w:color w:val="FFFFFF" w:themeColor="background1"/>
                <w:sz w:val="18"/>
                <w:szCs w:val="18"/>
                <w:lang w:val="en-GB" w:eastAsia="nl-NL"/>
              </w:rPr>
              <w:t>testcases</w:t>
            </w:r>
            <w:proofErr w:type="spellEnd"/>
            <w:r w:rsidRPr="00F54C2D">
              <w:rPr>
                <w:rFonts w:eastAsia="Times New Roman"/>
                <w:b/>
                <w:color w:val="FFFFFF" w:themeColor="background1"/>
                <w:sz w:val="18"/>
                <w:szCs w:val="18"/>
                <w:lang w:val="en-GB" w:eastAsia="nl-NL"/>
              </w:rPr>
              <w:t xml:space="preserve"> for soapv2 and soapv3</w:t>
            </w:r>
          </w:p>
        </w:tc>
      </w:tr>
      <w:tr w:rsidR="00BF4394" w:rsidRPr="00F54C2D" w:rsidTr="003A722F">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A7.1</w:t>
            </w:r>
          </w:p>
        </w:tc>
        <w:tc>
          <w:tcPr>
            <w:tcW w:w="8716" w:type="dxa"/>
            <w:gridSpan w:val="2"/>
            <w:tcBorders>
              <w:top w:val="single" w:sz="4" w:space="0" w:color="auto"/>
              <w:left w:val="single" w:sz="4" w:space="0" w:color="auto"/>
              <w:bottom w:val="single" w:sz="4" w:space="0" w:color="auto"/>
              <w:right w:val="single" w:sz="4" w:space="0" w:color="auto"/>
            </w:tcBorders>
            <w:noWrap/>
            <w:vAlign w:val="bottom"/>
            <w:hideMark/>
          </w:tcPr>
          <w:p w:rsidR="00BF4394" w:rsidRPr="00F54C2D" w:rsidRDefault="00BF4394" w:rsidP="003C08D7">
            <w:pPr>
              <w:tabs>
                <w:tab w:val="left" w:pos="87"/>
              </w:tabs>
              <w:ind w:left="87"/>
              <w:rPr>
                <w:rFonts w:eastAsia="Times New Roman"/>
                <w:color w:val="000000"/>
                <w:sz w:val="18"/>
                <w:szCs w:val="18"/>
                <w:lang w:val="en-GB" w:eastAsia="nl-NL"/>
              </w:rPr>
            </w:pPr>
            <w:r w:rsidRPr="00F54C2D">
              <w:rPr>
                <w:rFonts w:eastAsia="Times New Roman"/>
                <w:color w:val="000000"/>
                <w:sz w:val="18"/>
                <w:szCs w:val="18"/>
                <w:lang w:val="en-GB" w:eastAsia="nl-NL"/>
              </w:rPr>
              <w:t xml:space="preserve">missing </w:t>
            </w:r>
            <w:proofErr w:type="spellStart"/>
            <w:r w:rsidRPr="00F54C2D">
              <w:rPr>
                <w:rFonts w:eastAsia="Times New Roman"/>
                <w:color w:val="000000"/>
                <w:sz w:val="18"/>
                <w:szCs w:val="18"/>
                <w:lang w:val="en-GB" w:eastAsia="nl-NL"/>
              </w:rPr>
              <w:t>dossierid</w:t>
            </w:r>
            <w:proofErr w:type="spellEnd"/>
          </w:p>
        </w:tc>
      </w:tr>
      <w:tr w:rsidR="00BF4394" w:rsidRPr="001D631A" w:rsidTr="003A722F">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A7.2</w:t>
            </w:r>
          </w:p>
        </w:tc>
        <w:tc>
          <w:tcPr>
            <w:tcW w:w="8716" w:type="dxa"/>
            <w:gridSpan w:val="2"/>
            <w:tcBorders>
              <w:top w:val="single" w:sz="4" w:space="0" w:color="auto"/>
              <w:left w:val="single" w:sz="4" w:space="0" w:color="auto"/>
              <w:bottom w:val="single" w:sz="4" w:space="0" w:color="auto"/>
              <w:right w:val="single" w:sz="4" w:space="0" w:color="auto"/>
            </w:tcBorders>
            <w:noWrap/>
            <w:vAlign w:val="bottom"/>
            <w:hideMark/>
          </w:tcPr>
          <w:p w:rsidR="00BF4394" w:rsidRPr="00F54C2D" w:rsidRDefault="00BF4394" w:rsidP="003C08D7">
            <w:pPr>
              <w:tabs>
                <w:tab w:val="left" w:pos="87"/>
              </w:tabs>
              <w:ind w:left="87"/>
              <w:rPr>
                <w:rFonts w:eastAsia="Times New Roman"/>
                <w:color w:val="000000"/>
                <w:sz w:val="18"/>
                <w:szCs w:val="18"/>
                <w:lang w:val="en-GB" w:eastAsia="nl-NL"/>
              </w:rPr>
            </w:pPr>
            <w:r w:rsidRPr="00F54C2D">
              <w:rPr>
                <w:rFonts w:eastAsia="Times New Roman"/>
                <w:color w:val="000000"/>
                <w:sz w:val="18"/>
                <w:szCs w:val="18"/>
                <w:lang w:val="en-GB" w:eastAsia="nl-NL"/>
              </w:rPr>
              <w:t xml:space="preserve">incorrect </w:t>
            </w:r>
            <w:proofErr w:type="spellStart"/>
            <w:r w:rsidRPr="00F54C2D">
              <w:rPr>
                <w:rFonts w:eastAsia="Times New Roman"/>
                <w:color w:val="000000"/>
                <w:sz w:val="18"/>
                <w:szCs w:val="18"/>
                <w:lang w:val="en-GB" w:eastAsia="nl-NL"/>
              </w:rPr>
              <w:t>dossierid</w:t>
            </w:r>
            <w:proofErr w:type="spellEnd"/>
            <w:r w:rsidRPr="00F54C2D">
              <w:rPr>
                <w:rFonts w:eastAsia="Times New Roman"/>
                <w:color w:val="000000"/>
                <w:sz w:val="18"/>
                <w:szCs w:val="18"/>
                <w:lang w:val="en-GB" w:eastAsia="nl-NL"/>
              </w:rPr>
              <w:t xml:space="preserve"> format (mismatch </w:t>
            </w:r>
            <w:proofErr w:type="spellStart"/>
            <w:r w:rsidRPr="00F54C2D">
              <w:rPr>
                <w:rFonts w:eastAsia="Times New Roman"/>
                <w:color w:val="000000"/>
                <w:sz w:val="18"/>
                <w:szCs w:val="18"/>
                <w:lang w:val="en-GB" w:eastAsia="nl-NL"/>
              </w:rPr>
              <w:t>regexp</w:t>
            </w:r>
            <w:proofErr w:type="spellEnd"/>
            <w:r w:rsidRPr="00F54C2D">
              <w:rPr>
                <w:rFonts w:eastAsia="Times New Roman"/>
                <w:color w:val="000000"/>
                <w:sz w:val="18"/>
                <w:szCs w:val="18"/>
                <w:lang w:val="en-GB" w:eastAsia="nl-NL"/>
              </w:rPr>
              <w:t>)</w:t>
            </w:r>
          </w:p>
        </w:tc>
      </w:tr>
      <w:tr w:rsidR="00BF4394" w:rsidRPr="00F54C2D" w:rsidTr="003A722F">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A7.3</w:t>
            </w:r>
          </w:p>
        </w:tc>
        <w:tc>
          <w:tcPr>
            <w:tcW w:w="8716" w:type="dxa"/>
            <w:gridSpan w:val="2"/>
            <w:tcBorders>
              <w:top w:val="single" w:sz="4" w:space="0" w:color="auto"/>
              <w:left w:val="single" w:sz="4" w:space="0" w:color="auto"/>
              <w:bottom w:val="single" w:sz="4" w:space="0" w:color="auto"/>
              <w:right w:val="single" w:sz="4" w:space="0" w:color="auto"/>
            </w:tcBorders>
            <w:noWrap/>
            <w:vAlign w:val="bottom"/>
            <w:hideMark/>
          </w:tcPr>
          <w:p w:rsidR="00BF4394" w:rsidRPr="00F54C2D" w:rsidRDefault="00BF4394" w:rsidP="003C08D7">
            <w:pPr>
              <w:tabs>
                <w:tab w:val="left" w:pos="87"/>
              </w:tabs>
              <w:ind w:left="87"/>
              <w:rPr>
                <w:rFonts w:eastAsia="Times New Roman"/>
                <w:color w:val="000000"/>
                <w:sz w:val="18"/>
                <w:szCs w:val="18"/>
                <w:lang w:val="en-GB" w:eastAsia="nl-NL"/>
              </w:rPr>
            </w:pPr>
            <w:proofErr w:type="spellStart"/>
            <w:r w:rsidRPr="00F54C2D">
              <w:rPr>
                <w:rFonts w:eastAsia="Times New Roman"/>
                <w:color w:val="000000"/>
                <w:sz w:val="18"/>
                <w:szCs w:val="18"/>
                <w:lang w:val="en-GB" w:eastAsia="nl-NL"/>
              </w:rPr>
              <w:t>dossierid</w:t>
            </w:r>
            <w:proofErr w:type="spellEnd"/>
            <w:r w:rsidRPr="00F54C2D">
              <w:rPr>
                <w:rFonts w:eastAsia="Times New Roman"/>
                <w:color w:val="000000"/>
                <w:sz w:val="18"/>
                <w:szCs w:val="18"/>
                <w:lang w:val="en-GB" w:eastAsia="nl-NL"/>
              </w:rPr>
              <w:t xml:space="preserve"> too long (&gt;40)</w:t>
            </w:r>
          </w:p>
        </w:tc>
      </w:tr>
      <w:tr w:rsidR="00BF4394" w:rsidRPr="00F54C2D" w:rsidTr="003A722F">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A7.4</w:t>
            </w:r>
          </w:p>
        </w:tc>
        <w:tc>
          <w:tcPr>
            <w:tcW w:w="8716" w:type="dxa"/>
            <w:gridSpan w:val="2"/>
            <w:tcBorders>
              <w:top w:val="single" w:sz="4" w:space="0" w:color="auto"/>
              <w:left w:val="single" w:sz="4" w:space="0" w:color="auto"/>
              <w:bottom w:val="single" w:sz="4" w:space="0" w:color="auto"/>
              <w:right w:val="single" w:sz="4" w:space="0" w:color="auto"/>
            </w:tcBorders>
            <w:noWrap/>
            <w:vAlign w:val="bottom"/>
          </w:tcPr>
          <w:p w:rsidR="00BF4394" w:rsidRPr="00F54C2D" w:rsidRDefault="00BF4394" w:rsidP="003C08D7">
            <w:pPr>
              <w:tabs>
                <w:tab w:val="left" w:pos="87"/>
              </w:tabs>
              <w:ind w:left="87"/>
              <w:rPr>
                <w:rFonts w:eastAsia="Times New Roman"/>
                <w:color w:val="000000"/>
                <w:sz w:val="18"/>
                <w:szCs w:val="18"/>
                <w:lang w:val="en-GB" w:eastAsia="nl-NL"/>
              </w:rPr>
            </w:pPr>
            <w:proofErr w:type="spellStart"/>
            <w:r w:rsidRPr="00F54C2D">
              <w:rPr>
                <w:rFonts w:eastAsia="Times New Roman"/>
                <w:color w:val="000000"/>
                <w:sz w:val="18"/>
                <w:szCs w:val="18"/>
                <w:lang w:val="en-GB" w:eastAsia="nl-NL"/>
              </w:rPr>
              <w:t>Dossierid</w:t>
            </w:r>
            <w:proofErr w:type="spellEnd"/>
            <w:r w:rsidRPr="00F54C2D">
              <w:rPr>
                <w:rFonts w:eastAsia="Times New Roman"/>
                <w:color w:val="000000"/>
                <w:sz w:val="18"/>
                <w:szCs w:val="18"/>
                <w:lang w:val="en-GB" w:eastAsia="nl-NL"/>
              </w:rPr>
              <w:t xml:space="preserve"> too short (&gt;8)</w:t>
            </w:r>
          </w:p>
        </w:tc>
      </w:tr>
      <w:tr w:rsidR="00BF4394" w:rsidRPr="00F54C2D" w:rsidTr="003A722F">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A7.5</w:t>
            </w:r>
          </w:p>
        </w:tc>
        <w:tc>
          <w:tcPr>
            <w:tcW w:w="8716" w:type="dxa"/>
            <w:gridSpan w:val="2"/>
            <w:tcBorders>
              <w:top w:val="single" w:sz="4" w:space="0" w:color="auto"/>
              <w:left w:val="single" w:sz="4" w:space="0" w:color="auto"/>
              <w:bottom w:val="single" w:sz="4" w:space="0" w:color="auto"/>
              <w:right w:val="single" w:sz="4" w:space="0" w:color="auto"/>
            </w:tcBorders>
            <w:noWrap/>
            <w:vAlign w:val="bottom"/>
          </w:tcPr>
          <w:p w:rsidR="00BF4394" w:rsidRPr="00F54C2D" w:rsidRDefault="00BF4394" w:rsidP="003C08D7">
            <w:pPr>
              <w:tabs>
                <w:tab w:val="left" w:pos="87"/>
              </w:tabs>
              <w:ind w:left="87"/>
              <w:rPr>
                <w:rFonts w:eastAsia="Times New Roman"/>
                <w:color w:val="000000"/>
                <w:sz w:val="18"/>
                <w:szCs w:val="18"/>
                <w:lang w:val="en-GB" w:eastAsia="nl-NL"/>
              </w:rPr>
            </w:pPr>
            <w:r w:rsidRPr="00F54C2D">
              <w:rPr>
                <w:rFonts w:eastAsia="Times New Roman"/>
                <w:color w:val="000000"/>
                <w:sz w:val="18"/>
                <w:szCs w:val="18"/>
                <w:lang w:val="en-GB" w:eastAsia="nl-NL"/>
              </w:rPr>
              <w:t>Missing blocking</w:t>
            </w:r>
          </w:p>
        </w:tc>
      </w:tr>
      <w:tr w:rsidR="00BF4394" w:rsidRPr="00F54C2D" w:rsidTr="003A722F">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A7.6</w:t>
            </w:r>
          </w:p>
        </w:tc>
        <w:tc>
          <w:tcPr>
            <w:tcW w:w="8716" w:type="dxa"/>
            <w:gridSpan w:val="2"/>
            <w:tcBorders>
              <w:top w:val="single" w:sz="4" w:space="0" w:color="auto"/>
              <w:left w:val="single" w:sz="4" w:space="0" w:color="auto"/>
              <w:bottom w:val="single" w:sz="4" w:space="0" w:color="auto"/>
              <w:right w:val="single" w:sz="4" w:space="0" w:color="auto"/>
            </w:tcBorders>
            <w:noWrap/>
            <w:vAlign w:val="bottom"/>
          </w:tcPr>
          <w:p w:rsidR="00BF4394" w:rsidRPr="00F54C2D" w:rsidRDefault="00BF4394" w:rsidP="003C08D7">
            <w:pPr>
              <w:tabs>
                <w:tab w:val="left" w:pos="87"/>
              </w:tabs>
              <w:ind w:left="87"/>
              <w:rPr>
                <w:rFonts w:eastAsia="Times New Roman"/>
                <w:color w:val="000000"/>
                <w:sz w:val="18"/>
                <w:szCs w:val="18"/>
                <w:lang w:val="en-GB" w:eastAsia="nl-NL"/>
              </w:rPr>
            </w:pPr>
            <w:r w:rsidRPr="00F54C2D">
              <w:rPr>
                <w:rFonts w:eastAsia="Times New Roman"/>
                <w:color w:val="000000"/>
                <w:sz w:val="18"/>
                <w:szCs w:val="18"/>
                <w:lang w:val="en-GB" w:eastAsia="nl-NL"/>
              </w:rPr>
              <w:t>Blocking incorrect format</w:t>
            </w:r>
          </w:p>
        </w:tc>
      </w:tr>
      <w:tr w:rsidR="00BF4394" w:rsidRPr="00F54C2D" w:rsidTr="003A722F">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lastRenderedPageBreak/>
              <w:t>A7.7</w:t>
            </w:r>
          </w:p>
        </w:tc>
        <w:tc>
          <w:tcPr>
            <w:tcW w:w="8716" w:type="dxa"/>
            <w:gridSpan w:val="2"/>
            <w:tcBorders>
              <w:top w:val="single" w:sz="4" w:space="0" w:color="auto"/>
              <w:left w:val="single" w:sz="4" w:space="0" w:color="auto"/>
              <w:bottom w:val="single" w:sz="4" w:space="0" w:color="auto"/>
              <w:right w:val="single" w:sz="4" w:space="0" w:color="auto"/>
            </w:tcBorders>
            <w:noWrap/>
            <w:vAlign w:val="bottom"/>
          </w:tcPr>
          <w:p w:rsidR="00BF4394" w:rsidRPr="00F54C2D" w:rsidRDefault="00BF4394" w:rsidP="003C08D7">
            <w:pPr>
              <w:tabs>
                <w:tab w:val="left" w:pos="87"/>
              </w:tabs>
              <w:ind w:left="87"/>
              <w:rPr>
                <w:rFonts w:eastAsia="Times New Roman"/>
                <w:color w:val="000000"/>
                <w:sz w:val="18"/>
                <w:szCs w:val="18"/>
                <w:lang w:val="en-GB" w:eastAsia="nl-NL"/>
              </w:rPr>
            </w:pPr>
            <w:r w:rsidRPr="00F54C2D">
              <w:rPr>
                <w:rFonts w:eastAsia="Times New Roman"/>
                <w:color w:val="000000"/>
                <w:sz w:val="18"/>
                <w:szCs w:val="18"/>
                <w:lang w:val="en-GB" w:eastAsia="nl-NL"/>
              </w:rPr>
              <w:t>Empty blocking</w:t>
            </w:r>
          </w:p>
        </w:tc>
      </w:tr>
      <w:tr w:rsidR="00BF4394" w:rsidRPr="001D631A" w:rsidTr="003A722F">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A7.8</w:t>
            </w:r>
          </w:p>
        </w:tc>
        <w:tc>
          <w:tcPr>
            <w:tcW w:w="8716" w:type="dxa"/>
            <w:gridSpan w:val="2"/>
            <w:tcBorders>
              <w:top w:val="single" w:sz="4" w:space="0" w:color="auto"/>
              <w:left w:val="single" w:sz="4" w:space="0" w:color="auto"/>
              <w:bottom w:val="single" w:sz="4" w:space="0" w:color="auto"/>
              <w:right w:val="single" w:sz="4" w:space="0" w:color="auto"/>
            </w:tcBorders>
            <w:noWrap/>
            <w:vAlign w:val="bottom"/>
          </w:tcPr>
          <w:p w:rsidR="00BF4394" w:rsidRPr="00F54C2D" w:rsidRDefault="00BF4394" w:rsidP="003C08D7">
            <w:pPr>
              <w:tabs>
                <w:tab w:val="left" w:pos="87"/>
              </w:tabs>
              <w:ind w:left="87"/>
              <w:rPr>
                <w:rFonts w:eastAsia="Times New Roman"/>
                <w:color w:val="000000"/>
                <w:sz w:val="18"/>
                <w:szCs w:val="18"/>
                <w:lang w:val="en-GB" w:eastAsia="nl-NL"/>
              </w:rPr>
            </w:pPr>
            <w:proofErr w:type="spellStart"/>
            <w:r w:rsidRPr="00F54C2D">
              <w:rPr>
                <w:rFonts w:eastAsia="Times New Roman"/>
                <w:color w:val="000000"/>
                <w:sz w:val="18"/>
                <w:szCs w:val="18"/>
                <w:lang w:val="en-GB" w:eastAsia="nl-NL"/>
              </w:rPr>
              <w:t>wishdatetime</w:t>
            </w:r>
            <w:proofErr w:type="spellEnd"/>
            <w:r w:rsidRPr="00F54C2D">
              <w:rPr>
                <w:rFonts w:eastAsia="Times New Roman"/>
                <w:color w:val="000000"/>
                <w:sz w:val="18"/>
                <w:szCs w:val="18"/>
                <w:lang w:val="en-GB" w:eastAsia="nl-NL"/>
              </w:rPr>
              <w:t xml:space="preserve"> incorrect format (pattern mismatch)</w:t>
            </w:r>
          </w:p>
        </w:tc>
      </w:tr>
      <w:tr w:rsidR="00BF4394" w:rsidRPr="00F54C2D" w:rsidTr="003A722F">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A7.9</w:t>
            </w:r>
          </w:p>
        </w:tc>
        <w:tc>
          <w:tcPr>
            <w:tcW w:w="8716" w:type="dxa"/>
            <w:gridSpan w:val="2"/>
            <w:tcBorders>
              <w:top w:val="single" w:sz="4" w:space="0" w:color="auto"/>
              <w:left w:val="single" w:sz="4" w:space="0" w:color="auto"/>
              <w:bottom w:val="single" w:sz="4" w:space="0" w:color="auto"/>
              <w:right w:val="single" w:sz="4" w:space="0" w:color="auto"/>
            </w:tcBorders>
            <w:noWrap/>
            <w:vAlign w:val="bottom"/>
          </w:tcPr>
          <w:p w:rsidR="00BF4394" w:rsidRPr="00F54C2D" w:rsidRDefault="00BF4394" w:rsidP="003C08D7">
            <w:pPr>
              <w:tabs>
                <w:tab w:val="left" w:pos="87"/>
              </w:tabs>
              <w:ind w:left="87"/>
              <w:rPr>
                <w:rFonts w:eastAsia="Times New Roman"/>
                <w:color w:val="000000"/>
                <w:sz w:val="18"/>
                <w:szCs w:val="18"/>
                <w:lang w:val="en-GB" w:eastAsia="nl-NL"/>
              </w:rPr>
            </w:pPr>
            <w:r w:rsidRPr="00F54C2D">
              <w:rPr>
                <w:rFonts w:eastAsia="Times New Roman"/>
                <w:color w:val="000000"/>
                <w:sz w:val="18"/>
                <w:szCs w:val="18"/>
                <w:lang w:val="en-GB" w:eastAsia="nl-NL"/>
              </w:rPr>
              <w:t xml:space="preserve">Empty </w:t>
            </w:r>
            <w:proofErr w:type="spellStart"/>
            <w:r w:rsidRPr="00F54C2D">
              <w:rPr>
                <w:rFonts w:eastAsia="Times New Roman"/>
                <w:color w:val="000000"/>
                <w:sz w:val="18"/>
                <w:szCs w:val="18"/>
                <w:lang w:val="en-GB" w:eastAsia="nl-NL"/>
              </w:rPr>
              <w:t>wishdatetime</w:t>
            </w:r>
            <w:proofErr w:type="spellEnd"/>
          </w:p>
        </w:tc>
      </w:tr>
      <w:tr w:rsidR="00BF4394" w:rsidRPr="001D631A" w:rsidTr="003A722F">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A7.10</w:t>
            </w:r>
          </w:p>
        </w:tc>
        <w:tc>
          <w:tcPr>
            <w:tcW w:w="8716" w:type="dxa"/>
            <w:gridSpan w:val="2"/>
            <w:tcBorders>
              <w:top w:val="single" w:sz="4" w:space="0" w:color="auto"/>
              <w:left w:val="single" w:sz="4" w:space="0" w:color="auto"/>
              <w:bottom w:val="single" w:sz="4" w:space="0" w:color="auto"/>
              <w:right w:val="single" w:sz="4" w:space="0" w:color="auto"/>
            </w:tcBorders>
            <w:noWrap/>
            <w:vAlign w:val="bottom"/>
          </w:tcPr>
          <w:p w:rsidR="00BF4394" w:rsidRPr="00F54C2D" w:rsidRDefault="00BF4394" w:rsidP="003C08D7">
            <w:pPr>
              <w:tabs>
                <w:tab w:val="left" w:pos="87"/>
              </w:tabs>
              <w:ind w:left="87"/>
              <w:rPr>
                <w:rFonts w:eastAsia="Times New Roman"/>
                <w:color w:val="000000"/>
                <w:sz w:val="18"/>
                <w:szCs w:val="18"/>
                <w:lang w:val="en-GB" w:eastAsia="nl-NL"/>
              </w:rPr>
            </w:pPr>
            <w:proofErr w:type="spellStart"/>
            <w:r w:rsidRPr="00F54C2D">
              <w:rPr>
                <w:rFonts w:eastAsia="Times New Roman"/>
                <w:color w:val="000000"/>
                <w:sz w:val="18"/>
                <w:szCs w:val="18"/>
                <w:lang w:val="en-GB" w:eastAsia="nl-NL"/>
              </w:rPr>
              <w:t>proposeddatetime</w:t>
            </w:r>
            <w:proofErr w:type="spellEnd"/>
            <w:r w:rsidRPr="00F54C2D">
              <w:rPr>
                <w:rFonts w:eastAsia="Times New Roman"/>
                <w:color w:val="000000"/>
                <w:sz w:val="18"/>
                <w:szCs w:val="18"/>
                <w:lang w:val="en-GB" w:eastAsia="nl-NL"/>
              </w:rPr>
              <w:t xml:space="preserve"> incorrect format (pattern mismatch)</w:t>
            </w:r>
          </w:p>
        </w:tc>
      </w:tr>
      <w:tr w:rsidR="00BF4394" w:rsidRPr="00F54C2D" w:rsidTr="003A722F">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A7.11</w:t>
            </w:r>
          </w:p>
        </w:tc>
        <w:tc>
          <w:tcPr>
            <w:tcW w:w="8716" w:type="dxa"/>
            <w:gridSpan w:val="2"/>
            <w:tcBorders>
              <w:top w:val="single" w:sz="4" w:space="0" w:color="auto"/>
              <w:left w:val="single" w:sz="4" w:space="0" w:color="auto"/>
              <w:bottom w:val="single" w:sz="4" w:space="0" w:color="auto"/>
              <w:right w:val="single" w:sz="4" w:space="0" w:color="auto"/>
            </w:tcBorders>
            <w:noWrap/>
            <w:vAlign w:val="bottom"/>
          </w:tcPr>
          <w:p w:rsidR="00BF4394" w:rsidRPr="00F54C2D" w:rsidRDefault="00BF4394" w:rsidP="003C08D7">
            <w:pPr>
              <w:tabs>
                <w:tab w:val="left" w:pos="87"/>
              </w:tabs>
              <w:ind w:left="87"/>
              <w:rPr>
                <w:rFonts w:eastAsia="Times New Roman"/>
                <w:color w:val="000000"/>
                <w:sz w:val="18"/>
                <w:szCs w:val="18"/>
                <w:lang w:val="en-GB" w:eastAsia="nl-NL"/>
              </w:rPr>
            </w:pPr>
            <w:r w:rsidRPr="00F54C2D">
              <w:rPr>
                <w:rFonts w:eastAsia="Times New Roman"/>
                <w:color w:val="000000"/>
                <w:sz w:val="18"/>
                <w:szCs w:val="18"/>
                <w:lang w:val="en-GB" w:eastAsia="nl-NL"/>
              </w:rPr>
              <w:t xml:space="preserve">Empty </w:t>
            </w:r>
            <w:proofErr w:type="spellStart"/>
            <w:r w:rsidRPr="00F54C2D">
              <w:rPr>
                <w:rFonts w:eastAsia="Times New Roman"/>
                <w:color w:val="000000"/>
                <w:sz w:val="18"/>
                <w:szCs w:val="18"/>
                <w:lang w:val="en-GB" w:eastAsia="nl-NL"/>
              </w:rPr>
              <w:t>proposeddatetime</w:t>
            </w:r>
            <w:proofErr w:type="spellEnd"/>
          </w:p>
        </w:tc>
      </w:tr>
      <w:tr w:rsidR="00BF4394" w:rsidRPr="00F54C2D" w:rsidTr="003A722F">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A7.12</w:t>
            </w:r>
          </w:p>
        </w:tc>
        <w:tc>
          <w:tcPr>
            <w:tcW w:w="8716" w:type="dxa"/>
            <w:gridSpan w:val="2"/>
            <w:tcBorders>
              <w:top w:val="single" w:sz="4" w:space="0" w:color="auto"/>
              <w:left w:val="single" w:sz="4" w:space="0" w:color="auto"/>
              <w:bottom w:val="single" w:sz="4" w:space="0" w:color="auto"/>
              <w:right w:val="single" w:sz="4" w:space="0" w:color="auto"/>
            </w:tcBorders>
            <w:noWrap/>
            <w:vAlign w:val="bottom"/>
          </w:tcPr>
          <w:p w:rsidR="00BF4394" w:rsidRPr="00F54C2D" w:rsidRDefault="00BF4394" w:rsidP="003C08D7">
            <w:pPr>
              <w:tabs>
                <w:tab w:val="left" w:pos="87"/>
              </w:tabs>
              <w:ind w:left="87"/>
              <w:rPr>
                <w:rFonts w:eastAsia="Times New Roman"/>
                <w:color w:val="000000"/>
                <w:sz w:val="18"/>
                <w:szCs w:val="18"/>
                <w:lang w:val="en-GB" w:eastAsia="nl-NL"/>
              </w:rPr>
            </w:pPr>
            <w:r w:rsidRPr="00F54C2D">
              <w:rPr>
                <w:rFonts w:eastAsia="Times New Roman"/>
                <w:color w:val="000000"/>
                <w:sz w:val="18"/>
                <w:szCs w:val="18"/>
                <w:lang w:val="en-GB" w:eastAsia="nl-NL"/>
              </w:rPr>
              <w:t>Empty note</w:t>
            </w:r>
          </w:p>
        </w:tc>
      </w:tr>
      <w:tr w:rsidR="00BF4394" w:rsidRPr="00F54C2D" w:rsidTr="003A722F">
        <w:tc>
          <w:tcPr>
            <w:tcW w:w="582" w:type="dxa"/>
            <w:tcBorders>
              <w:top w:val="single" w:sz="4" w:space="0" w:color="auto"/>
              <w:left w:val="single" w:sz="4" w:space="0" w:color="auto"/>
              <w:bottom w:val="single" w:sz="4" w:space="0" w:color="auto"/>
              <w:right w:val="single" w:sz="4" w:space="0" w:color="auto"/>
            </w:tcBorders>
            <w:vAlign w:val="center"/>
          </w:tcPr>
          <w:p w:rsidR="00BF4394" w:rsidRDefault="00BF4394">
            <w:pPr>
              <w:rPr>
                <w:color w:val="000000"/>
                <w:sz w:val="18"/>
                <w:szCs w:val="18"/>
              </w:rPr>
            </w:pPr>
            <w:r>
              <w:rPr>
                <w:color w:val="000000"/>
                <w:sz w:val="18"/>
                <w:szCs w:val="18"/>
                <w:lang w:val="en-GB"/>
              </w:rPr>
              <w:t>A7.13</w:t>
            </w:r>
          </w:p>
        </w:tc>
        <w:tc>
          <w:tcPr>
            <w:tcW w:w="8716" w:type="dxa"/>
            <w:gridSpan w:val="2"/>
            <w:tcBorders>
              <w:top w:val="single" w:sz="4" w:space="0" w:color="auto"/>
              <w:left w:val="single" w:sz="4" w:space="0" w:color="auto"/>
              <w:bottom w:val="single" w:sz="4" w:space="0" w:color="auto"/>
              <w:right w:val="single" w:sz="4" w:space="0" w:color="auto"/>
            </w:tcBorders>
            <w:noWrap/>
            <w:vAlign w:val="bottom"/>
          </w:tcPr>
          <w:p w:rsidR="00BF4394" w:rsidRPr="00F54C2D" w:rsidRDefault="00BF4394" w:rsidP="003C08D7">
            <w:pPr>
              <w:tabs>
                <w:tab w:val="left" w:pos="87"/>
              </w:tabs>
              <w:ind w:left="87"/>
              <w:rPr>
                <w:rFonts w:eastAsia="Times New Roman"/>
                <w:color w:val="000000"/>
                <w:sz w:val="18"/>
                <w:szCs w:val="18"/>
                <w:lang w:val="en-GB" w:eastAsia="nl-NL"/>
              </w:rPr>
            </w:pPr>
            <w:r w:rsidRPr="00F54C2D">
              <w:rPr>
                <w:rFonts w:eastAsia="Times New Roman"/>
                <w:color w:val="000000"/>
                <w:sz w:val="18"/>
                <w:szCs w:val="18"/>
                <w:lang w:val="en-GB" w:eastAsia="nl-NL"/>
              </w:rPr>
              <w:t>Note too long</w:t>
            </w:r>
          </w:p>
        </w:tc>
      </w:tr>
    </w:tbl>
    <w:p w:rsidR="004D67BC" w:rsidRPr="00F54C2D" w:rsidRDefault="004D67BC" w:rsidP="0005149D">
      <w:pPr>
        <w:rPr>
          <w:rFonts w:asciiTheme="minorHAnsi" w:hAnsiTheme="minorHAnsi" w:cstheme="minorBidi"/>
          <w:lang w:val="en-GB"/>
        </w:rPr>
      </w:pPr>
    </w:p>
    <w:p w:rsidR="0005149D" w:rsidRPr="00F54C2D" w:rsidRDefault="005166D9" w:rsidP="005166D9">
      <w:pPr>
        <w:pStyle w:val="Kop3"/>
        <w:rPr>
          <w:lang w:val="en-GB"/>
        </w:rPr>
      </w:pPr>
      <w:bookmarkStart w:id="5" w:name="_Toc453854704"/>
      <w:proofErr w:type="spellStart"/>
      <w:r w:rsidRPr="00F54C2D">
        <w:rPr>
          <w:lang w:val="en-GB"/>
        </w:rPr>
        <w:t>Testcases</w:t>
      </w:r>
      <w:proofErr w:type="spellEnd"/>
      <w:r w:rsidRPr="00F54C2D">
        <w:rPr>
          <w:lang w:val="en-GB"/>
        </w:rPr>
        <w:t xml:space="preserve"> </w:t>
      </w:r>
      <w:r w:rsidR="00065969" w:rsidRPr="00F54C2D">
        <w:rPr>
          <w:lang w:val="en-GB"/>
        </w:rPr>
        <w:t>store message processing</w:t>
      </w:r>
      <w:bookmarkEnd w:id="5"/>
    </w:p>
    <w:p w:rsidR="005166D9" w:rsidRPr="00F54C2D" w:rsidRDefault="00481850" w:rsidP="005166D9">
      <w:pPr>
        <w:rPr>
          <w:lang w:val="en-GB"/>
        </w:rPr>
      </w:pPr>
      <w:r>
        <w:rPr>
          <w:lang w:val="en-GB"/>
        </w:rPr>
        <w:t>Developed for CTR.</w:t>
      </w:r>
    </w:p>
    <w:tbl>
      <w:tblPr>
        <w:tblStyle w:val="Tabelraster"/>
        <w:tblW w:w="0" w:type="auto"/>
        <w:tblLook w:val="04A0" w:firstRow="1" w:lastRow="0" w:firstColumn="1" w:lastColumn="0" w:noHBand="0" w:noVBand="1"/>
      </w:tblPr>
      <w:tblGrid>
        <w:gridCol w:w="1951"/>
        <w:gridCol w:w="5637"/>
      </w:tblGrid>
      <w:tr w:rsidR="00347184" w:rsidRPr="00F54C2D" w:rsidTr="00347184">
        <w:tc>
          <w:tcPr>
            <w:tcW w:w="195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5166D9" w:rsidRPr="00F54C2D" w:rsidRDefault="005166D9">
            <w:pPr>
              <w:rPr>
                <w:color w:val="FFFFFF" w:themeColor="background1"/>
                <w:sz w:val="18"/>
                <w:szCs w:val="18"/>
                <w:lang w:val="en-GB"/>
              </w:rPr>
            </w:pPr>
          </w:p>
        </w:tc>
        <w:tc>
          <w:tcPr>
            <w:tcW w:w="5637"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5166D9" w:rsidRPr="00F54C2D" w:rsidRDefault="005166D9">
            <w:pPr>
              <w:rPr>
                <w:color w:val="FFFFFF" w:themeColor="background1"/>
                <w:sz w:val="18"/>
                <w:szCs w:val="18"/>
                <w:lang w:val="en-GB"/>
              </w:rPr>
            </w:pPr>
          </w:p>
        </w:tc>
      </w:tr>
      <w:tr w:rsidR="005166D9" w:rsidRPr="001D631A" w:rsidTr="005166D9">
        <w:tc>
          <w:tcPr>
            <w:tcW w:w="1951"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Test purpose</w:t>
            </w:r>
          </w:p>
        </w:tc>
        <w:tc>
          <w:tcPr>
            <w:tcW w:w="5637"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Verify that incoming messages are stored as designed</w:t>
            </w:r>
          </w:p>
        </w:tc>
      </w:tr>
      <w:tr w:rsidR="005166D9" w:rsidRPr="001D631A" w:rsidTr="005166D9">
        <w:tc>
          <w:tcPr>
            <w:tcW w:w="1951"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Test steps</w:t>
            </w:r>
          </w:p>
        </w:tc>
        <w:tc>
          <w:tcPr>
            <w:tcW w:w="5637" w:type="dxa"/>
            <w:tcBorders>
              <w:top w:val="single" w:sz="4" w:space="0" w:color="auto"/>
              <w:left w:val="single" w:sz="4" w:space="0" w:color="auto"/>
              <w:bottom w:val="single" w:sz="4" w:space="0" w:color="auto"/>
              <w:right w:val="single" w:sz="4" w:space="0" w:color="auto"/>
            </w:tcBorders>
            <w:hideMark/>
          </w:tcPr>
          <w:p w:rsidR="005166D9" w:rsidRPr="00F54C2D" w:rsidRDefault="005166D9" w:rsidP="00E15177">
            <w:pPr>
              <w:pStyle w:val="Lijstalinea"/>
              <w:numPr>
                <w:ilvl w:val="0"/>
                <w:numId w:val="17"/>
              </w:numPr>
              <w:contextualSpacing/>
              <w:rPr>
                <w:rFonts w:cstheme="minorBidi"/>
                <w:sz w:val="18"/>
                <w:szCs w:val="18"/>
                <w:lang w:val="en-GB"/>
              </w:rPr>
            </w:pPr>
            <w:r w:rsidRPr="00F54C2D">
              <w:rPr>
                <w:sz w:val="18"/>
                <w:szCs w:val="18"/>
                <w:lang w:val="en-GB"/>
              </w:rPr>
              <w:t xml:space="preserve">Send valid </w:t>
            </w:r>
            <w:r w:rsidR="00481850">
              <w:rPr>
                <w:sz w:val="18"/>
                <w:szCs w:val="18"/>
                <w:lang w:val="en-GB"/>
              </w:rPr>
              <w:t>message</w:t>
            </w:r>
            <w:r w:rsidRPr="00F54C2D">
              <w:rPr>
                <w:sz w:val="18"/>
                <w:szCs w:val="18"/>
                <w:lang w:val="en-GB"/>
              </w:rPr>
              <w:t xml:space="preserve"> with the fields in the </w:t>
            </w:r>
            <w:proofErr w:type="spellStart"/>
            <w:r w:rsidRPr="00F54C2D">
              <w:rPr>
                <w:sz w:val="18"/>
                <w:szCs w:val="18"/>
                <w:lang w:val="en-GB"/>
              </w:rPr>
              <w:t>testcase</w:t>
            </w:r>
            <w:proofErr w:type="spellEnd"/>
            <w:r w:rsidRPr="00F54C2D">
              <w:rPr>
                <w:sz w:val="18"/>
                <w:szCs w:val="18"/>
                <w:lang w:val="en-GB"/>
              </w:rPr>
              <w:t xml:space="preserve"> description, store </w:t>
            </w:r>
            <w:proofErr w:type="spellStart"/>
            <w:r w:rsidRPr="00F54C2D">
              <w:rPr>
                <w:sz w:val="18"/>
                <w:szCs w:val="18"/>
                <w:lang w:val="en-GB"/>
              </w:rPr>
              <w:t>transactionId</w:t>
            </w:r>
            <w:proofErr w:type="spellEnd"/>
          </w:p>
          <w:p w:rsidR="005166D9" w:rsidRPr="00F54C2D" w:rsidRDefault="005166D9" w:rsidP="00E15177">
            <w:pPr>
              <w:pStyle w:val="Lijstalinea"/>
              <w:numPr>
                <w:ilvl w:val="0"/>
                <w:numId w:val="17"/>
              </w:numPr>
              <w:contextualSpacing/>
              <w:rPr>
                <w:sz w:val="18"/>
                <w:szCs w:val="18"/>
                <w:lang w:val="en-GB"/>
              </w:rPr>
            </w:pPr>
            <w:r w:rsidRPr="00F54C2D">
              <w:rPr>
                <w:sz w:val="18"/>
                <w:szCs w:val="18"/>
                <w:lang w:val="en-GB"/>
              </w:rPr>
              <w:t xml:space="preserve">Check </w:t>
            </w:r>
            <w:proofErr w:type="spellStart"/>
            <w:r w:rsidRPr="00F54C2D">
              <w:rPr>
                <w:sz w:val="18"/>
                <w:szCs w:val="18"/>
                <w:lang w:val="en-GB"/>
              </w:rPr>
              <w:t>soap_transactions</w:t>
            </w:r>
            <w:proofErr w:type="spellEnd"/>
            <w:r w:rsidRPr="00F54C2D">
              <w:rPr>
                <w:sz w:val="18"/>
                <w:szCs w:val="18"/>
                <w:lang w:val="en-GB"/>
              </w:rPr>
              <w:t xml:space="preserve"> table as below</w:t>
            </w:r>
          </w:p>
          <w:p w:rsidR="005166D9" w:rsidRPr="00F54C2D" w:rsidRDefault="005166D9" w:rsidP="00E15177">
            <w:pPr>
              <w:pStyle w:val="Lijstalinea"/>
              <w:numPr>
                <w:ilvl w:val="0"/>
                <w:numId w:val="17"/>
              </w:numPr>
              <w:contextualSpacing/>
              <w:rPr>
                <w:sz w:val="18"/>
                <w:szCs w:val="18"/>
                <w:lang w:val="en-GB"/>
              </w:rPr>
            </w:pPr>
            <w:r w:rsidRPr="00F54C2D">
              <w:rPr>
                <w:sz w:val="18"/>
                <w:szCs w:val="18"/>
                <w:lang w:val="en-GB"/>
              </w:rPr>
              <w:t xml:space="preserve">Check for </w:t>
            </w:r>
            <w:proofErr w:type="spellStart"/>
            <w:r w:rsidRPr="00F54C2D">
              <w:rPr>
                <w:sz w:val="18"/>
                <w:szCs w:val="18"/>
                <w:lang w:val="en-GB"/>
              </w:rPr>
              <w:t>raw_soap_xml_messages</w:t>
            </w:r>
            <w:proofErr w:type="spellEnd"/>
            <w:r w:rsidRPr="00F54C2D">
              <w:rPr>
                <w:sz w:val="18"/>
                <w:szCs w:val="18"/>
                <w:lang w:val="en-GB"/>
              </w:rPr>
              <w:t xml:space="preserve"> record as below</w:t>
            </w:r>
          </w:p>
        </w:tc>
      </w:tr>
      <w:tr w:rsidR="005166D9" w:rsidRPr="001D631A" w:rsidTr="005166D9">
        <w:tc>
          <w:tcPr>
            <w:tcW w:w="1951"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Conditions</w:t>
            </w:r>
          </w:p>
        </w:tc>
        <w:tc>
          <w:tcPr>
            <w:tcW w:w="5637" w:type="dxa"/>
            <w:tcBorders>
              <w:top w:val="single" w:sz="4" w:space="0" w:color="auto"/>
              <w:left w:val="single" w:sz="4" w:space="0" w:color="auto"/>
              <w:bottom w:val="single" w:sz="4" w:space="0" w:color="auto"/>
              <w:right w:val="single" w:sz="4" w:space="0" w:color="auto"/>
            </w:tcBorders>
            <w:hideMark/>
          </w:tcPr>
          <w:p w:rsidR="005166D9" w:rsidRPr="00F54C2D" w:rsidRDefault="005166D9" w:rsidP="00E15177">
            <w:pPr>
              <w:pStyle w:val="Lijstalinea"/>
              <w:numPr>
                <w:ilvl w:val="0"/>
                <w:numId w:val="16"/>
              </w:numPr>
              <w:contextualSpacing/>
              <w:rPr>
                <w:sz w:val="18"/>
                <w:szCs w:val="18"/>
                <w:lang w:val="en-GB"/>
              </w:rPr>
            </w:pPr>
            <w:r w:rsidRPr="00F54C2D">
              <w:rPr>
                <w:sz w:val="18"/>
                <w:szCs w:val="18"/>
                <w:lang w:val="en-GB"/>
              </w:rPr>
              <w:t>Valid CTR, known SOAP sender.</w:t>
            </w:r>
          </w:p>
        </w:tc>
      </w:tr>
      <w:tr w:rsidR="00BF4394" w:rsidRPr="001D631A" w:rsidTr="005166D9">
        <w:tc>
          <w:tcPr>
            <w:tcW w:w="1951" w:type="dxa"/>
            <w:tcBorders>
              <w:top w:val="single" w:sz="4" w:space="0" w:color="auto"/>
              <w:left w:val="single" w:sz="4" w:space="0" w:color="auto"/>
              <w:bottom w:val="single" w:sz="4" w:space="0" w:color="auto"/>
              <w:right w:val="single" w:sz="4" w:space="0" w:color="auto"/>
            </w:tcBorders>
          </w:tcPr>
          <w:p w:rsidR="00BF4394" w:rsidRPr="00F54C2D" w:rsidRDefault="00BF4394">
            <w:pPr>
              <w:rPr>
                <w:sz w:val="18"/>
                <w:szCs w:val="18"/>
                <w:lang w:val="en-GB"/>
              </w:rPr>
            </w:pPr>
            <w:r>
              <w:rPr>
                <w:sz w:val="18"/>
                <w:szCs w:val="18"/>
                <w:lang w:val="en-GB"/>
              </w:rPr>
              <w:t>Variations</w:t>
            </w:r>
          </w:p>
        </w:tc>
        <w:tc>
          <w:tcPr>
            <w:tcW w:w="5637" w:type="dxa"/>
            <w:tcBorders>
              <w:top w:val="single" w:sz="4" w:space="0" w:color="auto"/>
              <w:left w:val="single" w:sz="4" w:space="0" w:color="auto"/>
              <w:bottom w:val="single" w:sz="4" w:space="0" w:color="auto"/>
              <w:right w:val="single" w:sz="4" w:space="0" w:color="auto"/>
            </w:tcBorders>
          </w:tcPr>
          <w:p w:rsidR="00481850" w:rsidRPr="00481850" w:rsidRDefault="00481850" w:rsidP="00C70924">
            <w:pPr>
              <w:contextualSpacing/>
              <w:rPr>
                <w:sz w:val="18"/>
                <w:szCs w:val="18"/>
                <w:lang w:val="en-GB"/>
              </w:rPr>
            </w:pPr>
            <w:r>
              <w:rPr>
                <w:sz w:val="18"/>
                <w:szCs w:val="18"/>
                <w:lang w:val="en-GB"/>
              </w:rPr>
              <w:t>This should work for any message, so CTR, CTRA etc. and</w:t>
            </w:r>
            <w:r w:rsidR="00C70924">
              <w:rPr>
                <w:sz w:val="18"/>
                <w:szCs w:val="18"/>
                <w:lang w:val="en-GB"/>
              </w:rPr>
              <w:t xml:space="preserve"> v2/v3, business should not matter. The validation for 'failed' will only work for sunny day scenarios.</w:t>
            </w:r>
          </w:p>
        </w:tc>
      </w:tr>
    </w:tbl>
    <w:p w:rsidR="005166D9" w:rsidRDefault="00C11DBD" w:rsidP="003E26BE">
      <w:pPr>
        <w:pStyle w:val="Kop4"/>
        <w:rPr>
          <w:lang w:val="en-GB"/>
        </w:rPr>
      </w:pPr>
      <w:bookmarkStart w:id="6" w:name="_Ref451254477"/>
      <w:r>
        <w:rPr>
          <w:lang w:val="en-GB"/>
        </w:rPr>
        <w:t xml:space="preserve">A.1 </w:t>
      </w:r>
      <w:r w:rsidR="003E26BE" w:rsidRPr="00F54C2D">
        <w:rPr>
          <w:lang w:val="en-GB"/>
        </w:rPr>
        <w:t>Store received message</w:t>
      </w:r>
      <w:bookmarkEnd w:id="6"/>
    </w:p>
    <w:p w:rsidR="00FD5A8E" w:rsidRPr="00FD5A8E" w:rsidRDefault="00B95AB2" w:rsidP="00FD5A8E">
      <w:pPr>
        <w:rPr>
          <w:lang w:val="en-GB"/>
        </w:rPr>
      </w:pPr>
      <w:r>
        <w:rPr>
          <w:lang w:val="en-GB"/>
        </w:rPr>
        <w:t>Already built</w:t>
      </w:r>
    </w:p>
    <w:p w:rsidR="005166D9" w:rsidRPr="00F54C2D" w:rsidRDefault="005166D9" w:rsidP="005166D9">
      <w:pPr>
        <w:rPr>
          <w:lang w:val="en-GB"/>
        </w:rPr>
      </w:pPr>
      <w:r w:rsidRPr="00F54C2D">
        <w:rPr>
          <w:lang w:val="en-GB"/>
        </w:rPr>
        <w:t xml:space="preserve">Send any message to COMP with a known sender and verify that it is processed into the tables </w:t>
      </w:r>
      <w:proofErr w:type="spellStart"/>
      <w:r w:rsidRPr="00F54C2D">
        <w:rPr>
          <w:lang w:val="en-GB"/>
        </w:rPr>
        <w:t>soap_transactions</w:t>
      </w:r>
      <w:proofErr w:type="spellEnd"/>
      <w:r w:rsidRPr="00F54C2D">
        <w:rPr>
          <w:lang w:val="en-GB"/>
        </w:rPr>
        <w:t xml:space="preserve"> and </w:t>
      </w:r>
      <w:proofErr w:type="spellStart"/>
      <w:r w:rsidRPr="00F54C2D">
        <w:rPr>
          <w:lang w:val="en-GB"/>
        </w:rPr>
        <w:t>raw_soap_xml_messages</w:t>
      </w:r>
      <w:proofErr w:type="spellEnd"/>
      <w:r w:rsidRPr="00F54C2D">
        <w:rPr>
          <w:lang w:val="en-GB"/>
        </w:rPr>
        <w:t>:</w:t>
      </w:r>
    </w:p>
    <w:tbl>
      <w:tblPr>
        <w:tblStyle w:val="Tabelraster"/>
        <w:tblW w:w="0" w:type="auto"/>
        <w:tblLook w:val="04A0" w:firstRow="1" w:lastRow="0" w:firstColumn="1" w:lastColumn="0" w:noHBand="0" w:noVBand="1"/>
      </w:tblPr>
      <w:tblGrid>
        <w:gridCol w:w="2185"/>
        <w:gridCol w:w="5637"/>
      </w:tblGrid>
      <w:tr w:rsidR="00347184" w:rsidRPr="00F54C2D" w:rsidTr="00347184">
        <w:tc>
          <w:tcPr>
            <w:tcW w:w="2185"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5166D9" w:rsidRPr="00F54C2D" w:rsidRDefault="005166D9">
            <w:pPr>
              <w:rPr>
                <w:rFonts w:cstheme="minorBidi"/>
                <w:b/>
                <w:color w:val="FFFFFF" w:themeColor="background1"/>
                <w:sz w:val="18"/>
                <w:szCs w:val="18"/>
                <w:lang w:val="en-GB"/>
              </w:rPr>
            </w:pPr>
            <w:r w:rsidRPr="00F54C2D">
              <w:rPr>
                <w:b/>
                <w:color w:val="FFFFFF" w:themeColor="background1"/>
                <w:sz w:val="18"/>
                <w:szCs w:val="18"/>
                <w:lang w:val="en-GB"/>
              </w:rPr>
              <w:t>Message field</w:t>
            </w:r>
          </w:p>
          <w:p w:rsidR="005166D9" w:rsidRPr="00F54C2D" w:rsidRDefault="005166D9">
            <w:pPr>
              <w:rPr>
                <w:b/>
                <w:color w:val="FFFFFF" w:themeColor="background1"/>
                <w:sz w:val="18"/>
                <w:szCs w:val="18"/>
                <w:lang w:val="en-GB"/>
              </w:rPr>
            </w:pPr>
            <w:proofErr w:type="spellStart"/>
            <w:r w:rsidRPr="00F54C2D">
              <w:rPr>
                <w:b/>
                <w:color w:val="FFFFFF" w:themeColor="background1"/>
                <w:sz w:val="18"/>
                <w:szCs w:val="18"/>
                <w:lang w:val="en-GB"/>
              </w:rPr>
              <w:t>Soap_transactions</w:t>
            </w:r>
            <w:proofErr w:type="spellEnd"/>
          </w:p>
        </w:tc>
        <w:tc>
          <w:tcPr>
            <w:tcW w:w="56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5166D9" w:rsidRPr="00F54C2D" w:rsidRDefault="005166D9">
            <w:pPr>
              <w:rPr>
                <w:b/>
                <w:color w:val="FFFFFF" w:themeColor="background1"/>
                <w:sz w:val="18"/>
                <w:szCs w:val="18"/>
                <w:lang w:val="en-GB"/>
              </w:rPr>
            </w:pPr>
            <w:r w:rsidRPr="00F54C2D">
              <w:rPr>
                <w:b/>
                <w:color w:val="FFFFFF" w:themeColor="background1"/>
                <w:sz w:val="18"/>
                <w:szCs w:val="18"/>
                <w:lang w:val="en-GB"/>
              </w:rPr>
              <w:t>Database field</w:t>
            </w:r>
          </w:p>
        </w:tc>
      </w:tr>
      <w:tr w:rsidR="005166D9" w:rsidRPr="001D631A" w:rsidTr="005166D9">
        <w:tc>
          <w:tcPr>
            <w:tcW w:w="2185"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proofErr w:type="spellStart"/>
            <w:r w:rsidRPr="00F54C2D">
              <w:rPr>
                <w:sz w:val="18"/>
                <w:szCs w:val="18"/>
                <w:lang w:val="en-GB"/>
              </w:rPr>
              <w:t>st_transaction_id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(key for finding the record) – must be equal to the value returned to the soap call.</w:t>
            </w:r>
          </w:p>
        </w:tc>
      </w:tr>
      <w:tr w:rsidR="005166D9" w:rsidRPr="00F54C2D" w:rsidTr="005166D9">
        <w:tc>
          <w:tcPr>
            <w:tcW w:w="2185"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id</w:t>
            </w:r>
          </w:p>
        </w:tc>
        <w:tc>
          <w:tcPr>
            <w:tcW w:w="5637"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No check</w:t>
            </w:r>
          </w:p>
        </w:tc>
      </w:tr>
      <w:tr w:rsidR="005166D9" w:rsidRPr="00F54C2D" w:rsidTr="005166D9">
        <w:tc>
          <w:tcPr>
            <w:tcW w:w="2185"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proofErr w:type="spellStart"/>
            <w:r w:rsidRPr="00F54C2D">
              <w:rPr>
                <w:sz w:val="18"/>
                <w:szCs w:val="18"/>
                <w:lang w:val="en-GB"/>
              </w:rPr>
              <w:t>st_send_received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Is 'received'</w:t>
            </w:r>
          </w:p>
        </w:tc>
      </w:tr>
      <w:tr w:rsidR="005166D9" w:rsidRPr="001D631A" w:rsidTr="005166D9">
        <w:tc>
          <w:tcPr>
            <w:tcW w:w="2185"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proofErr w:type="spellStart"/>
            <w:r w:rsidRPr="00F54C2D">
              <w:rPr>
                <w:sz w:val="18"/>
                <w:szCs w:val="18"/>
                <w:lang w:val="en-GB"/>
              </w:rPr>
              <w:t>st_sender</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 xml:space="preserve">filled with contents of </w:t>
            </w:r>
            <w:proofErr w:type="spellStart"/>
            <w:r w:rsidRPr="00F54C2D">
              <w:rPr>
                <w:sz w:val="18"/>
                <w:szCs w:val="18"/>
                <w:lang w:val="en-GB"/>
              </w:rPr>
              <w:t>xml_message</w:t>
            </w:r>
            <w:proofErr w:type="spellEnd"/>
            <w:r w:rsidRPr="00F54C2D">
              <w:rPr>
                <w:sz w:val="18"/>
                <w:szCs w:val="18"/>
                <w:lang w:val="en-GB"/>
              </w:rPr>
              <w:t xml:space="preserve"> </w:t>
            </w:r>
            <w:r w:rsidR="00C70924">
              <w:rPr>
                <w:sz w:val="18"/>
                <w:szCs w:val="18"/>
                <w:lang w:val="en-GB"/>
              </w:rPr>
              <w:t>&lt;sender&gt;&lt;</w:t>
            </w:r>
            <w:proofErr w:type="spellStart"/>
            <w:r w:rsidR="00C70924">
              <w:rPr>
                <w:sz w:val="18"/>
                <w:szCs w:val="18"/>
                <w:lang w:val="en-GB"/>
              </w:rPr>
              <w:t>serviceprovider</w:t>
            </w:r>
            <w:proofErr w:type="spellEnd"/>
            <w:r w:rsidR="00C70924">
              <w:rPr>
                <w:sz w:val="18"/>
                <w:szCs w:val="18"/>
                <w:lang w:val="en-GB"/>
              </w:rPr>
              <w:t>&gt; field</w:t>
            </w:r>
          </w:p>
        </w:tc>
      </w:tr>
      <w:tr w:rsidR="005166D9" w:rsidRPr="00F54C2D" w:rsidTr="005166D9">
        <w:tc>
          <w:tcPr>
            <w:tcW w:w="2185"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proofErr w:type="spellStart"/>
            <w:r w:rsidRPr="00F54C2D">
              <w:rPr>
                <w:sz w:val="18"/>
                <w:szCs w:val="18"/>
                <w:lang w:val="en-GB"/>
              </w:rPr>
              <w:t>st_receiver</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'COIN'</w:t>
            </w:r>
          </w:p>
        </w:tc>
      </w:tr>
      <w:tr w:rsidR="005166D9" w:rsidRPr="001D631A" w:rsidTr="005166D9">
        <w:tc>
          <w:tcPr>
            <w:tcW w:w="2185"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proofErr w:type="spellStart"/>
            <w:r w:rsidRPr="00F54C2D">
              <w:rPr>
                <w:sz w:val="18"/>
                <w:szCs w:val="18"/>
                <w:lang w:val="en-GB"/>
              </w:rPr>
              <w:t>st_message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Filled with sent soap message</w:t>
            </w:r>
          </w:p>
        </w:tc>
      </w:tr>
      <w:tr w:rsidR="005166D9" w:rsidRPr="001D631A" w:rsidTr="005166D9">
        <w:tc>
          <w:tcPr>
            <w:tcW w:w="2185"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proofErr w:type="spellStart"/>
            <w:r w:rsidRPr="00F54C2D">
              <w:rPr>
                <w:sz w:val="18"/>
                <w:szCs w:val="18"/>
                <w:lang w:val="en-GB"/>
              </w:rPr>
              <w:t>st_message_datetime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within one minute from moment of sending message?</w:t>
            </w:r>
          </w:p>
        </w:tc>
      </w:tr>
      <w:tr w:rsidR="005166D9" w:rsidRPr="00F54C2D" w:rsidTr="005166D9">
        <w:tc>
          <w:tcPr>
            <w:tcW w:w="2185"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proofErr w:type="spellStart"/>
            <w:r w:rsidRPr="00F54C2D">
              <w:rPr>
                <w:sz w:val="18"/>
                <w:szCs w:val="18"/>
                <w:lang w:val="en-GB"/>
              </w:rPr>
              <w:t>st_status</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'New'</w:t>
            </w:r>
          </w:p>
        </w:tc>
      </w:tr>
      <w:tr w:rsidR="005166D9" w:rsidRPr="001D631A" w:rsidTr="005166D9">
        <w:tc>
          <w:tcPr>
            <w:tcW w:w="2185"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proofErr w:type="spellStart"/>
            <w:r w:rsidRPr="00F54C2D">
              <w:rPr>
                <w:sz w:val="18"/>
                <w:szCs w:val="18"/>
                <w:lang w:val="en-GB"/>
              </w:rPr>
              <w:t>st_technical_sender</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 xml:space="preserve">filled with the contents </w:t>
            </w:r>
            <w:r w:rsidR="00C70924">
              <w:rPr>
                <w:sz w:val="18"/>
                <w:szCs w:val="18"/>
                <w:lang w:val="en-GB"/>
              </w:rPr>
              <w:t>of the soap sender &lt;</w:t>
            </w:r>
            <w:proofErr w:type="spellStart"/>
            <w:r w:rsidR="00C70924">
              <w:rPr>
                <w:sz w:val="18"/>
                <w:szCs w:val="18"/>
                <w:lang w:val="en-GB"/>
              </w:rPr>
              <w:t>sch:Sender</w:t>
            </w:r>
            <w:proofErr w:type="spellEnd"/>
            <w:r w:rsidR="00C70924">
              <w:rPr>
                <w:sz w:val="18"/>
                <w:szCs w:val="18"/>
                <w:lang w:val="en-GB"/>
              </w:rPr>
              <w:t>&gt;- currently empty.</w:t>
            </w:r>
          </w:p>
        </w:tc>
      </w:tr>
      <w:tr w:rsidR="005166D9" w:rsidRPr="001D631A" w:rsidTr="005166D9">
        <w:tc>
          <w:tcPr>
            <w:tcW w:w="2185"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proofErr w:type="spellStart"/>
            <w:r w:rsidRPr="00F54C2D">
              <w:rPr>
                <w:sz w:val="18"/>
                <w:szCs w:val="18"/>
                <w:lang w:val="en-GB"/>
              </w:rPr>
              <w:t>st_status_datetime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 xml:space="preserve">filled with a timestamp == </w:t>
            </w:r>
            <w:proofErr w:type="spellStart"/>
            <w:r w:rsidRPr="00F54C2D">
              <w:rPr>
                <w:sz w:val="18"/>
                <w:szCs w:val="18"/>
                <w:lang w:val="en-GB"/>
              </w:rPr>
              <w:t>createddate</w:t>
            </w:r>
            <w:proofErr w:type="spellEnd"/>
            <w:r w:rsidRPr="00F54C2D">
              <w:rPr>
                <w:sz w:val="18"/>
                <w:szCs w:val="18"/>
                <w:lang w:val="en-GB"/>
              </w:rPr>
              <w:t>?</w:t>
            </w:r>
          </w:p>
        </w:tc>
      </w:tr>
      <w:tr w:rsidR="005166D9" w:rsidRPr="001D631A" w:rsidTr="005166D9">
        <w:tc>
          <w:tcPr>
            <w:tcW w:w="2185"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proofErr w:type="spellStart"/>
            <w:r w:rsidRPr="00F54C2D">
              <w:rPr>
                <w:sz w:val="18"/>
                <w:szCs w:val="18"/>
                <w:lang w:val="en-GB"/>
              </w:rPr>
              <w:t>createddate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 xml:space="preserve">Filled with the </w:t>
            </w:r>
            <w:proofErr w:type="spellStart"/>
            <w:r w:rsidRPr="00F54C2D">
              <w:rPr>
                <w:sz w:val="18"/>
                <w:szCs w:val="18"/>
                <w:lang w:val="en-GB"/>
              </w:rPr>
              <w:t>datetime</w:t>
            </w:r>
            <w:proofErr w:type="spellEnd"/>
            <w:r w:rsidRPr="00F54C2D">
              <w:rPr>
                <w:sz w:val="18"/>
                <w:szCs w:val="18"/>
                <w:lang w:val="en-GB"/>
              </w:rPr>
              <w:t xml:space="preserve"> of receiving the message?</w:t>
            </w:r>
          </w:p>
        </w:tc>
      </w:tr>
      <w:tr w:rsidR="005166D9" w:rsidRPr="001D631A" w:rsidTr="005166D9">
        <w:tc>
          <w:tcPr>
            <w:tcW w:w="2185"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proofErr w:type="spellStart"/>
            <w:r w:rsidRPr="00F54C2D">
              <w:rPr>
                <w:sz w:val="18"/>
                <w:szCs w:val="18"/>
                <w:lang w:val="en-GB"/>
              </w:rPr>
              <w:t>modifieddate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 xml:space="preserve">Filled with the </w:t>
            </w:r>
            <w:proofErr w:type="spellStart"/>
            <w:r w:rsidRPr="00F54C2D">
              <w:rPr>
                <w:sz w:val="18"/>
                <w:szCs w:val="18"/>
                <w:lang w:val="en-GB"/>
              </w:rPr>
              <w:t>datetime</w:t>
            </w:r>
            <w:proofErr w:type="spellEnd"/>
            <w:r w:rsidRPr="00F54C2D">
              <w:rPr>
                <w:sz w:val="18"/>
                <w:szCs w:val="18"/>
                <w:lang w:val="en-GB"/>
              </w:rPr>
              <w:t xml:space="preserve"> of the receiving of the message?</w:t>
            </w:r>
          </w:p>
        </w:tc>
      </w:tr>
    </w:tbl>
    <w:p w:rsidR="005166D9" w:rsidRPr="00F54C2D" w:rsidRDefault="005166D9" w:rsidP="005166D9">
      <w:pPr>
        <w:rPr>
          <w:rFonts w:asciiTheme="minorHAnsi" w:hAnsiTheme="minorHAnsi" w:cstheme="minorBidi"/>
          <w:lang w:val="en-GB"/>
        </w:rPr>
      </w:pPr>
    </w:p>
    <w:tbl>
      <w:tblPr>
        <w:tblStyle w:val="Tabelraster"/>
        <w:tblW w:w="0" w:type="auto"/>
        <w:tblLook w:val="04A0" w:firstRow="1" w:lastRow="0" w:firstColumn="1" w:lastColumn="0" w:noHBand="0" w:noVBand="1"/>
      </w:tblPr>
      <w:tblGrid>
        <w:gridCol w:w="2585"/>
        <w:gridCol w:w="5637"/>
      </w:tblGrid>
      <w:tr w:rsidR="005166D9" w:rsidRPr="00F54C2D" w:rsidTr="00347184">
        <w:tc>
          <w:tcPr>
            <w:tcW w:w="2585"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5166D9" w:rsidRPr="00F54C2D" w:rsidRDefault="005166D9">
            <w:pPr>
              <w:rPr>
                <w:b/>
                <w:color w:val="FFFFFF" w:themeColor="background1"/>
                <w:sz w:val="18"/>
                <w:szCs w:val="18"/>
                <w:lang w:val="en-GB"/>
              </w:rPr>
            </w:pPr>
            <w:r w:rsidRPr="00F54C2D">
              <w:rPr>
                <w:b/>
                <w:color w:val="FFFFFF" w:themeColor="background1"/>
                <w:sz w:val="18"/>
                <w:szCs w:val="18"/>
                <w:lang w:val="en-GB"/>
              </w:rPr>
              <w:t>Message field</w:t>
            </w:r>
          </w:p>
          <w:p w:rsidR="005166D9" w:rsidRPr="00F54C2D" w:rsidRDefault="005166D9">
            <w:pPr>
              <w:rPr>
                <w:b/>
                <w:color w:val="FFFFFF" w:themeColor="background1"/>
                <w:sz w:val="18"/>
                <w:szCs w:val="18"/>
                <w:lang w:val="en-GB"/>
              </w:rPr>
            </w:pPr>
            <w:proofErr w:type="spellStart"/>
            <w:r w:rsidRPr="00F54C2D">
              <w:rPr>
                <w:b/>
                <w:color w:val="FFFFFF" w:themeColor="background1"/>
                <w:sz w:val="18"/>
                <w:szCs w:val="18"/>
                <w:lang w:val="en-GB"/>
              </w:rPr>
              <w:t>Raw_soap_xml_messages</w:t>
            </w:r>
            <w:proofErr w:type="spellEnd"/>
          </w:p>
        </w:tc>
        <w:tc>
          <w:tcPr>
            <w:tcW w:w="56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5166D9" w:rsidRPr="00F54C2D" w:rsidRDefault="005166D9">
            <w:pPr>
              <w:rPr>
                <w:b/>
                <w:color w:val="FFFFFF" w:themeColor="background1"/>
                <w:sz w:val="18"/>
                <w:szCs w:val="18"/>
                <w:lang w:val="en-GB"/>
              </w:rPr>
            </w:pPr>
            <w:r w:rsidRPr="00F54C2D">
              <w:rPr>
                <w:b/>
                <w:color w:val="FFFFFF" w:themeColor="background1"/>
                <w:sz w:val="18"/>
                <w:szCs w:val="18"/>
                <w:lang w:val="en-GB"/>
              </w:rPr>
              <w:t>Database field</w:t>
            </w:r>
          </w:p>
        </w:tc>
      </w:tr>
      <w:tr w:rsidR="005166D9" w:rsidRPr="001D631A" w:rsidTr="005166D9">
        <w:tc>
          <w:tcPr>
            <w:tcW w:w="2585"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proofErr w:type="spellStart"/>
            <w:r w:rsidRPr="00F54C2D">
              <w:rPr>
                <w:sz w:val="18"/>
                <w:szCs w:val="18"/>
                <w:lang w:val="en-GB"/>
              </w:rPr>
              <w:t>rsxm_st_id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(key) – must be equal to soap_transactions.id for same message.</w:t>
            </w:r>
          </w:p>
        </w:tc>
      </w:tr>
      <w:tr w:rsidR="005166D9" w:rsidRPr="00F54C2D" w:rsidTr="005166D9">
        <w:tc>
          <w:tcPr>
            <w:tcW w:w="2585"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id</w:t>
            </w:r>
          </w:p>
        </w:tc>
        <w:tc>
          <w:tcPr>
            <w:tcW w:w="5637"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No check</w:t>
            </w:r>
          </w:p>
        </w:tc>
      </w:tr>
      <w:tr w:rsidR="005166D9" w:rsidRPr="001D631A" w:rsidTr="005166D9">
        <w:tc>
          <w:tcPr>
            <w:tcW w:w="2585"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proofErr w:type="spellStart"/>
            <w:r w:rsidRPr="00F54C2D">
              <w:rPr>
                <w:sz w:val="18"/>
                <w:szCs w:val="18"/>
                <w:lang w:val="en-GB"/>
              </w:rPr>
              <w:t>rsxm_xml_message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 xml:space="preserve">Filled with XML message from </w:t>
            </w:r>
            <w:proofErr w:type="spellStart"/>
            <w:r w:rsidRPr="00F54C2D">
              <w:rPr>
                <w:sz w:val="18"/>
                <w:szCs w:val="18"/>
                <w:lang w:val="en-GB"/>
              </w:rPr>
              <w:t>soap_message</w:t>
            </w:r>
            <w:proofErr w:type="spellEnd"/>
          </w:p>
        </w:tc>
      </w:tr>
      <w:tr w:rsidR="005166D9" w:rsidRPr="00713620" w:rsidTr="005166D9">
        <w:tc>
          <w:tcPr>
            <w:tcW w:w="2585"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proofErr w:type="spellStart"/>
            <w:r w:rsidRPr="00F54C2D">
              <w:rPr>
                <w:sz w:val="18"/>
                <w:szCs w:val="18"/>
                <w:lang w:val="en-GB"/>
              </w:rPr>
              <w:t>rsxm_status</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5166D9" w:rsidRPr="00F54C2D" w:rsidRDefault="003C08D7">
            <w:pPr>
              <w:rPr>
                <w:sz w:val="18"/>
                <w:szCs w:val="18"/>
                <w:lang w:val="en-GB"/>
              </w:rPr>
            </w:pPr>
            <w:r>
              <w:rPr>
                <w:sz w:val="18"/>
                <w:szCs w:val="18"/>
                <w:lang w:val="en-GB"/>
              </w:rPr>
              <w:t>not 'Failed'</w:t>
            </w:r>
          </w:p>
        </w:tc>
      </w:tr>
      <w:tr w:rsidR="005166D9" w:rsidRPr="001D631A" w:rsidTr="005166D9">
        <w:tc>
          <w:tcPr>
            <w:tcW w:w="2585"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proofErr w:type="spellStart"/>
            <w:r w:rsidRPr="00F54C2D">
              <w:rPr>
                <w:sz w:val="18"/>
                <w:szCs w:val="18"/>
                <w:lang w:val="en-GB"/>
              </w:rPr>
              <w:t>createddate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 xml:space="preserve">Filled with the </w:t>
            </w:r>
            <w:proofErr w:type="spellStart"/>
            <w:r w:rsidRPr="00F54C2D">
              <w:rPr>
                <w:sz w:val="18"/>
                <w:szCs w:val="18"/>
                <w:lang w:val="en-GB"/>
              </w:rPr>
              <w:t>datetime</w:t>
            </w:r>
            <w:proofErr w:type="spellEnd"/>
            <w:r w:rsidRPr="00F54C2D">
              <w:rPr>
                <w:sz w:val="18"/>
                <w:szCs w:val="18"/>
                <w:lang w:val="en-GB"/>
              </w:rPr>
              <w:t xml:space="preserve"> of receiving the message?</w:t>
            </w:r>
          </w:p>
        </w:tc>
      </w:tr>
      <w:tr w:rsidR="005166D9" w:rsidRPr="001D631A" w:rsidTr="005166D9">
        <w:tc>
          <w:tcPr>
            <w:tcW w:w="2585"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proofErr w:type="spellStart"/>
            <w:r w:rsidRPr="00F54C2D">
              <w:rPr>
                <w:sz w:val="18"/>
                <w:szCs w:val="18"/>
                <w:lang w:val="en-GB"/>
              </w:rPr>
              <w:t>Modifieddate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 xml:space="preserve">Filled with the </w:t>
            </w:r>
            <w:proofErr w:type="spellStart"/>
            <w:r w:rsidRPr="00F54C2D">
              <w:rPr>
                <w:sz w:val="18"/>
                <w:szCs w:val="18"/>
                <w:lang w:val="en-GB"/>
              </w:rPr>
              <w:t>datetime</w:t>
            </w:r>
            <w:proofErr w:type="spellEnd"/>
            <w:r w:rsidRPr="00F54C2D">
              <w:rPr>
                <w:sz w:val="18"/>
                <w:szCs w:val="18"/>
                <w:lang w:val="en-GB"/>
              </w:rPr>
              <w:t xml:space="preserve"> of the receiving of the message?</w:t>
            </w:r>
          </w:p>
        </w:tc>
      </w:tr>
      <w:tr w:rsidR="005166D9" w:rsidRPr="001D631A" w:rsidTr="005166D9">
        <w:tc>
          <w:tcPr>
            <w:tcW w:w="2585"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proofErr w:type="spellStart"/>
            <w:r w:rsidRPr="00F54C2D">
              <w:rPr>
                <w:sz w:val="18"/>
                <w:szCs w:val="18"/>
                <w:lang w:val="en-GB"/>
              </w:rPr>
              <w:t>Process_datetime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5166D9" w:rsidRPr="00F54C2D" w:rsidRDefault="005166D9">
            <w:pPr>
              <w:rPr>
                <w:sz w:val="18"/>
                <w:szCs w:val="18"/>
                <w:lang w:val="en-GB"/>
              </w:rPr>
            </w:pPr>
            <w:r w:rsidRPr="00F54C2D">
              <w:rPr>
                <w:sz w:val="18"/>
                <w:szCs w:val="18"/>
                <w:lang w:val="en-GB"/>
              </w:rPr>
              <w:t xml:space="preserve">Filled with same </w:t>
            </w:r>
            <w:proofErr w:type="spellStart"/>
            <w:r w:rsidRPr="00F54C2D">
              <w:rPr>
                <w:sz w:val="18"/>
                <w:szCs w:val="18"/>
                <w:lang w:val="en-GB"/>
              </w:rPr>
              <w:t>datetime</w:t>
            </w:r>
            <w:proofErr w:type="spellEnd"/>
            <w:r w:rsidRPr="00F54C2D">
              <w:rPr>
                <w:sz w:val="18"/>
                <w:szCs w:val="18"/>
                <w:lang w:val="en-GB"/>
              </w:rPr>
              <w:t xml:space="preserve"> as </w:t>
            </w:r>
            <w:proofErr w:type="spellStart"/>
            <w:r w:rsidRPr="00F54C2D">
              <w:rPr>
                <w:sz w:val="18"/>
                <w:szCs w:val="18"/>
                <w:lang w:val="en-GB"/>
              </w:rPr>
              <w:t>modifieddate</w:t>
            </w:r>
            <w:proofErr w:type="spellEnd"/>
          </w:p>
        </w:tc>
      </w:tr>
    </w:tbl>
    <w:p w:rsidR="005166D9" w:rsidRPr="00F54C2D" w:rsidRDefault="005166D9" w:rsidP="005166D9">
      <w:pPr>
        <w:rPr>
          <w:rFonts w:asciiTheme="minorHAnsi" w:hAnsiTheme="minorHAnsi" w:cstheme="minorBidi"/>
          <w:lang w:val="en-GB"/>
        </w:rPr>
      </w:pPr>
    </w:p>
    <w:p w:rsidR="00347184" w:rsidRDefault="00C11DBD" w:rsidP="003E26BE">
      <w:pPr>
        <w:pStyle w:val="Kop4"/>
        <w:rPr>
          <w:lang w:val="en-GB"/>
        </w:rPr>
      </w:pPr>
      <w:r>
        <w:rPr>
          <w:lang w:val="en-GB"/>
        </w:rPr>
        <w:t xml:space="preserve">A.2 </w:t>
      </w:r>
      <w:r w:rsidR="00CE59B4" w:rsidRPr="00F54C2D">
        <w:rPr>
          <w:lang w:val="en-GB"/>
        </w:rPr>
        <w:t xml:space="preserve">Store </w:t>
      </w:r>
      <w:r w:rsidR="00347184" w:rsidRPr="00F54C2D">
        <w:rPr>
          <w:lang w:val="en-GB"/>
        </w:rPr>
        <w:t>a valid CTR message</w:t>
      </w:r>
    </w:p>
    <w:p w:rsidR="00FD5A8E" w:rsidRDefault="00FD5A8E" w:rsidP="00FD5A8E">
      <w:pPr>
        <w:rPr>
          <w:lang w:val="en-GB"/>
        </w:rPr>
      </w:pPr>
      <w:r>
        <w:rPr>
          <w:lang w:val="en-GB"/>
        </w:rPr>
        <w:t>Not developed, only detailed:</w:t>
      </w:r>
    </w:p>
    <w:p w:rsidR="00C70924" w:rsidRPr="00FD5A8E" w:rsidRDefault="00C70924" w:rsidP="00FD5A8E">
      <w:pPr>
        <w:rPr>
          <w:lang w:val="en-GB"/>
        </w:rPr>
      </w:pPr>
    </w:p>
    <w:p w:rsidR="003E26BE" w:rsidRPr="00F54C2D" w:rsidRDefault="003E26BE" w:rsidP="003E26BE">
      <w:pPr>
        <w:rPr>
          <w:lang w:val="en-GB"/>
        </w:rPr>
      </w:pPr>
      <w:r w:rsidRPr="00F54C2D">
        <w:rPr>
          <w:lang w:val="en-GB"/>
        </w:rPr>
        <w:lastRenderedPageBreak/>
        <w:t>Generic test case:</w:t>
      </w:r>
    </w:p>
    <w:tbl>
      <w:tblPr>
        <w:tblStyle w:val="Tabelraster"/>
        <w:tblW w:w="0" w:type="auto"/>
        <w:tblLook w:val="04A0" w:firstRow="1" w:lastRow="0" w:firstColumn="1" w:lastColumn="0" w:noHBand="0" w:noVBand="1"/>
      </w:tblPr>
      <w:tblGrid>
        <w:gridCol w:w="1951"/>
        <w:gridCol w:w="6521"/>
      </w:tblGrid>
      <w:tr w:rsidR="00347184" w:rsidRPr="001D631A" w:rsidTr="00347184">
        <w:tc>
          <w:tcPr>
            <w:tcW w:w="195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347184" w:rsidRPr="00F54C2D" w:rsidRDefault="00347184">
            <w:pPr>
              <w:rPr>
                <w:b/>
                <w:color w:val="FFFFFF" w:themeColor="background1"/>
                <w:sz w:val="18"/>
                <w:szCs w:val="18"/>
                <w:lang w:val="en-GB"/>
              </w:rPr>
            </w:pPr>
          </w:p>
        </w:tc>
        <w:tc>
          <w:tcPr>
            <w:tcW w:w="652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347184" w:rsidRPr="00F54C2D" w:rsidRDefault="00347184">
            <w:pPr>
              <w:rPr>
                <w:b/>
                <w:color w:val="FFFFFF" w:themeColor="background1"/>
                <w:sz w:val="18"/>
                <w:szCs w:val="18"/>
                <w:lang w:val="en-GB"/>
              </w:rPr>
            </w:pPr>
          </w:p>
        </w:tc>
      </w:tr>
      <w:tr w:rsidR="00347184" w:rsidRPr="001D631A" w:rsidTr="00347184">
        <w:tc>
          <w:tcPr>
            <w:tcW w:w="1951"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Test purpose</w:t>
            </w:r>
          </w:p>
        </w:tc>
        <w:tc>
          <w:tcPr>
            <w:tcW w:w="6521"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Verify that a valid CTR that is sent to COMP is stored in the database as designed</w:t>
            </w:r>
          </w:p>
        </w:tc>
      </w:tr>
      <w:tr w:rsidR="00347184" w:rsidRPr="00F54C2D" w:rsidTr="00347184">
        <w:tc>
          <w:tcPr>
            <w:tcW w:w="1951"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Test steps</w:t>
            </w:r>
          </w:p>
        </w:tc>
        <w:tc>
          <w:tcPr>
            <w:tcW w:w="6521"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Send CTR message</w:t>
            </w:r>
          </w:p>
        </w:tc>
      </w:tr>
      <w:tr w:rsidR="00347184" w:rsidRPr="001D631A" w:rsidTr="00347184">
        <w:tc>
          <w:tcPr>
            <w:tcW w:w="1951"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Conditions</w:t>
            </w:r>
          </w:p>
        </w:tc>
        <w:tc>
          <w:tcPr>
            <w:tcW w:w="6521" w:type="dxa"/>
            <w:tcBorders>
              <w:top w:val="single" w:sz="4" w:space="0" w:color="auto"/>
              <w:left w:val="single" w:sz="4" w:space="0" w:color="auto"/>
              <w:bottom w:val="single" w:sz="4" w:space="0" w:color="auto"/>
              <w:right w:val="single" w:sz="4" w:space="0" w:color="auto"/>
            </w:tcBorders>
            <w:hideMark/>
          </w:tcPr>
          <w:p w:rsidR="00347184" w:rsidRPr="00F54C2D" w:rsidRDefault="00347184" w:rsidP="00E15177">
            <w:pPr>
              <w:pStyle w:val="Lijstalinea"/>
              <w:numPr>
                <w:ilvl w:val="0"/>
                <w:numId w:val="16"/>
              </w:numPr>
              <w:contextualSpacing/>
              <w:rPr>
                <w:rFonts w:cstheme="minorBidi"/>
                <w:sz w:val="18"/>
                <w:szCs w:val="18"/>
                <w:lang w:val="en-GB"/>
              </w:rPr>
            </w:pPr>
            <w:r w:rsidRPr="00F54C2D">
              <w:rPr>
                <w:sz w:val="18"/>
                <w:szCs w:val="18"/>
                <w:lang w:val="en-GB"/>
              </w:rPr>
              <w:t>request is of the correct soap version for the recipient operator;</w:t>
            </w:r>
          </w:p>
          <w:p w:rsidR="00347184" w:rsidRPr="00F54C2D" w:rsidRDefault="00347184" w:rsidP="00E15177">
            <w:pPr>
              <w:pStyle w:val="Lijstalinea"/>
              <w:numPr>
                <w:ilvl w:val="0"/>
                <w:numId w:val="16"/>
              </w:numPr>
              <w:contextualSpacing/>
              <w:rPr>
                <w:rFonts w:cstheme="minorBidi"/>
                <w:sz w:val="18"/>
                <w:szCs w:val="18"/>
                <w:lang w:val="en-GB"/>
              </w:rPr>
            </w:pPr>
            <w:r w:rsidRPr="00F54C2D">
              <w:rPr>
                <w:sz w:val="18"/>
                <w:szCs w:val="18"/>
                <w:lang w:val="en-GB"/>
              </w:rPr>
              <w:t>existing and active donor operator</w:t>
            </w:r>
          </w:p>
          <w:p w:rsidR="00347184" w:rsidRPr="00F54C2D" w:rsidRDefault="00347184" w:rsidP="00E15177">
            <w:pPr>
              <w:pStyle w:val="Lijstalinea"/>
              <w:numPr>
                <w:ilvl w:val="0"/>
                <w:numId w:val="16"/>
              </w:numPr>
              <w:contextualSpacing/>
              <w:rPr>
                <w:sz w:val="18"/>
                <w:szCs w:val="18"/>
                <w:lang w:val="en-GB"/>
              </w:rPr>
            </w:pPr>
            <w:r w:rsidRPr="00F54C2D">
              <w:rPr>
                <w:sz w:val="18"/>
                <w:szCs w:val="18"/>
                <w:lang w:val="en-GB"/>
              </w:rPr>
              <w:t xml:space="preserve">Unique </w:t>
            </w:r>
            <w:proofErr w:type="spellStart"/>
            <w:r w:rsidRPr="00F54C2D">
              <w:rPr>
                <w:sz w:val="18"/>
                <w:szCs w:val="18"/>
                <w:lang w:val="en-GB"/>
              </w:rPr>
              <w:t>dossierId</w:t>
            </w:r>
            <w:proofErr w:type="spellEnd"/>
          </w:p>
          <w:p w:rsidR="00347184" w:rsidRPr="00C70924" w:rsidRDefault="00347184" w:rsidP="00C70924">
            <w:pPr>
              <w:pStyle w:val="Lijstalinea"/>
              <w:numPr>
                <w:ilvl w:val="0"/>
                <w:numId w:val="16"/>
              </w:numPr>
              <w:contextualSpacing/>
              <w:rPr>
                <w:sz w:val="18"/>
                <w:szCs w:val="18"/>
                <w:lang w:val="en-GB"/>
              </w:rPr>
            </w:pPr>
            <w:r w:rsidRPr="00F54C2D">
              <w:rPr>
                <w:sz w:val="18"/>
                <w:szCs w:val="18"/>
                <w:lang w:val="en-GB"/>
              </w:rPr>
              <w:t xml:space="preserve">Unique </w:t>
            </w:r>
            <w:proofErr w:type="spellStart"/>
            <w:r w:rsidRPr="00F54C2D">
              <w:rPr>
                <w:sz w:val="18"/>
                <w:szCs w:val="18"/>
                <w:lang w:val="en-GB"/>
              </w:rPr>
              <w:t>contractid</w:t>
            </w:r>
            <w:proofErr w:type="spellEnd"/>
            <w:r w:rsidRPr="00F54C2D">
              <w:rPr>
                <w:sz w:val="18"/>
                <w:szCs w:val="18"/>
                <w:lang w:val="en-GB"/>
              </w:rPr>
              <w:t>/telephone number/</w:t>
            </w:r>
            <w:proofErr w:type="spellStart"/>
            <w:r w:rsidRPr="00F54C2D">
              <w:rPr>
                <w:sz w:val="18"/>
                <w:szCs w:val="18"/>
                <w:lang w:val="en-GB"/>
              </w:rPr>
              <w:t>iban</w:t>
            </w:r>
            <w:proofErr w:type="spellEnd"/>
            <w:r w:rsidRPr="00F54C2D">
              <w:rPr>
                <w:sz w:val="18"/>
                <w:szCs w:val="18"/>
                <w:lang w:val="en-GB"/>
              </w:rPr>
              <w:t xml:space="preserve"> for postcode;</w:t>
            </w:r>
          </w:p>
        </w:tc>
      </w:tr>
      <w:tr w:rsidR="00347184" w:rsidRPr="001D631A" w:rsidTr="00347184">
        <w:tc>
          <w:tcPr>
            <w:tcW w:w="1951"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Variations:</w:t>
            </w:r>
          </w:p>
        </w:tc>
        <w:tc>
          <w:tcPr>
            <w:tcW w:w="6521"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rFonts w:cstheme="minorBidi"/>
                <w:sz w:val="18"/>
                <w:szCs w:val="18"/>
                <w:lang w:val="en-GB"/>
              </w:rPr>
            </w:pPr>
            <w:r w:rsidRPr="00F54C2D">
              <w:rPr>
                <w:sz w:val="18"/>
                <w:szCs w:val="18"/>
                <w:lang w:val="en-GB"/>
              </w:rPr>
              <w:t>Valid CTR messages, variations:</w:t>
            </w:r>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Different recipient operators: v2, v3, with or without GUI, GUI only</w:t>
            </w:r>
          </w:p>
          <w:p w:rsidR="00347184" w:rsidRPr="00F54C2D" w:rsidRDefault="00347184" w:rsidP="00E15177">
            <w:pPr>
              <w:pStyle w:val="Lijstalinea"/>
              <w:numPr>
                <w:ilvl w:val="0"/>
                <w:numId w:val="18"/>
              </w:numPr>
              <w:contextualSpacing/>
              <w:rPr>
                <w:sz w:val="18"/>
                <w:szCs w:val="18"/>
                <w:lang w:val="en-GB"/>
              </w:rPr>
            </w:pPr>
            <w:r w:rsidRPr="00F54C2D">
              <w:rPr>
                <w:sz w:val="18"/>
                <w:szCs w:val="18"/>
                <w:lang w:val="en-GB"/>
              </w:rPr>
              <w:t>V2 and V3;</w:t>
            </w:r>
          </w:p>
          <w:p w:rsidR="00347184" w:rsidRPr="00F54C2D" w:rsidRDefault="00347184" w:rsidP="00E15177">
            <w:pPr>
              <w:pStyle w:val="Lijstalinea"/>
              <w:numPr>
                <w:ilvl w:val="0"/>
                <w:numId w:val="18"/>
              </w:numPr>
              <w:contextualSpacing/>
              <w:rPr>
                <w:sz w:val="18"/>
                <w:szCs w:val="18"/>
                <w:lang w:val="en-GB"/>
              </w:rPr>
            </w:pPr>
            <w:r w:rsidRPr="00F54C2D">
              <w:rPr>
                <w:sz w:val="18"/>
                <w:szCs w:val="18"/>
                <w:lang w:val="en-GB"/>
              </w:rPr>
              <w:t>Different donor operators: v2, v3, with or without GUI, GUI only.</w:t>
            </w:r>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 xml:space="preserve">Donor with and without </w:t>
            </w:r>
            <w:proofErr w:type="spellStart"/>
            <w:r w:rsidRPr="00F54C2D">
              <w:rPr>
                <w:sz w:val="18"/>
                <w:szCs w:val="18"/>
                <w:lang w:val="en-GB"/>
              </w:rPr>
              <w:t>business_gui_only</w:t>
            </w:r>
            <w:proofErr w:type="spellEnd"/>
          </w:p>
          <w:p w:rsidR="00347184" w:rsidRPr="00F54C2D" w:rsidRDefault="00347184" w:rsidP="00E15177">
            <w:pPr>
              <w:pStyle w:val="Lijstalinea"/>
              <w:numPr>
                <w:ilvl w:val="0"/>
                <w:numId w:val="18"/>
              </w:numPr>
              <w:contextualSpacing/>
              <w:rPr>
                <w:sz w:val="18"/>
                <w:szCs w:val="18"/>
                <w:lang w:val="en-GB"/>
              </w:rPr>
            </w:pPr>
            <w:r w:rsidRPr="00F54C2D">
              <w:rPr>
                <w:sz w:val="18"/>
                <w:szCs w:val="18"/>
                <w:lang w:val="en-GB"/>
              </w:rPr>
              <w:t xml:space="preserve">With and without </w:t>
            </w:r>
            <w:proofErr w:type="spellStart"/>
            <w:r w:rsidRPr="00F54C2D">
              <w:rPr>
                <w:sz w:val="18"/>
                <w:szCs w:val="18"/>
                <w:lang w:val="en-GB"/>
              </w:rPr>
              <w:t>housenr_ext</w:t>
            </w:r>
            <w:proofErr w:type="spellEnd"/>
            <w:r w:rsidRPr="00F54C2D">
              <w:rPr>
                <w:sz w:val="18"/>
                <w:szCs w:val="18"/>
                <w:lang w:val="en-GB"/>
              </w:rPr>
              <w:t xml:space="preserve"> tag present</w:t>
            </w:r>
          </w:p>
          <w:p w:rsidR="00347184" w:rsidRPr="00F54C2D" w:rsidRDefault="00347184" w:rsidP="00E15177">
            <w:pPr>
              <w:pStyle w:val="Lijstalinea"/>
              <w:numPr>
                <w:ilvl w:val="0"/>
                <w:numId w:val="18"/>
              </w:numPr>
              <w:contextualSpacing/>
              <w:rPr>
                <w:sz w:val="18"/>
                <w:szCs w:val="18"/>
                <w:lang w:val="en-GB"/>
              </w:rPr>
            </w:pPr>
            <w:r w:rsidRPr="00F54C2D">
              <w:rPr>
                <w:sz w:val="18"/>
                <w:szCs w:val="18"/>
                <w:lang w:val="en-GB"/>
              </w:rPr>
              <w:t>With and without timestamp;</w:t>
            </w:r>
          </w:p>
          <w:p w:rsidR="00347184" w:rsidRPr="00F54C2D" w:rsidRDefault="00347184" w:rsidP="00E15177">
            <w:pPr>
              <w:pStyle w:val="Lijstalinea"/>
              <w:numPr>
                <w:ilvl w:val="0"/>
                <w:numId w:val="18"/>
              </w:numPr>
              <w:contextualSpacing/>
              <w:rPr>
                <w:sz w:val="18"/>
                <w:szCs w:val="18"/>
                <w:lang w:val="en-GB"/>
              </w:rPr>
            </w:pPr>
            <w:r w:rsidRPr="00F54C2D">
              <w:rPr>
                <w:sz w:val="18"/>
                <w:szCs w:val="18"/>
                <w:lang w:val="en-GB"/>
              </w:rPr>
              <w:t xml:space="preserve">With and without </w:t>
            </w:r>
            <w:proofErr w:type="spellStart"/>
            <w:r w:rsidRPr="00F54C2D">
              <w:rPr>
                <w:sz w:val="18"/>
                <w:szCs w:val="18"/>
                <w:lang w:val="en-GB"/>
              </w:rPr>
              <w:t>messageid</w:t>
            </w:r>
            <w:proofErr w:type="spellEnd"/>
            <w:r w:rsidRPr="00F54C2D">
              <w:rPr>
                <w:sz w:val="18"/>
                <w:szCs w:val="18"/>
                <w:lang w:val="en-GB"/>
              </w:rPr>
              <w:t>;</w:t>
            </w:r>
          </w:p>
          <w:p w:rsidR="00347184" w:rsidRPr="00F54C2D" w:rsidRDefault="00347184" w:rsidP="00E15177">
            <w:pPr>
              <w:pStyle w:val="Lijstalinea"/>
              <w:numPr>
                <w:ilvl w:val="0"/>
                <w:numId w:val="18"/>
              </w:numPr>
              <w:contextualSpacing/>
              <w:rPr>
                <w:sz w:val="18"/>
                <w:szCs w:val="18"/>
                <w:lang w:val="en-GB"/>
              </w:rPr>
            </w:pPr>
            <w:r w:rsidRPr="00F54C2D">
              <w:rPr>
                <w:sz w:val="18"/>
                <w:szCs w:val="18"/>
                <w:lang w:val="en-GB"/>
              </w:rPr>
              <w:t xml:space="preserve">With and without </w:t>
            </w:r>
            <w:proofErr w:type="spellStart"/>
            <w:r w:rsidRPr="00F54C2D">
              <w:rPr>
                <w:sz w:val="18"/>
                <w:szCs w:val="18"/>
                <w:lang w:val="en-GB"/>
              </w:rPr>
              <w:t>notefield</w:t>
            </w:r>
            <w:proofErr w:type="spellEnd"/>
          </w:p>
          <w:p w:rsidR="00347184" w:rsidRPr="00F54C2D" w:rsidRDefault="00347184" w:rsidP="00E15177">
            <w:pPr>
              <w:pStyle w:val="Lijstalinea"/>
              <w:numPr>
                <w:ilvl w:val="0"/>
                <w:numId w:val="18"/>
              </w:numPr>
              <w:contextualSpacing/>
              <w:rPr>
                <w:sz w:val="18"/>
                <w:szCs w:val="18"/>
                <w:lang w:val="en-GB"/>
              </w:rPr>
            </w:pPr>
            <w:r w:rsidRPr="00F54C2D">
              <w:rPr>
                <w:sz w:val="18"/>
                <w:szCs w:val="18"/>
                <w:lang w:val="en-GB"/>
              </w:rPr>
              <w:t xml:space="preserve">With </w:t>
            </w:r>
            <w:proofErr w:type="spellStart"/>
            <w:r w:rsidRPr="00F54C2D">
              <w:rPr>
                <w:sz w:val="18"/>
                <w:szCs w:val="18"/>
                <w:lang w:val="en-GB"/>
              </w:rPr>
              <w:t>parameters.par_ctp_buffering</w:t>
            </w:r>
            <w:proofErr w:type="spellEnd"/>
            <w:r w:rsidRPr="00F54C2D">
              <w:rPr>
                <w:sz w:val="18"/>
                <w:szCs w:val="18"/>
                <w:lang w:val="en-GB"/>
              </w:rPr>
              <w:t xml:space="preserve"> is true and false;</w:t>
            </w:r>
          </w:p>
          <w:p w:rsidR="00347184" w:rsidRPr="00F54C2D" w:rsidRDefault="00347184" w:rsidP="00E15177">
            <w:pPr>
              <w:pStyle w:val="Lijstalinea"/>
              <w:numPr>
                <w:ilvl w:val="0"/>
                <w:numId w:val="18"/>
              </w:numPr>
              <w:contextualSpacing/>
              <w:rPr>
                <w:sz w:val="18"/>
                <w:szCs w:val="18"/>
                <w:lang w:val="en-GB"/>
              </w:rPr>
            </w:pPr>
            <w:r w:rsidRPr="00F54C2D">
              <w:rPr>
                <w:sz w:val="18"/>
                <w:szCs w:val="18"/>
                <w:lang w:val="en-GB"/>
              </w:rPr>
              <w:t>V3 with business = Y and business = N</w:t>
            </w:r>
          </w:p>
          <w:p w:rsidR="00347184" w:rsidRPr="00F54C2D" w:rsidRDefault="00347184" w:rsidP="00E15177">
            <w:pPr>
              <w:pStyle w:val="Lijstalinea"/>
              <w:numPr>
                <w:ilvl w:val="0"/>
                <w:numId w:val="18"/>
              </w:numPr>
              <w:contextualSpacing/>
              <w:rPr>
                <w:sz w:val="18"/>
                <w:szCs w:val="18"/>
                <w:lang w:val="en-GB"/>
              </w:rPr>
            </w:pPr>
            <w:r w:rsidRPr="00F54C2D">
              <w:rPr>
                <w:sz w:val="18"/>
                <w:szCs w:val="18"/>
                <w:lang w:val="en-GB"/>
              </w:rPr>
              <w:t xml:space="preserve">V3 with no </w:t>
            </w:r>
            <w:proofErr w:type="spellStart"/>
            <w:r w:rsidRPr="00F54C2D">
              <w:rPr>
                <w:sz w:val="18"/>
                <w:szCs w:val="18"/>
                <w:lang w:val="en-GB"/>
              </w:rPr>
              <w:t>earlytermination</w:t>
            </w:r>
            <w:proofErr w:type="spellEnd"/>
            <w:r w:rsidRPr="00F54C2D">
              <w:rPr>
                <w:sz w:val="18"/>
                <w:szCs w:val="18"/>
                <w:lang w:val="en-GB"/>
              </w:rPr>
              <w:t xml:space="preserve">, </w:t>
            </w:r>
            <w:proofErr w:type="spellStart"/>
            <w:r w:rsidRPr="00F54C2D">
              <w:rPr>
                <w:sz w:val="18"/>
                <w:szCs w:val="18"/>
                <w:lang w:val="en-GB"/>
              </w:rPr>
              <w:t>earlytermination</w:t>
            </w:r>
            <w:proofErr w:type="spellEnd"/>
            <w:r w:rsidRPr="00F54C2D">
              <w:rPr>
                <w:sz w:val="18"/>
                <w:szCs w:val="18"/>
                <w:lang w:val="en-GB"/>
              </w:rPr>
              <w:t xml:space="preserve"> = Y and </w:t>
            </w:r>
            <w:proofErr w:type="spellStart"/>
            <w:r w:rsidRPr="00F54C2D">
              <w:rPr>
                <w:sz w:val="18"/>
                <w:szCs w:val="18"/>
                <w:lang w:val="en-GB"/>
              </w:rPr>
              <w:t>earlytermination</w:t>
            </w:r>
            <w:proofErr w:type="spellEnd"/>
            <w:r w:rsidRPr="00F54C2D">
              <w:rPr>
                <w:sz w:val="18"/>
                <w:szCs w:val="18"/>
                <w:lang w:val="en-GB"/>
              </w:rPr>
              <w:t xml:space="preserve"> = N</w:t>
            </w:r>
          </w:p>
        </w:tc>
      </w:tr>
    </w:tbl>
    <w:p w:rsidR="00347184" w:rsidRPr="00F54C2D" w:rsidRDefault="00347184" w:rsidP="00347184">
      <w:pPr>
        <w:rPr>
          <w:rFonts w:asciiTheme="minorHAnsi" w:hAnsiTheme="minorHAnsi" w:cstheme="minorBidi"/>
          <w:lang w:val="en-GB"/>
        </w:rPr>
      </w:pPr>
      <w:r w:rsidRPr="00F54C2D">
        <w:rPr>
          <w:lang w:val="en-GB"/>
        </w:rPr>
        <w:t>This comes basically down to verifying if X1 is built as specified.</w:t>
      </w:r>
    </w:p>
    <w:p w:rsidR="00347184" w:rsidRPr="00F54C2D" w:rsidRDefault="00347184" w:rsidP="00347184">
      <w:pPr>
        <w:rPr>
          <w:lang w:val="en-GB"/>
        </w:rPr>
      </w:pPr>
      <w:r w:rsidRPr="00F54C2D">
        <w:rPr>
          <w:lang w:val="en-GB"/>
        </w:rPr>
        <w:t xml:space="preserve">Sunny day: processing a CTR from </w:t>
      </w:r>
      <w:proofErr w:type="spellStart"/>
      <w:r w:rsidRPr="00F54C2D">
        <w:rPr>
          <w:lang w:val="en-GB"/>
        </w:rPr>
        <w:t>raw_soap_xml_messages</w:t>
      </w:r>
      <w:proofErr w:type="spellEnd"/>
      <w:r w:rsidRPr="00F54C2D">
        <w:rPr>
          <w:lang w:val="en-GB"/>
        </w:rPr>
        <w:t xml:space="preserve"> into record for </w:t>
      </w:r>
      <w:proofErr w:type="spellStart"/>
      <w:r w:rsidRPr="00F54C2D">
        <w:rPr>
          <w:lang w:val="en-GB"/>
        </w:rPr>
        <w:t>contract_termination_dossier</w:t>
      </w:r>
      <w:proofErr w:type="spellEnd"/>
      <w:r w:rsidRPr="00F54C2D">
        <w:rPr>
          <w:lang w:val="en-GB"/>
        </w:rPr>
        <w:t xml:space="preserve">, </w:t>
      </w:r>
      <w:proofErr w:type="spellStart"/>
      <w:r w:rsidRPr="00F54C2D">
        <w:rPr>
          <w:lang w:val="en-GB"/>
        </w:rPr>
        <w:t>dossier_messages</w:t>
      </w:r>
      <w:proofErr w:type="spellEnd"/>
      <w:r w:rsidRPr="00F54C2D">
        <w:rPr>
          <w:lang w:val="en-GB"/>
        </w:rPr>
        <w:t xml:space="preserve">, </w:t>
      </w:r>
      <w:proofErr w:type="spellStart"/>
      <w:r w:rsidRPr="00F54C2D">
        <w:rPr>
          <w:lang w:val="en-GB"/>
        </w:rPr>
        <w:t>dossier_phonenumbers</w:t>
      </w:r>
      <w:proofErr w:type="spellEnd"/>
      <w:r w:rsidRPr="00F54C2D">
        <w:rPr>
          <w:lang w:val="en-GB"/>
        </w:rPr>
        <w:t xml:space="preserve">, </w:t>
      </w:r>
      <w:proofErr w:type="spellStart"/>
      <w:r w:rsidRPr="00F54C2D">
        <w:rPr>
          <w:lang w:val="en-GB"/>
        </w:rPr>
        <w:t>dossier_validations</w:t>
      </w:r>
      <w:proofErr w:type="spellEnd"/>
      <w:r w:rsidRPr="00F54C2D">
        <w:rPr>
          <w:lang w:val="en-GB"/>
        </w:rPr>
        <w:t xml:space="preserve"> and </w:t>
      </w:r>
      <w:proofErr w:type="spellStart"/>
      <w:r w:rsidRPr="00F54C2D">
        <w:rPr>
          <w:lang w:val="en-GB"/>
        </w:rPr>
        <w:t>soap_xml_records</w:t>
      </w:r>
      <w:proofErr w:type="spellEnd"/>
      <w:r w:rsidRPr="00F54C2D">
        <w:rPr>
          <w:lang w:val="en-GB"/>
        </w:rPr>
        <w:t>.</w:t>
      </w:r>
    </w:p>
    <w:tbl>
      <w:tblPr>
        <w:tblStyle w:val="Tabelraster"/>
        <w:tblW w:w="0" w:type="auto"/>
        <w:tblLook w:val="04A0" w:firstRow="1" w:lastRow="0" w:firstColumn="1" w:lastColumn="0" w:noHBand="0" w:noVBand="1"/>
      </w:tblPr>
      <w:tblGrid>
        <w:gridCol w:w="3137"/>
        <w:gridCol w:w="5637"/>
      </w:tblGrid>
      <w:tr w:rsidR="00347184" w:rsidRPr="00F54C2D" w:rsidTr="00347184">
        <w:tc>
          <w:tcPr>
            <w:tcW w:w="31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347184" w:rsidRPr="00F54C2D" w:rsidRDefault="00347184">
            <w:pPr>
              <w:rPr>
                <w:rFonts w:cstheme="minorBidi"/>
                <w:b/>
                <w:color w:val="FFFFFF" w:themeColor="background1"/>
                <w:sz w:val="18"/>
                <w:szCs w:val="18"/>
                <w:lang w:val="en-GB"/>
              </w:rPr>
            </w:pPr>
            <w:r w:rsidRPr="00F54C2D">
              <w:rPr>
                <w:b/>
                <w:color w:val="FFFFFF" w:themeColor="background1"/>
                <w:sz w:val="18"/>
                <w:szCs w:val="18"/>
                <w:lang w:val="en-GB"/>
              </w:rPr>
              <w:t>Database field</w:t>
            </w:r>
          </w:p>
          <w:p w:rsidR="00347184" w:rsidRPr="00F54C2D" w:rsidRDefault="00347184">
            <w:pPr>
              <w:rPr>
                <w:b/>
                <w:color w:val="FFFFFF" w:themeColor="background1"/>
                <w:sz w:val="18"/>
                <w:szCs w:val="18"/>
                <w:lang w:val="en-GB"/>
              </w:rPr>
            </w:pPr>
            <w:proofErr w:type="spellStart"/>
            <w:r w:rsidRPr="00F54C2D">
              <w:rPr>
                <w:b/>
                <w:color w:val="FFFFFF" w:themeColor="background1"/>
                <w:sz w:val="18"/>
                <w:szCs w:val="18"/>
                <w:lang w:val="en-GB"/>
              </w:rPr>
              <w:t>Contract_termination</w:t>
            </w:r>
            <w:proofErr w:type="spellEnd"/>
            <w:r w:rsidRPr="00F54C2D">
              <w:rPr>
                <w:b/>
                <w:color w:val="FFFFFF" w:themeColor="background1"/>
                <w:sz w:val="18"/>
                <w:szCs w:val="18"/>
                <w:lang w:val="en-GB"/>
              </w:rPr>
              <w:t xml:space="preserve"> _dossier</w:t>
            </w:r>
          </w:p>
        </w:tc>
        <w:tc>
          <w:tcPr>
            <w:tcW w:w="56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347184" w:rsidRPr="00F54C2D" w:rsidRDefault="00347184">
            <w:pPr>
              <w:rPr>
                <w:b/>
                <w:color w:val="FFFFFF" w:themeColor="background1"/>
                <w:sz w:val="18"/>
                <w:szCs w:val="18"/>
                <w:lang w:val="en-GB"/>
              </w:rPr>
            </w:pPr>
            <w:r w:rsidRPr="00F54C2D">
              <w:rPr>
                <w:b/>
                <w:color w:val="FFFFFF" w:themeColor="background1"/>
                <w:sz w:val="18"/>
                <w:szCs w:val="18"/>
                <w:lang w:val="en-GB"/>
              </w:rPr>
              <w:t>Validation of message</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id</w:t>
            </w:r>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No check</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ctd_spr_recipient_id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 xml:space="preserve">Filled with id of </w:t>
            </w:r>
            <w:proofErr w:type="spellStart"/>
            <w:r w:rsidRPr="00F54C2D">
              <w:rPr>
                <w:sz w:val="18"/>
                <w:szCs w:val="18"/>
                <w:lang w:val="en-GB"/>
              </w:rPr>
              <w:t>service_provider</w:t>
            </w:r>
            <w:proofErr w:type="spellEnd"/>
            <w:r w:rsidRPr="00F54C2D">
              <w:rPr>
                <w:sz w:val="18"/>
                <w:szCs w:val="18"/>
                <w:lang w:val="en-GB"/>
              </w:rPr>
              <w:t xml:space="preserve"> record that has the &lt;recipient&gt; value from the xml message as </w:t>
            </w:r>
            <w:proofErr w:type="spellStart"/>
            <w:r w:rsidRPr="00F54C2D">
              <w:rPr>
                <w:sz w:val="18"/>
                <w:szCs w:val="18"/>
                <w:lang w:val="en-GB"/>
              </w:rPr>
              <w:t>service_provider.spr_code</w:t>
            </w:r>
            <w:proofErr w:type="spellEnd"/>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ctd_spr_donor_id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 xml:space="preserve">Filled with id of </w:t>
            </w:r>
            <w:proofErr w:type="spellStart"/>
            <w:r w:rsidRPr="00F54C2D">
              <w:rPr>
                <w:sz w:val="18"/>
                <w:szCs w:val="18"/>
                <w:lang w:val="en-GB"/>
              </w:rPr>
              <w:t>service_provider</w:t>
            </w:r>
            <w:proofErr w:type="spellEnd"/>
            <w:r w:rsidRPr="00F54C2D">
              <w:rPr>
                <w:sz w:val="18"/>
                <w:szCs w:val="18"/>
                <w:lang w:val="en-GB"/>
              </w:rPr>
              <w:t xml:space="preserve"> record that has the &lt;donor&gt; value from the xml message as </w:t>
            </w:r>
            <w:proofErr w:type="spellStart"/>
            <w:r w:rsidRPr="00F54C2D">
              <w:rPr>
                <w:sz w:val="18"/>
                <w:szCs w:val="18"/>
                <w:lang w:val="en-GB"/>
              </w:rPr>
              <w:t>service_provider.spr_code</w:t>
            </w:r>
            <w:proofErr w:type="spellEnd"/>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ctd_prv_id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1</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ctd_ebc_id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ctd_dossier_status</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'Pending'</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ctd_process_status</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'Request'</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ctd_switchid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Filled with &lt;</w:t>
            </w:r>
            <w:proofErr w:type="spellStart"/>
            <w:r w:rsidRPr="00F54C2D">
              <w:rPr>
                <w:sz w:val="18"/>
                <w:szCs w:val="18"/>
                <w:lang w:val="en-GB"/>
              </w:rPr>
              <w:t>dossierid</w:t>
            </w:r>
            <w:proofErr w:type="spellEnd"/>
            <w:r w:rsidRPr="00F54C2D">
              <w:rPr>
                <w:sz w:val="18"/>
                <w:szCs w:val="18"/>
                <w:lang w:val="en-GB"/>
              </w:rPr>
              <w:t xml:space="preserve">&gt; from </w:t>
            </w:r>
            <w:proofErr w:type="spellStart"/>
            <w:r w:rsidRPr="00F54C2D">
              <w:rPr>
                <w:sz w:val="18"/>
                <w:szCs w:val="18"/>
                <w:lang w:val="en-GB"/>
              </w:rPr>
              <w:t>xml_message</w:t>
            </w:r>
            <w:proofErr w:type="spellEnd"/>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ctd_contractid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 xml:space="preserve">If </w:t>
            </w:r>
            <w:proofErr w:type="spellStart"/>
            <w:r w:rsidRPr="00F54C2D">
              <w:rPr>
                <w:sz w:val="18"/>
                <w:szCs w:val="18"/>
                <w:lang w:val="en-GB"/>
              </w:rPr>
              <w:t>contractid</w:t>
            </w:r>
            <w:proofErr w:type="spellEnd"/>
            <w:r w:rsidRPr="00F54C2D">
              <w:rPr>
                <w:sz w:val="18"/>
                <w:szCs w:val="18"/>
                <w:lang w:val="en-GB"/>
              </w:rPr>
              <w:t xml:space="preserve"> is present in message, then stored in this field</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ctd_requesteddatetime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Filled with &lt;</w:t>
            </w:r>
            <w:proofErr w:type="spellStart"/>
            <w:r w:rsidRPr="00F54C2D">
              <w:rPr>
                <w:sz w:val="18"/>
                <w:szCs w:val="18"/>
                <w:lang w:val="en-GB"/>
              </w:rPr>
              <w:t>wishdatetime</w:t>
            </w:r>
            <w:proofErr w:type="spellEnd"/>
            <w:r w:rsidRPr="00F54C2D">
              <w:rPr>
                <w:sz w:val="18"/>
                <w:szCs w:val="18"/>
                <w:lang w:val="en-GB"/>
              </w:rPr>
              <w:t xml:space="preserve">&gt; from </w:t>
            </w:r>
            <w:proofErr w:type="spellStart"/>
            <w:r w:rsidRPr="00F54C2D">
              <w:rPr>
                <w:sz w:val="18"/>
                <w:szCs w:val="18"/>
                <w:lang w:val="en-GB"/>
              </w:rPr>
              <w:t>xml_message</w:t>
            </w:r>
            <w:proofErr w:type="spellEnd"/>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ctd_ctr_wishdatetime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Filled with &lt;</w:t>
            </w:r>
            <w:proofErr w:type="spellStart"/>
            <w:r w:rsidRPr="00F54C2D">
              <w:rPr>
                <w:sz w:val="18"/>
                <w:szCs w:val="18"/>
                <w:lang w:val="en-GB"/>
              </w:rPr>
              <w:t>wishdatetime</w:t>
            </w:r>
            <w:proofErr w:type="spellEnd"/>
            <w:r w:rsidRPr="00F54C2D">
              <w:rPr>
                <w:sz w:val="18"/>
                <w:szCs w:val="18"/>
                <w:lang w:val="en-GB"/>
              </w:rPr>
              <w:t xml:space="preserve">&gt; from </w:t>
            </w:r>
            <w:proofErr w:type="spellStart"/>
            <w:r w:rsidRPr="00F54C2D">
              <w:rPr>
                <w:sz w:val="18"/>
                <w:szCs w:val="18"/>
                <w:lang w:val="en-GB"/>
              </w:rPr>
              <w:t>xml_message</w:t>
            </w:r>
            <w:proofErr w:type="spellEnd"/>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ctd_ctra_proposeddatetime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ctd_emailaddresscontact</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 (legacy field)</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ctd_telephonecontact</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 (legacy field)</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ctd_contractinitials</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'A'</w:t>
            </w:r>
            <w:r w:rsidR="003C08D7">
              <w:rPr>
                <w:sz w:val="18"/>
                <w:szCs w:val="18"/>
                <w:lang w:val="en-GB"/>
              </w:rPr>
              <w:t xml:space="preserve"> (default value for dossiers created with GUI, SOAPv2 or SOAPv3)</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ctd_contractprefix</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 (legacy field)</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ctd_contractlastname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 xml:space="preserve">Filled with &lt;name&gt; from </w:t>
            </w:r>
            <w:proofErr w:type="spellStart"/>
            <w:r w:rsidRPr="00F54C2D">
              <w:rPr>
                <w:sz w:val="18"/>
                <w:szCs w:val="18"/>
                <w:lang w:val="en-GB"/>
              </w:rPr>
              <w:t>xml_message</w:t>
            </w:r>
            <w:proofErr w:type="spellEnd"/>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ctd_contractzipcode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 xml:space="preserve">Filled with &lt;postcode&gt; from </w:t>
            </w:r>
            <w:proofErr w:type="spellStart"/>
            <w:r w:rsidRPr="00F54C2D">
              <w:rPr>
                <w:sz w:val="18"/>
                <w:szCs w:val="18"/>
                <w:lang w:val="en-GB"/>
              </w:rPr>
              <w:t>xml_message</w:t>
            </w:r>
            <w:proofErr w:type="spellEnd"/>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ctd_contracthousenumber</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Filled with &lt;</w:t>
            </w:r>
            <w:proofErr w:type="spellStart"/>
            <w:r w:rsidRPr="00F54C2D">
              <w:rPr>
                <w:sz w:val="18"/>
                <w:szCs w:val="18"/>
                <w:lang w:val="en-GB"/>
              </w:rPr>
              <w:t>housenr</w:t>
            </w:r>
            <w:proofErr w:type="spellEnd"/>
            <w:r w:rsidRPr="00F54C2D">
              <w:rPr>
                <w:sz w:val="18"/>
                <w:szCs w:val="18"/>
                <w:lang w:val="en-GB"/>
              </w:rPr>
              <w:t xml:space="preserve">&gt; from </w:t>
            </w:r>
            <w:proofErr w:type="spellStart"/>
            <w:r w:rsidRPr="00F54C2D">
              <w:rPr>
                <w:sz w:val="18"/>
                <w:szCs w:val="18"/>
                <w:lang w:val="en-GB"/>
              </w:rPr>
              <w:t>xml_message</w:t>
            </w:r>
            <w:proofErr w:type="spellEnd"/>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ctd_contracthousenumberext</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Filled with &lt;</w:t>
            </w:r>
            <w:proofErr w:type="spellStart"/>
            <w:r w:rsidRPr="00F54C2D">
              <w:rPr>
                <w:sz w:val="18"/>
                <w:szCs w:val="18"/>
                <w:lang w:val="en-GB"/>
              </w:rPr>
              <w:t>housenr_ext</w:t>
            </w:r>
            <w:proofErr w:type="spellEnd"/>
            <w:r w:rsidRPr="00F54C2D">
              <w:rPr>
                <w:sz w:val="18"/>
                <w:szCs w:val="18"/>
                <w:lang w:val="en-GB"/>
              </w:rPr>
              <w:t xml:space="preserve">&gt; from </w:t>
            </w:r>
            <w:proofErr w:type="spellStart"/>
            <w:r w:rsidRPr="00F54C2D">
              <w:rPr>
                <w:sz w:val="18"/>
                <w:szCs w:val="18"/>
                <w:lang w:val="en-GB"/>
              </w:rPr>
              <w:t>xml_message</w:t>
            </w:r>
            <w:proofErr w:type="spellEnd"/>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ctd_connectionzipcode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 (legacy field)</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ctd_connectionhousenumber</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 (legacy field)</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ctd_connectionhousenumberext</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 (legacy field)</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ctd_note</w:t>
            </w:r>
            <w:proofErr w:type="spellEnd"/>
            <w:r w:rsidRPr="00F54C2D">
              <w:rPr>
                <w:sz w:val="18"/>
                <w:szCs w:val="18"/>
                <w:lang w:val="en-GB"/>
              </w:rPr>
              <w:t xml:space="preserve"> character</w:t>
            </w:r>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Filled with &lt;note&gt;</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ctd_ctp_migration</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173364">
            <w:pPr>
              <w:rPr>
                <w:sz w:val="18"/>
                <w:szCs w:val="18"/>
                <w:lang w:val="en-GB"/>
              </w:rPr>
            </w:pPr>
            <w:r w:rsidRPr="00F54C2D">
              <w:rPr>
                <w:sz w:val="18"/>
                <w:szCs w:val="18"/>
                <w:lang w:val="en-GB"/>
              </w:rPr>
              <w:t>False , legacy field</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active</w:t>
            </w:r>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'true'</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createddate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Filled with date value close to moment of processing the message</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modifieddate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Filled with date value close to moment of processing the message</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ctd_dm_last_msgdatetime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Filled with date value close to moment of processing the message</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ctd_ctp_actualdatetime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lastRenderedPageBreak/>
              <w:t>ctd_customerid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 (legacy field)</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ctd_contractcompanyname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 (legacy field)</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ctd_contractstreet</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 (legacy field)</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ctd_contractcity</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 (legacy field)</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ctd_contractcountry</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 (legacy field)</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ctd_connectionstreet</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 (legacy field)</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ctd_connectioncity</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 (legacy field)</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ctd_connectioncountry</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 (legacy field)</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ctd_ctp_buffering</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 xml:space="preserve">'true' if parameter </w:t>
            </w:r>
            <w:proofErr w:type="spellStart"/>
            <w:r w:rsidRPr="00F54C2D">
              <w:rPr>
                <w:sz w:val="18"/>
                <w:szCs w:val="18"/>
                <w:lang w:val="en-GB"/>
              </w:rPr>
              <w:t>par_ctp_buffering</w:t>
            </w:r>
            <w:proofErr w:type="spellEnd"/>
            <w:r w:rsidRPr="00F54C2D">
              <w:rPr>
                <w:sz w:val="18"/>
                <w:szCs w:val="18"/>
                <w:lang w:val="en-GB"/>
              </w:rPr>
              <w:t xml:space="preserve"> is true</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ctd_npr_id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 xml:space="preserve">Empty (for future extension with </w:t>
            </w:r>
            <w:proofErr w:type="spellStart"/>
            <w:r w:rsidRPr="00F54C2D">
              <w:rPr>
                <w:sz w:val="18"/>
                <w:szCs w:val="18"/>
                <w:lang w:val="en-GB"/>
              </w:rPr>
              <w:t>network_provider</w:t>
            </w:r>
            <w:proofErr w:type="spellEnd"/>
            <w:r w:rsidRPr="00F54C2D">
              <w:rPr>
                <w:sz w:val="18"/>
                <w:szCs w:val="18"/>
                <w:lang w:val="en-GB"/>
              </w:rPr>
              <w:t>)</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ctd_ift_id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 xml:space="preserve">Empty (for future extension with </w:t>
            </w:r>
            <w:proofErr w:type="spellStart"/>
            <w:r w:rsidRPr="00F54C2D">
              <w:rPr>
                <w:sz w:val="18"/>
                <w:szCs w:val="18"/>
                <w:lang w:val="en-GB"/>
              </w:rPr>
              <w:t>infra_type</w:t>
            </w:r>
            <w:proofErr w:type="spellEnd"/>
            <w:r w:rsidRPr="00F54C2D">
              <w:rPr>
                <w:sz w:val="18"/>
                <w:szCs w:val="18"/>
                <w:lang w:val="en-GB"/>
              </w:rPr>
              <w:t>)</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ctd_ctr_dt_id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 xml:space="preserve">2 if &lt;business&gt;Y&lt;/business&gt; present on xml message (corresponds with </w:t>
            </w:r>
            <w:proofErr w:type="spellStart"/>
            <w:r w:rsidRPr="00F54C2D">
              <w:rPr>
                <w:sz w:val="18"/>
                <w:szCs w:val="18"/>
                <w:lang w:val="en-GB"/>
              </w:rPr>
              <w:t>dossier_type.dt_name</w:t>
            </w:r>
            <w:proofErr w:type="spellEnd"/>
            <w:r w:rsidRPr="00F54C2D">
              <w:rPr>
                <w:sz w:val="18"/>
                <w:szCs w:val="18"/>
                <w:lang w:val="en-GB"/>
              </w:rPr>
              <w:t xml:space="preserve"> 'Business'), 1 in all other cases (corresponds with </w:t>
            </w:r>
            <w:proofErr w:type="spellStart"/>
            <w:r w:rsidRPr="00F54C2D">
              <w:rPr>
                <w:sz w:val="18"/>
                <w:szCs w:val="18"/>
                <w:lang w:val="en-GB"/>
              </w:rPr>
              <w:t>dossier_type.dt_name</w:t>
            </w:r>
            <w:proofErr w:type="spellEnd"/>
            <w:r w:rsidRPr="00F54C2D">
              <w:rPr>
                <w:sz w:val="18"/>
                <w:szCs w:val="18"/>
                <w:lang w:val="en-GB"/>
              </w:rPr>
              <w:t xml:space="preserve"> 'Consumer'),</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ctd_ctra_dt_id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ctd_ctch_wishdatetime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ctd_ctcha_proposeddatetime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ctd_contract_earlytermination</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'true' if &lt;</w:t>
            </w:r>
            <w:proofErr w:type="spellStart"/>
            <w:r w:rsidRPr="00F54C2D">
              <w:rPr>
                <w:sz w:val="18"/>
                <w:szCs w:val="18"/>
                <w:lang w:val="en-GB"/>
              </w:rPr>
              <w:t>earlytermination</w:t>
            </w:r>
            <w:proofErr w:type="spellEnd"/>
            <w:r w:rsidRPr="00F54C2D">
              <w:rPr>
                <w:sz w:val="18"/>
                <w:szCs w:val="18"/>
                <w:lang w:val="en-GB"/>
              </w:rPr>
              <w:t>&gt;Y&lt;/</w:t>
            </w:r>
            <w:proofErr w:type="spellStart"/>
            <w:r w:rsidRPr="00F54C2D">
              <w:rPr>
                <w:sz w:val="18"/>
                <w:szCs w:val="18"/>
                <w:lang w:val="en-GB"/>
              </w:rPr>
              <w:t>earlytermination</w:t>
            </w:r>
            <w:proofErr w:type="spellEnd"/>
            <w:r w:rsidRPr="00F54C2D">
              <w:rPr>
                <w:sz w:val="18"/>
                <w:szCs w:val="18"/>
                <w:lang w:val="en-GB"/>
              </w:rPr>
              <w:t>&gt; present on xml message, 'false' in all other cases (N or not present)</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ctd_contractaddress</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 (legacy field)</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ctd_connectionaddress</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 (legacy field)</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ctd_infra_id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 (legacy field)</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ctd_version</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Filled with date value close to moment of processing the message</w:t>
            </w:r>
          </w:p>
        </w:tc>
      </w:tr>
    </w:tbl>
    <w:p w:rsidR="00347184" w:rsidRPr="00F54C2D" w:rsidRDefault="00347184" w:rsidP="00347184">
      <w:pPr>
        <w:rPr>
          <w:rFonts w:asciiTheme="minorHAnsi" w:hAnsiTheme="minorHAnsi" w:cstheme="minorBidi"/>
          <w:lang w:val="en-GB"/>
        </w:rPr>
      </w:pPr>
      <w:r w:rsidRPr="00F54C2D">
        <w:rPr>
          <w:lang w:val="en-GB"/>
        </w:rPr>
        <w:t xml:space="preserve">A </w:t>
      </w:r>
      <w:proofErr w:type="spellStart"/>
      <w:r w:rsidRPr="00F54C2D">
        <w:rPr>
          <w:lang w:val="en-GB"/>
        </w:rPr>
        <w:t>Dossier_messages</w:t>
      </w:r>
      <w:proofErr w:type="spellEnd"/>
      <w:r w:rsidRPr="00F54C2D">
        <w:rPr>
          <w:lang w:val="en-GB"/>
        </w:rPr>
        <w:t xml:space="preserve"> record must always be created when a CTR record is created.</w:t>
      </w:r>
    </w:p>
    <w:tbl>
      <w:tblPr>
        <w:tblStyle w:val="Tabelraster"/>
        <w:tblW w:w="0" w:type="auto"/>
        <w:tblLook w:val="04A0" w:firstRow="1" w:lastRow="0" w:firstColumn="1" w:lastColumn="0" w:noHBand="0" w:noVBand="1"/>
      </w:tblPr>
      <w:tblGrid>
        <w:gridCol w:w="3137"/>
        <w:gridCol w:w="5637"/>
      </w:tblGrid>
      <w:tr w:rsidR="00347184" w:rsidRPr="00F54C2D" w:rsidTr="00347184">
        <w:tc>
          <w:tcPr>
            <w:tcW w:w="31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347184" w:rsidRPr="00F54C2D" w:rsidRDefault="00347184">
            <w:pPr>
              <w:rPr>
                <w:b/>
                <w:color w:val="FFFFFF" w:themeColor="background1"/>
                <w:sz w:val="18"/>
                <w:szCs w:val="18"/>
                <w:lang w:val="en-GB"/>
              </w:rPr>
            </w:pPr>
            <w:r w:rsidRPr="00F54C2D">
              <w:rPr>
                <w:b/>
                <w:color w:val="FFFFFF" w:themeColor="background1"/>
                <w:sz w:val="18"/>
                <w:szCs w:val="18"/>
                <w:lang w:val="en-GB"/>
              </w:rPr>
              <w:t>Database field</w:t>
            </w:r>
          </w:p>
          <w:p w:rsidR="00347184" w:rsidRPr="00F54C2D" w:rsidRDefault="00347184">
            <w:pPr>
              <w:rPr>
                <w:b/>
                <w:color w:val="FFFFFF" w:themeColor="background1"/>
                <w:sz w:val="18"/>
                <w:szCs w:val="18"/>
                <w:lang w:val="en-GB"/>
              </w:rPr>
            </w:pPr>
            <w:proofErr w:type="spellStart"/>
            <w:r w:rsidRPr="00F54C2D">
              <w:rPr>
                <w:b/>
                <w:color w:val="FFFFFF" w:themeColor="background1"/>
                <w:sz w:val="18"/>
                <w:szCs w:val="18"/>
                <w:lang w:val="en-GB"/>
              </w:rPr>
              <w:t>Dossier_messages</w:t>
            </w:r>
            <w:proofErr w:type="spellEnd"/>
          </w:p>
        </w:tc>
        <w:tc>
          <w:tcPr>
            <w:tcW w:w="56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347184" w:rsidRPr="00F54C2D" w:rsidRDefault="00347184">
            <w:pPr>
              <w:rPr>
                <w:b/>
                <w:color w:val="FFFFFF" w:themeColor="background1"/>
                <w:sz w:val="18"/>
                <w:szCs w:val="18"/>
                <w:lang w:val="en-GB"/>
              </w:rPr>
            </w:pPr>
            <w:r w:rsidRPr="00F54C2D">
              <w:rPr>
                <w:b/>
                <w:color w:val="FFFFFF" w:themeColor="background1"/>
                <w:sz w:val="18"/>
                <w:szCs w:val="18"/>
                <w:lang w:val="en-GB"/>
              </w:rPr>
              <w:t>Validation of message</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id</w:t>
            </w:r>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No check</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dm_ctd_id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 xml:space="preserve">Id of the related </w:t>
            </w:r>
            <w:proofErr w:type="spellStart"/>
            <w:r w:rsidRPr="00F54C2D">
              <w:rPr>
                <w:sz w:val="18"/>
                <w:szCs w:val="18"/>
                <w:lang w:val="en-GB"/>
              </w:rPr>
              <w:t>contract_termination_dossier</w:t>
            </w:r>
            <w:proofErr w:type="spellEnd"/>
            <w:r w:rsidRPr="00F54C2D">
              <w:rPr>
                <w:sz w:val="18"/>
                <w:szCs w:val="18"/>
                <w:lang w:val="en-GB"/>
              </w:rPr>
              <w:t xml:space="preserve"> record</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dm_ebc_id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empty</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dm_mst_id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 xml:space="preserve">Id of the </w:t>
            </w:r>
            <w:proofErr w:type="spellStart"/>
            <w:r w:rsidRPr="00F54C2D">
              <w:rPr>
                <w:sz w:val="18"/>
                <w:szCs w:val="18"/>
                <w:lang w:val="en-GB"/>
              </w:rPr>
              <w:t>message_type</w:t>
            </w:r>
            <w:proofErr w:type="spellEnd"/>
            <w:r w:rsidRPr="00F54C2D">
              <w:rPr>
                <w:sz w:val="18"/>
                <w:szCs w:val="18"/>
                <w:lang w:val="en-GB"/>
              </w:rPr>
              <w:t xml:space="preserve"> record that has </w:t>
            </w:r>
            <w:proofErr w:type="spellStart"/>
            <w:r w:rsidRPr="00F54C2D">
              <w:rPr>
                <w:sz w:val="18"/>
                <w:szCs w:val="18"/>
                <w:lang w:val="en-GB"/>
              </w:rPr>
              <w:t>mst_msgtype</w:t>
            </w:r>
            <w:proofErr w:type="spellEnd"/>
            <w:r w:rsidRPr="00F54C2D">
              <w:rPr>
                <w:sz w:val="18"/>
                <w:szCs w:val="18"/>
                <w:lang w:val="en-GB"/>
              </w:rPr>
              <w:t xml:space="preserve"> 'Request'</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dm_it_id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 xml:space="preserve">Id of the </w:t>
            </w:r>
            <w:proofErr w:type="spellStart"/>
            <w:r w:rsidRPr="00F54C2D">
              <w:rPr>
                <w:sz w:val="18"/>
                <w:szCs w:val="18"/>
                <w:lang w:val="en-GB"/>
              </w:rPr>
              <w:t>interface_type</w:t>
            </w:r>
            <w:proofErr w:type="spellEnd"/>
            <w:r w:rsidRPr="00F54C2D">
              <w:rPr>
                <w:sz w:val="18"/>
                <w:szCs w:val="18"/>
                <w:lang w:val="en-GB"/>
              </w:rPr>
              <w:t xml:space="preserve"> record that corresponds to the </w:t>
            </w:r>
            <w:proofErr w:type="spellStart"/>
            <w:r w:rsidRPr="00F54C2D">
              <w:rPr>
                <w:sz w:val="18"/>
                <w:szCs w:val="18"/>
                <w:lang w:val="en-GB"/>
              </w:rPr>
              <w:t>soapversion</w:t>
            </w:r>
            <w:proofErr w:type="spellEnd"/>
            <w:r w:rsidRPr="00F54C2D">
              <w:rPr>
                <w:sz w:val="18"/>
                <w:szCs w:val="18"/>
                <w:lang w:val="en-GB"/>
              </w:rPr>
              <w:t xml:space="preserve"> of the XML message</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dm_message_status</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0</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dm_msgidentfier</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If present filled with xml message field &lt;</w:t>
            </w:r>
            <w:proofErr w:type="spellStart"/>
            <w:r w:rsidRPr="00F54C2D">
              <w:rPr>
                <w:sz w:val="18"/>
                <w:szCs w:val="18"/>
                <w:lang w:val="en-GB"/>
              </w:rPr>
              <w:t>messageid</w:t>
            </w:r>
            <w:proofErr w:type="spellEnd"/>
            <w:r w:rsidRPr="00F54C2D">
              <w:rPr>
                <w:sz w:val="18"/>
                <w:szCs w:val="18"/>
                <w:lang w:val="en-GB"/>
              </w:rPr>
              <w:t>&gt; if present, otherwise empty</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dm_msgdatetime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Filled with date value close to moment of processing the message</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dm_datetime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Filled with xml message field &lt;</w:t>
            </w:r>
            <w:proofErr w:type="spellStart"/>
            <w:r w:rsidRPr="00F54C2D">
              <w:rPr>
                <w:sz w:val="18"/>
                <w:szCs w:val="18"/>
                <w:lang w:val="en-GB"/>
              </w:rPr>
              <w:t>wishdatetime</w:t>
            </w:r>
            <w:proofErr w:type="spellEnd"/>
            <w:r w:rsidRPr="00F54C2D">
              <w:rPr>
                <w:sz w:val="18"/>
                <w:szCs w:val="18"/>
                <w:lang w:val="en-GB"/>
              </w:rPr>
              <w:t>&gt;</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dm_note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Filled with xml message field &lt;note&gt; if present, otherwise empty</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dm_iteration_count</w:t>
            </w:r>
            <w:proofErr w:type="spellEnd"/>
          </w:p>
        </w:tc>
        <w:tc>
          <w:tcPr>
            <w:tcW w:w="5637" w:type="dxa"/>
            <w:tcBorders>
              <w:top w:val="single" w:sz="4" w:space="0" w:color="auto"/>
              <w:left w:val="single" w:sz="4" w:space="0" w:color="auto"/>
              <w:bottom w:val="single" w:sz="4" w:space="0" w:color="auto"/>
              <w:right w:val="single" w:sz="4" w:space="0" w:color="auto"/>
            </w:tcBorders>
          </w:tcPr>
          <w:p w:rsidR="00347184" w:rsidRPr="00F54C2D" w:rsidRDefault="00347184">
            <w:pPr>
              <w:rPr>
                <w:sz w:val="18"/>
                <w:szCs w:val="18"/>
                <w:lang w:val="en-GB"/>
              </w:rPr>
            </w:pP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active</w:t>
            </w:r>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'true'</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createddate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Filled with date value close to moment of processing the message</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modifieddate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Filled with date value close to moment of processing the message</w:t>
            </w:r>
          </w:p>
        </w:tc>
      </w:tr>
    </w:tbl>
    <w:p w:rsidR="00347184" w:rsidRPr="00F54C2D" w:rsidRDefault="00347184" w:rsidP="00347184">
      <w:pPr>
        <w:rPr>
          <w:rFonts w:asciiTheme="minorHAnsi" w:hAnsiTheme="minorHAnsi" w:cstheme="minorBidi"/>
          <w:lang w:val="en-GB"/>
        </w:rPr>
      </w:pPr>
      <w:r w:rsidRPr="00F54C2D">
        <w:rPr>
          <w:lang w:val="en-GB"/>
        </w:rPr>
        <w:t>If &lt;</w:t>
      </w:r>
      <w:proofErr w:type="spellStart"/>
      <w:r w:rsidRPr="00F54C2D">
        <w:rPr>
          <w:lang w:val="en-GB"/>
        </w:rPr>
        <w:t>numberseries</w:t>
      </w:r>
      <w:proofErr w:type="spellEnd"/>
      <w:r w:rsidRPr="00F54C2D">
        <w:rPr>
          <w:lang w:val="en-GB"/>
        </w:rPr>
        <w:t xml:space="preserve">&gt; is present a </w:t>
      </w:r>
      <w:proofErr w:type="spellStart"/>
      <w:r w:rsidRPr="00F54C2D">
        <w:rPr>
          <w:lang w:val="en-GB"/>
        </w:rPr>
        <w:t>dossier_phonenumbers</w:t>
      </w:r>
      <w:proofErr w:type="spellEnd"/>
      <w:r w:rsidRPr="00F54C2D">
        <w:rPr>
          <w:lang w:val="en-GB"/>
        </w:rPr>
        <w:t xml:space="preserve"> record must be created.</w:t>
      </w:r>
    </w:p>
    <w:tbl>
      <w:tblPr>
        <w:tblStyle w:val="Tabelraster"/>
        <w:tblW w:w="0" w:type="auto"/>
        <w:tblLook w:val="04A0" w:firstRow="1" w:lastRow="0" w:firstColumn="1" w:lastColumn="0" w:noHBand="0" w:noVBand="1"/>
      </w:tblPr>
      <w:tblGrid>
        <w:gridCol w:w="3137"/>
        <w:gridCol w:w="5637"/>
      </w:tblGrid>
      <w:tr w:rsidR="00347184" w:rsidRPr="00F54C2D" w:rsidTr="00347184">
        <w:tc>
          <w:tcPr>
            <w:tcW w:w="31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347184" w:rsidRPr="00F54C2D" w:rsidRDefault="00347184">
            <w:pPr>
              <w:rPr>
                <w:b/>
                <w:color w:val="FFFFFF" w:themeColor="background1"/>
                <w:sz w:val="18"/>
                <w:szCs w:val="18"/>
                <w:lang w:val="en-GB"/>
              </w:rPr>
            </w:pPr>
            <w:r w:rsidRPr="00F54C2D">
              <w:rPr>
                <w:b/>
                <w:color w:val="FFFFFF" w:themeColor="background1"/>
                <w:sz w:val="18"/>
                <w:szCs w:val="18"/>
                <w:lang w:val="en-GB"/>
              </w:rPr>
              <w:t>database field</w:t>
            </w:r>
          </w:p>
          <w:p w:rsidR="00347184" w:rsidRPr="00F54C2D" w:rsidRDefault="00347184">
            <w:pPr>
              <w:rPr>
                <w:b/>
                <w:color w:val="FFFFFF" w:themeColor="background1"/>
                <w:sz w:val="18"/>
                <w:szCs w:val="18"/>
                <w:lang w:val="en-GB"/>
              </w:rPr>
            </w:pPr>
            <w:proofErr w:type="spellStart"/>
            <w:r w:rsidRPr="00F54C2D">
              <w:rPr>
                <w:b/>
                <w:color w:val="FFFFFF" w:themeColor="background1"/>
                <w:sz w:val="18"/>
                <w:szCs w:val="18"/>
                <w:lang w:val="en-GB"/>
              </w:rPr>
              <w:t>Dossier_phonenumbers</w:t>
            </w:r>
            <w:proofErr w:type="spellEnd"/>
          </w:p>
        </w:tc>
        <w:tc>
          <w:tcPr>
            <w:tcW w:w="56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347184" w:rsidRPr="00F54C2D" w:rsidRDefault="00347184">
            <w:pPr>
              <w:rPr>
                <w:b/>
                <w:color w:val="FFFFFF" w:themeColor="background1"/>
                <w:sz w:val="18"/>
                <w:szCs w:val="18"/>
                <w:lang w:val="en-GB"/>
              </w:rPr>
            </w:pPr>
            <w:r w:rsidRPr="00F54C2D">
              <w:rPr>
                <w:b/>
                <w:color w:val="FFFFFF" w:themeColor="background1"/>
                <w:sz w:val="18"/>
                <w:szCs w:val="18"/>
                <w:lang w:val="en-GB"/>
              </w:rPr>
              <w:t>Validation</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id</w:t>
            </w:r>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No check</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dp_ctd_id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 xml:space="preserve">Refers to </w:t>
            </w:r>
            <w:proofErr w:type="spellStart"/>
            <w:r w:rsidRPr="00F54C2D">
              <w:rPr>
                <w:sz w:val="18"/>
                <w:szCs w:val="18"/>
                <w:lang w:val="en-GB"/>
              </w:rPr>
              <w:t>ctd</w:t>
            </w:r>
            <w:proofErr w:type="spellEnd"/>
            <w:r w:rsidRPr="00F54C2D">
              <w:rPr>
                <w:sz w:val="18"/>
                <w:szCs w:val="18"/>
                <w:lang w:val="en-GB"/>
              </w:rPr>
              <w:t xml:space="preserve"> record</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dp_numberserie_start</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&lt;</w:t>
            </w:r>
            <w:proofErr w:type="spellStart"/>
            <w:r w:rsidRPr="00F54C2D">
              <w:rPr>
                <w:sz w:val="18"/>
                <w:szCs w:val="18"/>
                <w:lang w:val="en-GB"/>
              </w:rPr>
              <w:t>numberseries</w:t>
            </w:r>
            <w:proofErr w:type="spellEnd"/>
            <w:r w:rsidRPr="00F54C2D">
              <w:rPr>
                <w:sz w:val="18"/>
                <w:szCs w:val="18"/>
                <w:lang w:val="en-GB"/>
              </w:rPr>
              <w:t>&gt;&lt;start&gt;</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dp_numberserie_end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&lt;</w:t>
            </w:r>
            <w:proofErr w:type="spellStart"/>
            <w:r w:rsidRPr="00F54C2D">
              <w:rPr>
                <w:sz w:val="18"/>
                <w:szCs w:val="18"/>
                <w:lang w:val="en-GB"/>
              </w:rPr>
              <w:t>numberseries</w:t>
            </w:r>
            <w:proofErr w:type="spellEnd"/>
            <w:r w:rsidRPr="00F54C2D">
              <w:rPr>
                <w:sz w:val="18"/>
                <w:szCs w:val="18"/>
                <w:lang w:val="en-GB"/>
              </w:rPr>
              <w:t xml:space="preserve">&gt;&lt;end&gt; if </w:t>
            </w:r>
            <w:proofErr w:type="spellStart"/>
            <w:r w:rsidRPr="00F54C2D">
              <w:rPr>
                <w:sz w:val="18"/>
                <w:szCs w:val="18"/>
                <w:lang w:val="en-GB"/>
              </w:rPr>
              <w:t>presentP</w:t>
            </w:r>
            <w:proofErr w:type="spellEnd"/>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active</w:t>
            </w:r>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'true'</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createddate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Filled with date value close to moment of processing the message</w:t>
            </w:r>
          </w:p>
        </w:tc>
      </w:tr>
      <w:tr w:rsidR="00347184" w:rsidRPr="001D631A"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modifieddate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Filled with date value close to moment of processing the message</w:t>
            </w:r>
          </w:p>
        </w:tc>
      </w:tr>
    </w:tbl>
    <w:p w:rsidR="00347184" w:rsidRPr="00F54C2D" w:rsidRDefault="00347184" w:rsidP="00347184">
      <w:pPr>
        <w:rPr>
          <w:rFonts w:asciiTheme="minorHAnsi" w:hAnsiTheme="minorHAnsi" w:cstheme="minorBidi"/>
          <w:lang w:val="en-GB"/>
        </w:rPr>
      </w:pPr>
      <w:r w:rsidRPr="00F54C2D">
        <w:rPr>
          <w:lang w:val="en-GB"/>
        </w:rPr>
        <w:t>If in &lt;</w:t>
      </w:r>
      <w:proofErr w:type="spellStart"/>
      <w:r w:rsidRPr="00F54C2D">
        <w:rPr>
          <w:lang w:val="en-GB"/>
        </w:rPr>
        <w:t>validationblock</w:t>
      </w:r>
      <w:proofErr w:type="spellEnd"/>
      <w:r w:rsidRPr="00F54C2D">
        <w:rPr>
          <w:lang w:val="en-GB"/>
        </w:rPr>
        <w:t>&gt; a &lt;name&gt; '</w:t>
      </w:r>
      <w:proofErr w:type="spellStart"/>
      <w:r w:rsidRPr="00F54C2D">
        <w:rPr>
          <w:lang w:val="en-GB"/>
        </w:rPr>
        <w:t>contractid</w:t>
      </w:r>
      <w:proofErr w:type="spellEnd"/>
      <w:r w:rsidRPr="00F54C2D">
        <w:rPr>
          <w:lang w:val="en-GB"/>
        </w:rPr>
        <w:t xml:space="preserve">' is present a </w:t>
      </w:r>
      <w:proofErr w:type="spellStart"/>
      <w:r w:rsidRPr="00F54C2D">
        <w:rPr>
          <w:lang w:val="en-GB"/>
        </w:rPr>
        <w:t>dossier_validations</w:t>
      </w:r>
      <w:proofErr w:type="spellEnd"/>
      <w:r w:rsidRPr="00F54C2D">
        <w:rPr>
          <w:lang w:val="en-GB"/>
        </w:rPr>
        <w:t xml:space="preserve"> record is created, if in &lt;</w:t>
      </w:r>
      <w:proofErr w:type="spellStart"/>
      <w:r w:rsidRPr="00F54C2D">
        <w:rPr>
          <w:lang w:val="en-GB"/>
        </w:rPr>
        <w:t>validationblock</w:t>
      </w:r>
      <w:proofErr w:type="spellEnd"/>
      <w:r w:rsidRPr="00F54C2D">
        <w:rPr>
          <w:lang w:val="en-GB"/>
        </w:rPr>
        <w:t>&gt; a &lt;name&gt; '</w:t>
      </w:r>
      <w:proofErr w:type="spellStart"/>
      <w:r w:rsidRPr="00F54C2D">
        <w:rPr>
          <w:lang w:val="en-GB"/>
        </w:rPr>
        <w:t>iban</w:t>
      </w:r>
      <w:proofErr w:type="spellEnd"/>
      <w:r w:rsidRPr="00F54C2D">
        <w:rPr>
          <w:lang w:val="en-GB"/>
        </w:rPr>
        <w:t xml:space="preserve">' is present also a </w:t>
      </w:r>
      <w:proofErr w:type="spellStart"/>
      <w:r w:rsidRPr="00F54C2D">
        <w:rPr>
          <w:lang w:val="en-GB"/>
        </w:rPr>
        <w:t>dossier_validations</w:t>
      </w:r>
      <w:proofErr w:type="spellEnd"/>
      <w:r w:rsidRPr="00F54C2D">
        <w:rPr>
          <w:lang w:val="en-GB"/>
        </w:rPr>
        <w:t xml:space="preserve"> record is created.</w:t>
      </w:r>
    </w:p>
    <w:tbl>
      <w:tblPr>
        <w:tblStyle w:val="Tabelraster"/>
        <w:tblW w:w="0" w:type="auto"/>
        <w:tblLook w:val="04A0" w:firstRow="1" w:lastRow="0" w:firstColumn="1" w:lastColumn="0" w:noHBand="0" w:noVBand="1"/>
      </w:tblPr>
      <w:tblGrid>
        <w:gridCol w:w="3137"/>
        <w:gridCol w:w="5637"/>
      </w:tblGrid>
      <w:tr w:rsidR="00347184" w:rsidRPr="00F54C2D" w:rsidTr="00347184">
        <w:tc>
          <w:tcPr>
            <w:tcW w:w="31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347184" w:rsidRPr="00F54C2D" w:rsidRDefault="00347184">
            <w:pPr>
              <w:rPr>
                <w:b/>
                <w:color w:val="FFFFFF" w:themeColor="background1"/>
                <w:sz w:val="18"/>
                <w:szCs w:val="18"/>
                <w:lang w:val="en-GB"/>
              </w:rPr>
            </w:pPr>
            <w:r w:rsidRPr="00F54C2D">
              <w:rPr>
                <w:b/>
                <w:color w:val="FFFFFF" w:themeColor="background1"/>
                <w:sz w:val="18"/>
                <w:szCs w:val="18"/>
                <w:lang w:val="en-GB"/>
              </w:rPr>
              <w:t>database field</w:t>
            </w:r>
          </w:p>
          <w:p w:rsidR="00347184" w:rsidRPr="00F54C2D" w:rsidRDefault="00347184">
            <w:pPr>
              <w:rPr>
                <w:b/>
                <w:color w:val="FFFFFF" w:themeColor="background1"/>
                <w:sz w:val="18"/>
                <w:szCs w:val="18"/>
                <w:lang w:val="en-GB"/>
              </w:rPr>
            </w:pPr>
            <w:proofErr w:type="spellStart"/>
            <w:r w:rsidRPr="00F54C2D">
              <w:rPr>
                <w:b/>
                <w:color w:val="FFFFFF" w:themeColor="background1"/>
                <w:sz w:val="18"/>
                <w:szCs w:val="18"/>
                <w:lang w:val="en-GB"/>
              </w:rPr>
              <w:t>Dossier_validations</w:t>
            </w:r>
            <w:proofErr w:type="spellEnd"/>
          </w:p>
        </w:tc>
        <w:tc>
          <w:tcPr>
            <w:tcW w:w="56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347184" w:rsidRPr="00F54C2D" w:rsidRDefault="00347184">
            <w:pPr>
              <w:rPr>
                <w:b/>
                <w:color w:val="FFFFFF" w:themeColor="background1"/>
                <w:sz w:val="18"/>
                <w:szCs w:val="18"/>
                <w:lang w:val="en-GB"/>
              </w:rPr>
            </w:pPr>
            <w:r w:rsidRPr="00F54C2D">
              <w:rPr>
                <w:b/>
                <w:color w:val="FFFFFF" w:themeColor="background1"/>
                <w:sz w:val="18"/>
                <w:szCs w:val="18"/>
                <w:lang w:val="en-GB"/>
              </w:rPr>
              <w:t xml:space="preserve">Validation </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id</w:t>
            </w:r>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No check</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tcPr>
          <w:p w:rsidR="00347184" w:rsidRPr="00F54C2D" w:rsidRDefault="00347184">
            <w:pPr>
              <w:rPr>
                <w:sz w:val="18"/>
                <w:szCs w:val="18"/>
                <w:lang w:val="en-GB"/>
              </w:rPr>
            </w:pPr>
            <w:proofErr w:type="spellStart"/>
            <w:r w:rsidRPr="00F54C2D">
              <w:rPr>
                <w:sz w:val="18"/>
                <w:szCs w:val="18"/>
                <w:lang w:val="en-GB"/>
              </w:rPr>
              <w:t>dv_ctd_id</w:t>
            </w:r>
            <w:proofErr w:type="spellEnd"/>
          </w:p>
        </w:tc>
        <w:tc>
          <w:tcPr>
            <w:tcW w:w="5637" w:type="dxa"/>
            <w:tcBorders>
              <w:top w:val="single" w:sz="4" w:space="0" w:color="auto"/>
              <w:left w:val="single" w:sz="4" w:space="0" w:color="auto"/>
              <w:bottom w:val="single" w:sz="4" w:space="0" w:color="auto"/>
              <w:right w:val="single" w:sz="4" w:space="0" w:color="auto"/>
            </w:tcBorders>
          </w:tcPr>
          <w:p w:rsidR="00347184" w:rsidRPr="00F54C2D" w:rsidRDefault="00347184">
            <w:pPr>
              <w:rPr>
                <w:sz w:val="18"/>
                <w:szCs w:val="18"/>
                <w:lang w:val="en-GB"/>
              </w:rPr>
            </w:pPr>
            <w:r w:rsidRPr="00F54C2D">
              <w:rPr>
                <w:sz w:val="18"/>
                <w:szCs w:val="18"/>
                <w:lang w:val="en-GB"/>
              </w:rPr>
              <w:t xml:space="preserve">Refers to </w:t>
            </w:r>
            <w:proofErr w:type="spellStart"/>
            <w:r w:rsidRPr="00F54C2D">
              <w:rPr>
                <w:sz w:val="18"/>
                <w:szCs w:val="18"/>
                <w:lang w:val="en-GB"/>
              </w:rPr>
              <w:t>ctd_record</w:t>
            </w:r>
            <w:proofErr w:type="spellEnd"/>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tcPr>
          <w:p w:rsidR="00347184" w:rsidRPr="00F54C2D" w:rsidRDefault="00347184">
            <w:pPr>
              <w:rPr>
                <w:sz w:val="18"/>
                <w:szCs w:val="18"/>
                <w:lang w:val="en-GB"/>
              </w:rPr>
            </w:pPr>
            <w:proofErr w:type="spellStart"/>
            <w:r w:rsidRPr="00F54C2D">
              <w:rPr>
                <w:sz w:val="18"/>
                <w:szCs w:val="18"/>
                <w:lang w:val="en-GB"/>
              </w:rPr>
              <w:lastRenderedPageBreak/>
              <w:t>dv_name</w:t>
            </w:r>
            <w:proofErr w:type="spellEnd"/>
          </w:p>
        </w:tc>
        <w:tc>
          <w:tcPr>
            <w:tcW w:w="5637" w:type="dxa"/>
            <w:tcBorders>
              <w:top w:val="single" w:sz="4" w:space="0" w:color="auto"/>
              <w:left w:val="single" w:sz="4" w:space="0" w:color="auto"/>
              <w:bottom w:val="single" w:sz="4" w:space="0" w:color="auto"/>
              <w:right w:val="single" w:sz="4" w:space="0" w:color="auto"/>
            </w:tcBorders>
          </w:tcPr>
          <w:p w:rsidR="00347184" w:rsidRPr="00F54C2D" w:rsidRDefault="00347184">
            <w:pPr>
              <w:rPr>
                <w:sz w:val="18"/>
                <w:szCs w:val="18"/>
                <w:lang w:val="en-GB"/>
              </w:rPr>
            </w:pPr>
            <w:r w:rsidRPr="00F54C2D">
              <w:rPr>
                <w:sz w:val="18"/>
                <w:szCs w:val="18"/>
                <w:lang w:val="en-GB"/>
              </w:rPr>
              <w:t>‘</w:t>
            </w:r>
            <w:proofErr w:type="spellStart"/>
            <w:r w:rsidRPr="00F54C2D">
              <w:rPr>
                <w:sz w:val="18"/>
                <w:szCs w:val="18"/>
                <w:lang w:val="en-GB"/>
              </w:rPr>
              <w:t>contractid</w:t>
            </w:r>
            <w:proofErr w:type="spellEnd"/>
            <w:r w:rsidRPr="00F54C2D">
              <w:rPr>
                <w:sz w:val="18"/>
                <w:szCs w:val="18"/>
                <w:lang w:val="en-GB"/>
              </w:rPr>
              <w:t>’</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tcPr>
          <w:p w:rsidR="00347184" w:rsidRPr="00F54C2D" w:rsidRDefault="00347184">
            <w:pPr>
              <w:rPr>
                <w:sz w:val="18"/>
                <w:szCs w:val="18"/>
                <w:lang w:val="en-GB"/>
              </w:rPr>
            </w:pPr>
            <w:proofErr w:type="spellStart"/>
            <w:r w:rsidRPr="00F54C2D">
              <w:rPr>
                <w:sz w:val="18"/>
                <w:szCs w:val="18"/>
                <w:lang w:val="en-GB"/>
              </w:rPr>
              <w:t>dv_value</w:t>
            </w:r>
            <w:proofErr w:type="spellEnd"/>
          </w:p>
        </w:tc>
        <w:tc>
          <w:tcPr>
            <w:tcW w:w="5637" w:type="dxa"/>
            <w:tcBorders>
              <w:top w:val="single" w:sz="4" w:space="0" w:color="auto"/>
              <w:left w:val="single" w:sz="4" w:space="0" w:color="auto"/>
              <w:bottom w:val="single" w:sz="4" w:space="0" w:color="auto"/>
              <w:right w:val="single" w:sz="4" w:space="0" w:color="auto"/>
            </w:tcBorders>
          </w:tcPr>
          <w:p w:rsidR="0098204C" w:rsidRPr="00F54C2D" w:rsidRDefault="0098204C">
            <w:pPr>
              <w:rPr>
                <w:sz w:val="18"/>
                <w:szCs w:val="18"/>
                <w:lang w:val="en-GB"/>
              </w:rPr>
            </w:pPr>
            <w:r w:rsidRPr="00F54C2D">
              <w:rPr>
                <w:sz w:val="18"/>
                <w:szCs w:val="18"/>
                <w:lang w:val="en-GB"/>
              </w:rPr>
              <w:t>&lt;</w:t>
            </w:r>
            <w:proofErr w:type="spellStart"/>
            <w:r w:rsidRPr="00F54C2D">
              <w:rPr>
                <w:sz w:val="18"/>
                <w:szCs w:val="18"/>
                <w:lang w:val="en-GB"/>
              </w:rPr>
              <w:t>validationblock</w:t>
            </w:r>
            <w:proofErr w:type="spellEnd"/>
            <w:r w:rsidRPr="00F54C2D">
              <w:rPr>
                <w:sz w:val="18"/>
                <w:szCs w:val="18"/>
                <w:lang w:val="en-GB"/>
              </w:rPr>
              <w:t>&gt;</w:t>
            </w:r>
          </w:p>
          <w:p w:rsidR="0098204C" w:rsidRPr="00F54C2D" w:rsidRDefault="0098204C">
            <w:pPr>
              <w:rPr>
                <w:sz w:val="18"/>
                <w:szCs w:val="18"/>
                <w:lang w:val="en-GB"/>
              </w:rPr>
            </w:pPr>
            <w:r w:rsidRPr="00F54C2D">
              <w:rPr>
                <w:sz w:val="18"/>
                <w:szCs w:val="18"/>
                <w:lang w:val="en-GB"/>
              </w:rPr>
              <w:tab/>
              <w:t>&lt;</w:t>
            </w:r>
            <w:r w:rsidR="00347184" w:rsidRPr="00F54C2D">
              <w:rPr>
                <w:sz w:val="18"/>
                <w:szCs w:val="18"/>
                <w:lang w:val="en-GB"/>
              </w:rPr>
              <w:t>name&gt;</w:t>
            </w:r>
            <w:proofErr w:type="spellStart"/>
            <w:r w:rsidR="00347184" w:rsidRPr="00F54C2D">
              <w:rPr>
                <w:sz w:val="18"/>
                <w:szCs w:val="18"/>
                <w:lang w:val="en-GB"/>
              </w:rPr>
              <w:t>contractid</w:t>
            </w:r>
            <w:proofErr w:type="spellEnd"/>
            <w:r w:rsidR="00347184" w:rsidRPr="00F54C2D">
              <w:rPr>
                <w:sz w:val="18"/>
                <w:szCs w:val="18"/>
                <w:lang w:val="en-GB"/>
              </w:rPr>
              <w:t>&lt;/name&gt;</w:t>
            </w:r>
            <w:r w:rsidRPr="00F54C2D">
              <w:rPr>
                <w:sz w:val="18"/>
                <w:szCs w:val="18"/>
                <w:lang w:val="en-GB"/>
              </w:rPr>
              <w:t xml:space="preserve"> or &lt;name&gt;</w:t>
            </w:r>
            <w:proofErr w:type="spellStart"/>
            <w:r w:rsidRPr="00F54C2D">
              <w:rPr>
                <w:sz w:val="18"/>
                <w:szCs w:val="18"/>
                <w:lang w:val="en-GB"/>
              </w:rPr>
              <w:t>iban</w:t>
            </w:r>
            <w:proofErr w:type="spellEnd"/>
            <w:r w:rsidRPr="00F54C2D">
              <w:rPr>
                <w:sz w:val="18"/>
                <w:szCs w:val="18"/>
                <w:lang w:val="en-GB"/>
              </w:rPr>
              <w:t>&lt;/name&gt;</w:t>
            </w:r>
          </w:p>
          <w:p w:rsidR="00347184" w:rsidRPr="00F54C2D" w:rsidRDefault="0098204C">
            <w:pPr>
              <w:rPr>
                <w:sz w:val="18"/>
                <w:szCs w:val="18"/>
                <w:lang w:val="en-GB"/>
              </w:rPr>
            </w:pPr>
            <w:r w:rsidRPr="00F54C2D">
              <w:rPr>
                <w:sz w:val="18"/>
                <w:szCs w:val="18"/>
                <w:lang w:val="en-GB"/>
              </w:rPr>
              <w:tab/>
              <w:t>&lt;value&gt;</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active</w:t>
            </w:r>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'true'</w:t>
            </w:r>
          </w:p>
        </w:tc>
      </w:tr>
      <w:tr w:rsidR="00347184" w:rsidRPr="00BD0F20"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createddate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Filled with date value close to moment of processing the message</w:t>
            </w:r>
          </w:p>
        </w:tc>
      </w:tr>
      <w:tr w:rsidR="00347184" w:rsidRPr="00BD0F20"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modifieddate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Filled with date value close to moment of processing the message</w:t>
            </w:r>
          </w:p>
        </w:tc>
      </w:tr>
    </w:tbl>
    <w:p w:rsidR="003E26BE" w:rsidRPr="00F54C2D" w:rsidRDefault="003E26BE" w:rsidP="003E26BE">
      <w:pPr>
        <w:rPr>
          <w:rFonts w:asciiTheme="minorHAnsi" w:hAnsiTheme="minorHAnsi" w:cstheme="minorBidi"/>
          <w:lang w:val="en-GB"/>
        </w:rPr>
      </w:pPr>
      <w:r w:rsidRPr="00F54C2D">
        <w:rPr>
          <w:lang w:val="en-GB"/>
        </w:rPr>
        <w:t xml:space="preserve">A </w:t>
      </w:r>
      <w:proofErr w:type="spellStart"/>
      <w:r w:rsidRPr="00F54C2D">
        <w:rPr>
          <w:lang w:val="en-GB"/>
        </w:rPr>
        <w:t>message_logging</w:t>
      </w:r>
      <w:proofErr w:type="spellEnd"/>
      <w:r w:rsidRPr="00F54C2D">
        <w:rPr>
          <w:lang w:val="en-GB"/>
        </w:rPr>
        <w:t xml:space="preserve"> entry should be created:</w:t>
      </w:r>
    </w:p>
    <w:tbl>
      <w:tblPr>
        <w:tblStyle w:val="Tabelraster"/>
        <w:tblW w:w="0" w:type="auto"/>
        <w:tblLook w:val="04A0" w:firstRow="1" w:lastRow="0" w:firstColumn="1" w:lastColumn="0" w:noHBand="0" w:noVBand="1"/>
      </w:tblPr>
      <w:tblGrid>
        <w:gridCol w:w="3137"/>
        <w:gridCol w:w="5637"/>
      </w:tblGrid>
      <w:tr w:rsidR="003E26BE" w:rsidRPr="00F54C2D" w:rsidTr="00065969">
        <w:tc>
          <w:tcPr>
            <w:tcW w:w="31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3E26BE" w:rsidRPr="00F54C2D" w:rsidRDefault="003E26BE" w:rsidP="00065969">
            <w:pPr>
              <w:rPr>
                <w:rFonts w:cstheme="minorBidi"/>
                <w:b/>
                <w:color w:val="FFFFFF" w:themeColor="background1"/>
                <w:sz w:val="18"/>
                <w:szCs w:val="18"/>
                <w:lang w:val="en-GB"/>
              </w:rPr>
            </w:pPr>
            <w:r w:rsidRPr="00F54C2D">
              <w:rPr>
                <w:b/>
                <w:color w:val="FFFFFF" w:themeColor="background1"/>
                <w:sz w:val="18"/>
                <w:szCs w:val="18"/>
                <w:lang w:val="en-GB"/>
              </w:rPr>
              <w:t>database field</w:t>
            </w:r>
          </w:p>
          <w:p w:rsidR="003E26BE" w:rsidRPr="00F54C2D" w:rsidRDefault="003E26BE" w:rsidP="00065969">
            <w:pPr>
              <w:rPr>
                <w:b/>
                <w:color w:val="FFFFFF" w:themeColor="background1"/>
                <w:sz w:val="18"/>
                <w:szCs w:val="18"/>
                <w:lang w:val="en-GB"/>
              </w:rPr>
            </w:pPr>
            <w:proofErr w:type="spellStart"/>
            <w:r w:rsidRPr="00F54C2D">
              <w:rPr>
                <w:b/>
                <w:color w:val="FFFFFF" w:themeColor="background1"/>
                <w:sz w:val="18"/>
                <w:szCs w:val="18"/>
                <w:lang w:val="en-GB"/>
              </w:rPr>
              <w:t>Message_logging</w:t>
            </w:r>
            <w:proofErr w:type="spellEnd"/>
          </w:p>
        </w:tc>
        <w:tc>
          <w:tcPr>
            <w:tcW w:w="56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3E26BE" w:rsidRPr="00F54C2D" w:rsidRDefault="003E26BE" w:rsidP="00065969">
            <w:pPr>
              <w:rPr>
                <w:b/>
                <w:color w:val="FFFFFF" w:themeColor="background1"/>
                <w:sz w:val="18"/>
                <w:szCs w:val="18"/>
                <w:lang w:val="en-GB"/>
              </w:rPr>
            </w:pPr>
            <w:r w:rsidRPr="00F54C2D">
              <w:rPr>
                <w:b/>
                <w:color w:val="FFFFFF" w:themeColor="background1"/>
                <w:sz w:val="18"/>
                <w:szCs w:val="18"/>
                <w:lang w:val="en-GB"/>
              </w:rPr>
              <w:t>validation</w:t>
            </w:r>
          </w:p>
        </w:tc>
      </w:tr>
      <w:tr w:rsidR="003E26BE"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3E26BE" w:rsidRPr="00F54C2D" w:rsidRDefault="003E26BE" w:rsidP="00065969">
            <w:pPr>
              <w:rPr>
                <w:sz w:val="18"/>
                <w:szCs w:val="18"/>
                <w:lang w:val="en-GB"/>
              </w:rPr>
            </w:pPr>
            <w:r w:rsidRPr="00F54C2D">
              <w:rPr>
                <w:sz w:val="18"/>
                <w:szCs w:val="18"/>
                <w:lang w:val="en-GB"/>
              </w:rPr>
              <w:t>id</w:t>
            </w:r>
          </w:p>
        </w:tc>
        <w:tc>
          <w:tcPr>
            <w:tcW w:w="5637" w:type="dxa"/>
            <w:tcBorders>
              <w:top w:val="single" w:sz="4" w:space="0" w:color="auto"/>
              <w:left w:val="single" w:sz="4" w:space="0" w:color="auto"/>
              <w:bottom w:val="single" w:sz="4" w:space="0" w:color="auto"/>
              <w:right w:val="single" w:sz="4" w:space="0" w:color="auto"/>
            </w:tcBorders>
            <w:hideMark/>
          </w:tcPr>
          <w:p w:rsidR="003E26BE" w:rsidRPr="00F54C2D" w:rsidRDefault="003E26BE" w:rsidP="00065969">
            <w:pPr>
              <w:rPr>
                <w:sz w:val="18"/>
                <w:szCs w:val="18"/>
                <w:lang w:val="en-GB"/>
              </w:rPr>
            </w:pPr>
            <w:r w:rsidRPr="00F54C2D">
              <w:rPr>
                <w:sz w:val="18"/>
                <w:szCs w:val="18"/>
                <w:lang w:val="en-GB"/>
              </w:rPr>
              <w:t>No validation</w:t>
            </w:r>
          </w:p>
        </w:tc>
      </w:tr>
      <w:tr w:rsidR="003E26BE"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3E26BE" w:rsidRPr="00F54C2D" w:rsidRDefault="003E26BE" w:rsidP="00065969">
            <w:pPr>
              <w:rPr>
                <w:sz w:val="18"/>
                <w:szCs w:val="18"/>
                <w:lang w:val="en-GB"/>
              </w:rPr>
            </w:pPr>
            <w:proofErr w:type="spellStart"/>
            <w:r w:rsidRPr="00F54C2D">
              <w:rPr>
                <w:sz w:val="18"/>
                <w:szCs w:val="18"/>
                <w:lang w:val="en-GB"/>
              </w:rPr>
              <w:t>msl_msgidentifier</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E26BE" w:rsidRPr="00F54C2D" w:rsidRDefault="003E26BE" w:rsidP="00065969">
            <w:pPr>
              <w:rPr>
                <w:sz w:val="18"/>
                <w:szCs w:val="18"/>
                <w:lang w:val="en-GB"/>
              </w:rPr>
            </w:pPr>
            <w:r w:rsidRPr="00F54C2D">
              <w:rPr>
                <w:sz w:val="18"/>
                <w:szCs w:val="18"/>
                <w:lang w:val="en-GB"/>
              </w:rPr>
              <w:t>&lt;</w:t>
            </w:r>
            <w:proofErr w:type="spellStart"/>
            <w:r w:rsidRPr="00F54C2D">
              <w:rPr>
                <w:sz w:val="18"/>
                <w:szCs w:val="18"/>
                <w:lang w:val="en-GB"/>
              </w:rPr>
              <w:t>messageid</w:t>
            </w:r>
            <w:proofErr w:type="spellEnd"/>
            <w:r w:rsidRPr="00F54C2D">
              <w:rPr>
                <w:sz w:val="18"/>
                <w:szCs w:val="18"/>
                <w:lang w:val="en-GB"/>
              </w:rPr>
              <w:t>&gt;</w:t>
            </w:r>
          </w:p>
        </w:tc>
      </w:tr>
      <w:tr w:rsidR="003E26BE"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3E26BE" w:rsidRPr="00F54C2D" w:rsidRDefault="003E26BE" w:rsidP="00065969">
            <w:pPr>
              <w:rPr>
                <w:sz w:val="18"/>
                <w:szCs w:val="18"/>
                <w:lang w:val="en-GB"/>
              </w:rPr>
            </w:pPr>
            <w:proofErr w:type="spellStart"/>
            <w:r w:rsidRPr="00F54C2D">
              <w:rPr>
                <w:sz w:val="18"/>
                <w:szCs w:val="18"/>
                <w:lang w:val="en-GB"/>
              </w:rPr>
              <w:t>msl_timestamp</w:t>
            </w:r>
            <w:proofErr w:type="spellEnd"/>
          </w:p>
        </w:tc>
        <w:tc>
          <w:tcPr>
            <w:tcW w:w="5637" w:type="dxa"/>
            <w:tcBorders>
              <w:top w:val="single" w:sz="4" w:space="0" w:color="auto"/>
              <w:left w:val="single" w:sz="4" w:space="0" w:color="auto"/>
              <w:bottom w:val="single" w:sz="4" w:space="0" w:color="auto"/>
              <w:right w:val="single" w:sz="4" w:space="0" w:color="auto"/>
            </w:tcBorders>
          </w:tcPr>
          <w:p w:rsidR="003E26BE" w:rsidRPr="00F54C2D" w:rsidRDefault="003E26BE" w:rsidP="00065969">
            <w:pPr>
              <w:rPr>
                <w:sz w:val="18"/>
                <w:szCs w:val="18"/>
                <w:lang w:val="en-GB"/>
              </w:rPr>
            </w:pPr>
            <w:r w:rsidRPr="00F54C2D">
              <w:rPr>
                <w:sz w:val="18"/>
                <w:szCs w:val="18"/>
                <w:lang w:val="en-GB"/>
              </w:rPr>
              <w:t>Filled with date value close to moment of processing the message</w:t>
            </w:r>
          </w:p>
        </w:tc>
      </w:tr>
      <w:tr w:rsidR="003E26BE"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3E26BE" w:rsidRPr="00F54C2D" w:rsidRDefault="003E26BE" w:rsidP="00065969">
            <w:pPr>
              <w:rPr>
                <w:sz w:val="18"/>
                <w:szCs w:val="18"/>
                <w:lang w:val="en-GB"/>
              </w:rPr>
            </w:pPr>
            <w:proofErr w:type="spellStart"/>
            <w:r w:rsidRPr="00F54C2D">
              <w:rPr>
                <w:sz w:val="18"/>
                <w:szCs w:val="18"/>
                <w:lang w:val="en-GB"/>
              </w:rPr>
              <w:t>msl_mail_subject</w:t>
            </w:r>
            <w:proofErr w:type="spellEnd"/>
          </w:p>
        </w:tc>
        <w:tc>
          <w:tcPr>
            <w:tcW w:w="5637" w:type="dxa"/>
            <w:tcBorders>
              <w:top w:val="single" w:sz="4" w:space="0" w:color="auto"/>
              <w:left w:val="single" w:sz="4" w:space="0" w:color="auto"/>
              <w:bottom w:val="single" w:sz="4" w:space="0" w:color="auto"/>
              <w:right w:val="single" w:sz="4" w:space="0" w:color="auto"/>
            </w:tcBorders>
          </w:tcPr>
          <w:p w:rsidR="003E26BE" w:rsidRPr="00F54C2D" w:rsidRDefault="003E26BE" w:rsidP="00065969">
            <w:pPr>
              <w:rPr>
                <w:sz w:val="18"/>
                <w:szCs w:val="18"/>
                <w:lang w:val="en-GB"/>
              </w:rPr>
            </w:pPr>
            <w:r w:rsidRPr="00F54C2D">
              <w:rPr>
                <w:sz w:val="18"/>
                <w:szCs w:val="18"/>
                <w:lang w:val="en-GB"/>
              </w:rPr>
              <w:t>Legacy field for email interface, empty</w:t>
            </w:r>
          </w:p>
        </w:tc>
      </w:tr>
      <w:tr w:rsidR="003E26BE"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3E26BE" w:rsidRPr="00F54C2D" w:rsidRDefault="003E26BE" w:rsidP="00065969">
            <w:pPr>
              <w:rPr>
                <w:sz w:val="18"/>
                <w:szCs w:val="18"/>
                <w:lang w:val="en-GB"/>
              </w:rPr>
            </w:pPr>
            <w:proofErr w:type="spellStart"/>
            <w:r w:rsidRPr="00F54C2D">
              <w:rPr>
                <w:sz w:val="18"/>
                <w:szCs w:val="18"/>
                <w:lang w:val="en-GB"/>
              </w:rPr>
              <w:t>msl_mail_from_address</w:t>
            </w:r>
            <w:proofErr w:type="spellEnd"/>
          </w:p>
        </w:tc>
        <w:tc>
          <w:tcPr>
            <w:tcW w:w="5637" w:type="dxa"/>
            <w:tcBorders>
              <w:top w:val="single" w:sz="4" w:space="0" w:color="auto"/>
              <w:left w:val="single" w:sz="4" w:space="0" w:color="auto"/>
              <w:bottom w:val="single" w:sz="4" w:space="0" w:color="auto"/>
              <w:right w:val="single" w:sz="4" w:space="0" w:color="auto"/>
            </w:tcBorders>
          </w:tcPr>
          <w:p w:rsidR="003E26BE" w:rsidRPr="00F54C2D" w:rsidRDefault="003E26BE" w:rsidP="00065969">
            <w:pPr>
              <w:rPr>
                <w:sz w:val="18"/>
                <w:szCs w:val="18"/>
                <w:lang w:val="en-GB"/>
              </w:rPr>
            </w:pPr>
            <w:r w:rsidRPr="00F54C2D">
              <w:rPr>
                <w:sz w:val="18"/>
                <w:szCs w:val="18"/>
                <w:lang w:val="en-GB"/>
              </w:rPr>
              <w:t>Legacy field for email interface, empty</w:t>
            </w:r>
          </w:p>
        </w:tc>
      </w:tr>
      <w:tr w:rsidR="003E26BE"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3E26BE" w:rsidRPr="00F54C2D" w:rsidRDefault="003E26BE" w:rsidP="00065969">
            <w:pPr>
              <w:rPr>
                <w:sz w:val="18"/>
                <w:szCs w:val="18"/>
                <w:lang w:val="en-GB"/>
              </w:rPr>
            </w:pPr>
            <w:proofErr w:type="spellStart"/>
            <w:r w:rsidRPr="00F54C2D">
              <w:rPr>
                <w:sz w:val="18"/>
                <w:szCs w:val="18"/>
                <w:lang w:val="en-GB"/>
              </w:rPr>
              <w:t>msl_mail_to_address</w:t>
            </w:r>
            <w:proofErr w:type="spellEnd"/>
          </w:p>
        </w:tc>
        <w:tc>
          <w:tcPr>
            <w:tcW w:w="5637" w:type="dxa"/>
            <w:tcBorders>
              <w:top w:val="single" w:sz="4" w:space="0" w:color="auto"/>
              <w:left w:val="single" w:sz="4" w:space="0" w:color="auto"/>
              <w:bottom w:val="single" w:sz="4" w:space="0" w:color="auto"/>
              <w:right w:val="single" w:sz="4" w:space="0" w:color="auto"/>
            </w:tcBorders>
          </w:tcPr>
          <w:p w:rsidR="003E26BE" w:rsidRPr="00F54C2D" w:rsidRDefault="003E26BE" w:rsidP="00065969">
            <w:pPr>
              <w:rPr>
                <w:sz w:val="18"/>
                <w:szCs w:val="18"/>
                <w:lang w:val="en-GB"/>
              </w:rPr>
            </w:pPr>
            <w:r w:rsidRPr="00F54C2D">
              <w:rPr>
                <w:sz w:val="18"/>
                <w:szCs w:val="18"/>
                <w:lang w:val="en-GB"/>
              </w:rPr>
              <w:t>Legacy field for email interface, empty</w:t>
            </w:r>
          </w:p>
        </w:tc>
      </w:tr>
      <w:tr w:rsidR="003E26BE"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3E26BE" w:rsidRPr="00F54C2D" w:rsidRDefault="003E26BE" w:rsidP="00065969">
            <w:pPr>
              <w:rPr>
                <w:sz w:val="18"/>
                <w:szCs w:val="18"/>
                <w:lang w:val="en-GB"/>
              </w:rPr>
            </w:pPr>
            <w:proofErr w:type="spellStart"/>
            <w:r w:rsidRPr="00F54C2D">
              <w:rPr>
                <w:sz w:val="18"/>
                <w:szCs w:val="18"/>
                <w:lang w:val="en-GB"/>
              </w:rPr>
              <w:t>msl_ctd_id</w:t>
            </w:r>
            <w:proofErr w:type="spellEnd"/>
          </w:p>
        </w:tc>
        <w:tc>
          <w:tcPr>
            <w:tcW w:w="5637" w:type="dxa"/>
            <w:tcBorders>
              <w:top w:val="single" w:sz="4" w:space="0" w:color="auto"/>
              <w:left w:val="single" w:sz="4" w:space="0" w:color="auto"/>
              <w:bottom w:val="single" w:sz="4" w:space="0" w:color="auto"/>
              <w:right w:val="single" w:sz="4" w:space="0" w:color="auto"/>
            </w:tcBorders>
          </w:tcPr>
          <w:p w:rsidR="003E26BE" w:rsidRPr="00F54C2D" w:rsidRDefault="003E26BE" w:rsidP="00065969">
            <w:pPr>
              <w:rPr>
                <w:sz w:val="18"/>
                <w:szCs w:val="18"/>
                <w:lang w:val="en-GB"/>
              </w:rPr>
            </w:pPr>
            <w:r w:rsidRPr="00F54C2D">
              <w:rPr>
                <w:sz w:val="18"/>
                <w:szCs w:val="18"/>
                <w:lang w:val="en-GB"/>
              </w:rPr>
              <w:t xml:space="preserve">Refers to </w:t>
            </w:r>
            <w:proofErr w:type="spellStart"/>
            <w:r w:rsidRPr="00F54C2D">
              <w:rPr>
                <w:sz w:val="18"/>
                <w:szCs w:val="18"/>
                <w:lang w:val="en-GB"/>
              </w:rPr>
              <w:t>contract_termination_request</w:t>
            </w:r>
            <w:proofErr w:type="spellEnd"/>
            <w:r w:rsidRPr="00F54C2D">
              <w:rPr>
                <w:sz w:val="18"/>
                <w:szCs w:val="18"/>
                <w:lang w:val="en-GB"/>
              </w:rPr>
              <w:t xml:space="preserve"> record</w:t>
            </w:r>
          </w:p>
        </w:tc>
      </w:tr>
      <w:tr w:rsidR="003E26BE"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3E26BE" w:rsidRPr="00F54C2D" w:rsidRDefault="003E26BE" w:rsidP="00065969">
            <w:pPr>
              <w:rPr>
                <w:sz w:val="18"/>
                <w:szCs w:val="18"/>
                <w:lang w:val="en-GB"/>
              </w:rPr>
            </w:pPr>
            <w:proofErr w:type="spellStart"/>
            <w:r w:rsidRPr="00F54C2D">
              <w:rPr>
                <w:sz w:val="18"/>
                <w:szCs w:val="18"/>
                <w:lang w:val="en-GB"/>
              </w:rPr>
              <w:t>msl_dm_id</w:t>
            </w:r>
            <w:proofErr w:type="spellEnd"/>
          </w:p>
        </w:tc>
        <w:tc>
          <w:tcPr>
            <w:tcW w:w="5637" w:type="dxa"/>
            <w:tcBorders>
              <w:top w:val="single" w:sz="4" w:space="0" w:color="auto"/>
              <w:left w:val="single" w:sz="4" w:space="0" w:color="auto"/>
              <w:bottom w:val="single" w:sz="4" w:space="0" w:color="auto"/>
              <w:right w:val="single" w:sz="4" w:space="0" w:color="auto"/>
            </w:tcBorders>
          </w:tcPr>
          <w:p w:rsidR="003E26BE" w:rsidRPr="00F54C2D" w:rsidRDefault="003E26BE" w:rsidP="00065969">
            <w:pPr>
              <w:rPr>
                <w:sz w:val="18"/>
                <w:szCs w:val="18"/>
                <w:lang w:val="en-GB"/>
              </w:rPr>
            </w:pPr>
            <w:r w:rsidRPr="00F54C2D">
              <w:rPr>
                <w:sz w:val="18"/>
                <w:szCs w:val="18"/>
                <w:lang w:val="en-GB"/>
              </w:rPr>
              <w:t xml:space="preserve">Refers to </w:t>
            </w:r>
            <w:proofErr w:type="spellStart"/>
            <w:r w:rsidRPr="00F54C2D">
              <w:rPr>
                <w:sz w:val="18"/>
                <w:szCs w:val="18"/>
                <w:lang w:val="en-GB"/>
              </w:rPr>
              <w:t>dossier_messages</w:t>
            </w:r>
            <w:proofErr w:type="spellEnd"/>
            <w:r w:rsidRPr="00F54C2D">
              <w:rPr>
                <w:sz w:val="18"/>
                <w:szCs w:val="18"/>
                <w:lang w:val="en-GB"/>
              </w:rPr>
              <w:t xml:space="preserve"> record created </w:t>
            </w:r>
          </w:p>
        </w:tc>
      </w:tr>
      <w:tr w:rsidR="003E26BE"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3E26BE" w:rsidRPr="00F54C2D" w:rsidRDefault="003E26BE" w:rsidP="00065969">
            <w:pPr>
              <w:rPr>
                <w:sz w:val="18"/>
                <w:szCs w:val="18"/>
                <w:lang w:val="en-GB"/>
              </w:rPr>
            </w:pPr>
            <w:proofErr w:type="spellStart"/>
            <w:r w:rsidRPr="00F54C2D">
              <w:rPr>
                <w:sz w:val="18"/>
                <w:szCs w:val="18"/>
                <w:lang w:val="en-GB"/>
              </w:rPr>
              <w:t>msl_it_id</w:t>
            </w:r>
            <w:proofErr w:type="spellEnd"/>
          </w:p>
        </w:tc>
        <w:tc>
          <w:tcPr>
            <w:tcW w:w="5637" w:type="dxa"/>
            <w:tcBorders>
              <w:top w:val="single" w:sz="4" w:space="0" w:color="auto"/>
              <w:left w:val="single" w:sz="4" w:space="0" w:color="auto"/>
              <w:bottom w:val="single" w:sz="4" w:space="0" w:color="auto"/>
              <w:right w:val="single" w:sz="4" w:space="0" w:color="auto"/>
            </w:tcBorders>
          </w:tcPr>
          <w:p w:rsidR="003E26BE" w:rsidRPr="00F54C2D" w:rsidRDefault="003E26BE" w:rsidP="00065969">
            <w:pPr>
              <w:rPr>
                <w:sz w:val="18"/>
                <w:szCs w:val="18"/>
                <w:lang w:val="en-GB"/>
              </w:rPr>
            </w:pPr>
            <w:r w:rsidRPr="00F54C2D">
              <w:rPr>
                <w:sz w:val="18"/>
                <w:szCs w:val="18"/>
                <w:lang w:val="en-GB"/>
              </w:rPr>
              <w:t>Corresponds with interface type the message is sent with.</w:t>
            </w:r>
          </w:p>
        </w:tc>
      </w:tr>
      <w:tr w:rsidR="003E26BE"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3E26BE" w:rsidRPr="00F54C2D" w:rsidRDefault="003E26BE" w:rsidP="00065969">
            <w:pPr>
              <w:rPr>
                <w:sz w:val="18"/>
                <w:szCs w:val="18"/>
                <w:lang w:val="en-GB"/>
              </w:rPr>
            </w:pPr>
            <w:proofErr w:type="spellStart"/>
            <w:r w:rsidRPr="00F54C2D">
              <w:rPr>
                <w:sz w:val="18"/>
                <w:szCs w:val="18"/>
                <w:lang w:val="en-GB"/>
              </w:rPr>
              <w:t>msl_clc_id</w:t>
            </w:r>
            <w:proofErr w:type="spellEnd"/>
          </w:p>
        </w:tc>
        <w:tc>
          <w:tcPr>
            <w:tcW w:w="5637" w:type="dxa"/>
            <w:tcBorders>
              <w:top w:val="single" w:sz="4" w:space="0" w:color="auto"/>
              <w:left w:val="single" w:sz="4" w:space="0" w:color="auto"/>
              <w:bottom w:val="single" w:sz="4" w:space="0" w:color="auto"/>
              <w:right w:val="single" w:sz="4" w:space="0" w:color="auto"/>
            </w:tcBorders>
          </w:tcPr>
          <w:p w:rsidR="003E26BE" w:rsidRPr="00F54C2D" w:rsidRDefault="003E26BE" w:rsidP="00065969">
            <w:pPr>
              <w:rPr>
                <w:sz w:val="18"/>
                <w:szCs w:val="18"/>
                <w:lang w:val="en-GB"/>
              </w:rPr>
            </w:pPr>
            <w:r w:rsidRPr="00F54C2D">
              <w:rPr>
                <w:sz w:val="18"/>
                <w:szCs w:val="18"/>
                <w:lang w:val="en-GB"/>
              </w:rPr>
              <w:t xml:space="preserve">Refers to id of </w:t>
            </w:r>
            <w:proofErr w:type="spellStart"/>
            <w:r w:rsidRPr="00F54C2D">
              <w:rPr>
                <w:sz w:val="18"/>
                <w:szCs w:val="18"/>
                <w:lang w:val="en-GB"/>
              </w:rPr>
              <w:t>comp_logging_code</w:t>
            </w:r>
            <w:proofErr w:type="spellEnd"/>
            <w:r w:rsidRPr="00F54C2D">
              <w:rPr>
                <w:sz w:val="18"/>
                <w:szCs w:val="18"/>
                <w:lang w:val="en-GB"/>
              </w:rPr>
              <w:t xml:space="preserve"> record where </w:t>
            </w:r>
            <w:proofErr w:type="spellStart"/>
            <w:r w:rsidRPr="00F54C2D">
              <w:rPr>
                <w:sz w:val="18"/>
                <w:szCs w:val="18"/>
                <w:lang w:val="en-GB"/>
              </w:rPr>
              <w:t>clc_code</w:t>
            </w:r>
            <w:proofErr w:type="spellEnd"/>
            <w:r w:rsidRPr="00F54C2D">
              <w:rPr>
                <w:sz w:val="18"/>
                <w:szCs w:val="18"/>
                <w:lang w:val="en-GB"/>
              </w:rPr>
              <w:t xml:space="preserve"> = ‘503’</w:t>
            </w:r>
          </w:p>
        </w:tc>
      </w:tr>
      <w:tr w:rsidR="003E26BE"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3E26BE" w:rsidRPr="00F54C2D" w:rsidRDefault="003E26BE" w:rsidP="00065969">
            <w:pPr>
              <w:rPr>
                <w:sz w:val="18"/>
                <w:szCs w:val="18"/>
                <w:lang w:val="en-GB"/>
              </w:rPr>
            </w:pPr>
            <w:proofErr w:type="spellStart"/>
            <w:r w:rsidRPr="00F54C2D">
              <w:rPr>
                <w:sz w:val="18"/>
                <w:szCs w:val="18"/>
                <w:lang w:val="en-GB"/>
              </w:rPr>
              <w:t>msl_mail_message_id</w:t>
            </w:r>
            <w:proofErr w:type="spellEnd"/>
          </w:p>
        </w:tc>
        <w:tc>
          <w:tcPr>
            <w:tcW w:w="5637" w:type="dxa"/>
            <w:tcBorders>
              <w:top w:val="single" w:sz="4" w:space="0" w:color="auto"/>
              <w:left w:val="single" w:sz="4" w:space="0" w:color="auto"/>
              <w:bottom w:val="single" w:sz="4" w:space="0" w:color="auto"/>
              <w:right w:val="single" w:sz="4" w:space="0" w:color="auto"/>
            </w:tcBorders>
          </w:tcPr>
          <w:p w:rsidR="003E26BE" w:rsidRPr="00F54C2D" w:rsidRDefault="003E26BE" w:rsidP="00065969">
            <w:pPr>
              <w:rPr>
                <w:sz w:val="18"/>
                <w:szCs w:val="18"/>
                <w:lang w:val="en-GB"/>
              </w:rPr>
            </w:pPr>
            <w:r w:rsidRPr="00F54C2D">
              <w:rPr>
                <w:sz w:val="18"/>
                <w:szCs w:val="18"/>
                <w:lang w:val="en-GB"/>
              </w:rPr>
              <w:t>Legacy field for email interface, empty</w:t>
            </w:r>
          </w:p>
        </w:tc>
      </w:tr>
      <w:tr w:rsidR="003E26BE"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3E26BE" w:rsidRPr="00F54C2D" w:rsidRDefault="003E26BE" w:rsidP="00065969">
            <w:pPr>
              <w:rPr>
                <w:sz w:val="18"/>
                <w:szCs w:val="18"/>
                <w:lang w:val="en-GB"/>
              </w:rPr>
            </w:pPr>
            <w:proofErr w:type="spellStart"/>
            <w:r w:rsidRPr="00F54C2D">
              <w:rPr>
                <w:sz w:val="18"/>
                <w:szCs w:val="18"/>
                <w:lang w:val="en-GB"/>
              </w:rPr>
              <w:t>msl_log</w:t>
            </w:r>
            <w:proofErr w:type="spellEnd"/>
            <w:r w:rsidRPr="00F54C2D">
              <w:rPr>
                <w:sz w:val="18"/>
                <w:szCs w:val="18"/>
                <w:lang w:val="en-GB"/>
              </w:rPr>
              <w:t xml:space="preserve"> character</w:t>
            </w:r>
          </w:p>
        </w:tc>
        <w:tc>
          <w:tcPr>
            <w:tcW w:w="5637" w:type="dxa"/>
            <w:tcBorders>
              <w:top w:val="single" w:sz="4" w:space="0" w:color="auto"/>
              <w:left w:val="single" w:sz="4" w:space="0" w:color="auto"/>
              <w:bottom w:val="single" w:sz="4" w:space="0" w:color="auto"/>
              <w:right w:val="single" w:sz="4" w:space="0" w:color="auto"/>
            </w:tcBorders>
          </w:tcPr>
          <w:p w:rsidR="003E26BE" w:rsidRPr="00F54C2D" w:rsidRDefault="003E26BE" w:rsidP="00065969">
            <w:pPr>
              <w:rPr>
                <w:sz w:val="18"/>
                <w:szCs w:val="18"/>
                <w:lang w:val="en-GB"/>
              </w:rPr>
            </w:pPr>
            <w:r w:rsidRPr="00F54C2D">
              <w:rPr>
                <w:sz w:val="18"/>
                <w:szCs w:val="18"/>
                <w:lang w:val="en-GB"/>
              </w:rPr>
              <w:t>Contains log entry. Starts with ‘503 - Marking message as commit success - Dossier Message Saved successfully’</w:t>
            </w:r>
          </w:p>
        </w:tc>
      </w:tr>
      <w:tr w:rsidR="003E26BE"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3E26BE" w:rsidRPr="00F54C2D" w:rsidRDefault="003E26BE" w:rsidP="00065969">
            <w:pPr>
              <w:rPr>
                <w:sz w:val="18"/>
                <w:szCs w:val="18"/>
                <w:lang w:val="en-GB"/>
              </w:rPr>
            </w:pPr>
            <w:proofErr w:type="spellStart"/>
            <w:r w:rsidRPr="00F54C2D">
              <w:rPr>
                <w:sz w:val="18"/>
                <w:szCs w:val="18"/>
                <w:lang w:val="en-GB"/>
              </w:rPr>
              <w:t>msl_mail_message_blob</w:t>
            </w:r>
            <w:proofErr w:type="spellEnd"/>
          </w:p>
        </w:tc>
        <w:tc>
          <w:tcPr>
            <w:tcW w:w="5637" w:type="dxa"/>
            <w:tcBorders>
              <w:top w:val="single" w:sz="4" w:space="0" w:color="auto"/>
              <w:left w:val="single" w:sz="4" w:space="0" w:color="auto"/>
              <w:bottom w:val="single" w:sz="4" w:space="0" w:color="auto"/>
              <w:right w:val="single" w:sz="4" w:space="0" w:color="auto"/>
            </w:tcBorders>
          </w:tcPr>
          <w:p w:rsidR="003E26BE" w:rsidRPr="00F54C2D" w:rsidRDefault="003E26BE" w:rsidP="00065969">
            <w:pPr>
              <w:rPr>
                <w:sz w:val="18"/>
                <w:szCs w:val="18"/>
                <w:lang w:val="en-GB"/>
              </w:rPr>
            </w:pPr>
            <w:r w:rsidRPr="00F54C2D">
              <w:rPr>
                <w:sz w:val="18"/>
                <w:szCs w:val="18"/>
                <w:lang w:val="en-GB"/>
              </w:rPr>
              <w:t>Legacy field for email interface, empty</w:t>
            </w:r>
          </w:p>
        </w:tc>
      </w:tr>
      <w:tr w:rsidR="003E26BE"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3E26BE" w:rsidRPr="00F54C2D" w:rsidRDefault="003E26BE" w:rsidP="00065969">
            <w:pPr>
              <w:rPr>
                <w:sz w:val="18"/>
                <w:szCs w:val="18"/>
                <w:lang w:val="en-GB"/>
              </w:rPr>
            </w:pPr>
            <w:proofErr w:type="spellStart"/>
            <w:r w:rsidRPr="00F54C2D">
              <w:rPr>
                <w:sz w:val="18"/>
                <w:szCs w:val="18"/>
                <w:lang w:val="en-GB"/>
              </w:rPr>
              <w:t>msl_soap_message_blob</w:t>
            </w:r>
            <w:proofErr w:type="spellEnd"/>
          </w:p>
        </w:tc>
        <w:tc>
          <w:tcPr>
            <w:tcW w:w="5637" w:type="dxa"/>
            <w:tcBorders>
              <w:top w:val="single" w:sz="4" w:space="0" w:color="auto"/>
              <w:left w:val="single" w:sz="4" w:space="0" w:color="auto"/>
              <w:bottom w:val="single" w:sz="4" w:space="0" w:color="auto"/>
              <w:right w:val="single" w:sz="4" w:space="0" w:color="auto"/>
            </w:tcBorders>
          </w:tcPr>
          <w:p w:rsidR="003E26BE" w:rsidRPr="00F54C2D" w:rsidRDefault="003E26BE" w:rsidP="00065969">
            <w:pPr>
              <w:rPr>
                <w:sz w:val="18"/>
                <w:szCs w:val="18"/>
                <w:lang w:val="en-GB"/>
              </w:rPr>
            </w:pPr>
            <w:r w:rsidRPr="00F54C2D">
              <w:rPr>
                <w:sz w:val="18"/>
                <w:szCs w:val="18"/>
                <w:lang w:val="en-GB"/>
              </w:rPr>
              <w:t>The received XML message</w:t>
            </w:r>
          </w:p>
        </w:tc>
      </w:tr>
      <w:tr w:rsidR="003E26BE"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3E26BE" w:rsidRPr="00F54C2D" w:rsidRDefault="003E26BE" w:rsidP="00065969">
            <w:pPr>
              <w:rPr>
                <w:sz w:val="18"/>
                <w:szCs w:val="18"/>
                <w:lang w:val="en-GB"/>
              </w:rPr>
            </w:pPr>
            <w:r w:rsidRPr="00F54C2D">
              <w:rPr>
                <w:sz w:val="18"/>
                <w:szCs w:val="18"/>
                <w:lang w:val="en-GB"/>
              </w:rPr>
              <w:t xml:space="preserve">active </w:t>
            </w:r>
            <w:proofErr w:type="spellStart"/>
            <w:r w:rsidRPr="00F54C2D">
              <w:rPr>
                <w:sz w:val="18"/>
                <w:szCs w:val="18"/>
                <w:lang w:val="en-GB"/>
              </w:rPr>
              <w:t>boolean</w:t>
            </w:r>
            <w:proofErr w:type="spellEnd"/>
          </w:p>
        </w:tc>
        <w:tc>
          <w:tcPr>
            <w:tcW w:w="5637" w:type="dxa"/>
            <w:tcBorders>
              <w:top w:val="single" w:sz="4" w:space="0" w:color="auto"/>
              <w:left w:val="single" w:sz="4" w:space="0" w:color="auto"/>
              <w:bottom w:val="single" w:sz="4" w:space="0" w:color="auto"/>
              <w:right w:val="single" w:sz="4" w:space="0" w:color="auto"/>
            </w:tcBorders>
          </w:tcPr>
          <w:p w:rsidR="003E26BE" w:rsidRPr="00F54C2D" w:rsidRDefault="003E26BE" w:rsidP="00065969">
            <w:pPr>
              <w:rPr>
                <w:sz w:val="18"/>
                <w:szCs w:val="18"/>
                <w:lang w:val="en-GB"/>
              </w:rPr>
            </w:pPr>
            <w:r w:rsidRPr="00F54C2D">
              <w:rPr>
                <w:sz w:val="18"/>
                <w:szCs w:val="18"/>
                <w:lang w:val="en-GB"/>
              </w:rPr>
              <w:t>True</w:t>
            </w:r>
          </w:p>
        </w:tc>
      </w:tr>
      <w:tr w:rsidR="003E26BE"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3E26BE" w:rsidRPr="00F54C2D" w:rsidRDefault="003E26BE" w:rsidP="00065969">
            <w:pPr>
              <w:rPr>
                <w:sz w:val="18"/>
                <w:szCs w:val="18"/>
                <w:lang w:val="en-GB"/>
              </w:rPr>
            </w:pPr>
            <w:proofErr w:type="spellStart"/>
            <w:r w:rsidRPr="00F54C2D">
              <w:rPr>
                <w:sz w:val="18"/>
                <w:szCs w:val="18"/>
                <w:lang w:val="en-GB"/>
              </w:rPr>
              <w:t>createddate</w:t>
            </w:r>
            <w:proofErr w:type="spellEnd"/>
          </w:p>
        </w:tc>
        <w:tc>
          <w:tcPr>
            <w:tcW w:w="5637" w:type="dxa"/>
            <w:tcBorders>
              <w:top w:val="single" w:sz="4" w:space="0" w:color="auto"/>
              <w:left w:val="single" w:sz="4" w:space="0" w:color="auto"/>
              <w:bottom w:val="single" w:sz="4" w:space="0" w:color="auto"/>
              <w:right w:val="single" w:sz="4" w:space="0" w:color="auto"/>
            </w:tcBorders>
          </w:tcPr>
          <w:p w:rsidR="003E26BE" w:rsidRPr="00F54C2D" w:rsidRDefault="003E26BE" w:rsidP="00065969">
            <w:pPr>
              <w:rPr>
                <w:sz w:val="18"/>
                <w:szCs w:val="18"/>
                <w:lang w:val="en-GB"/>
              </w:rPr>
            </w:pPr>
            <w:r w:rsidRPr="00F54C2D">
              <w:rPr>
                <w:sz w:val="18"/>
                <w:szCs w:val="18"/>
                <w:lang w:val="en-GB"/>
              </w:rPr>
              <w:t>Filled with date value close to moment of processing the message</w:t>
            </w:r>
          </w:p>
        </w:tc>
      </w:tr>
      <w:tr w:rsidR="003E26BE"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3E26BE" w:rsidRPr="00F54C2D" w:rsidRDefault="003E26BE" w:rsidP="00065969">
            <w:pPr>
              <w:rPr>
                <w:sz w:val="18"/>
                <w:szCs w:val="18"/>
                <w:lang w:val="en-GB"/>
              </w:rPr>
            </w:pPr>
            <w:proofErr w:type="spellStart"/>
            <w:r w:rsidRPr="00F54C2D">
              <w:rPr>
                <w:sz w:val="18"/>
                <w:szCs w:val="18"/>
                <w:lang w:val="en-GB"/>
              </w:rPr>
              <w:t>modifieddate</w:t>
            </w:r>
            <w:proofErr w:type="spellEnd"/>
          </w:p>
        </w:tc>
        <w:tc>
          <w:tcPr>
            <w:tcW w:w="5637" w:type="dxa"/>
            <w:tcBorders>
              <w:top w:val="single" w:sz="4" w:space="0" w:color="auto"/>
              <w:left w:val="single" w:sz="4" w:space="0" w:color="auto"/>
              <w:bottom w:val="single" w:sz="4" w:space="0" w:color="auto"/>
              <w:right w:val="single" w:sz="4" w:space="0" w:color="auto"/>
            </w:tcBorders>
          </w:tcPr>
          <w:p w:rsidR="003E26BE" w:rsidRPr="00F54C2D" w:rsidRDefault="003E26BE" w:rsidP="00065969">
            <w:pPr>
              <w:rPr>
                <w:sz w:val="18"/>
                <w:szCs w:val="18"/>
                <w:lang w:val="en-GB"/>
              </w:rPr>
            </w:pPr>
            <w:r w:rsidRPr="00F54C2D">
              <w:rPr>
                <w:sz w:val="18"/>
                <w:szCs w:val="18"/>
                <w:lang w:val="en-GB"/>
              </w:rPr>
              <w:t>Filled with date value close to moment of processing the message</w:t>
            </w:r>
          </w:p>
        </w:tc>
      </w:tr>
      <w:tr w:rsidR="003E26BE"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3E26BE" w:rsidRPr="00F54C2D" w:rsidRDefault="003E26BE" w:rsidP="00065969">
            <w:pPr>
              <w:rPr>
                <w:sz w:val="18"/>
                <w:szCs w:val="18"/>
                <w:lang w:val="en-GB"/>
              </w:rPr>
            </w:pPr>
            <w:proofErr w:type="spellStart"/>
            <w:r w:rsidRPr="00F54C2D">
              <w:rPr>
                <w:sz w:val="18"/>
                <w:szCs w:val="18"/>
                <w:lang w:val="en-GB"/>
              </w:rPr>
              <w:t>msl_soap_transaction_id</w:t>
            </w:r>
            <w:proofErr w:type="spellEnd"/>
          </w:p>
        </w:tc>
        <w:tc>
          <w:tcPr>
            <w:tcW w:w="5637" w:type="dxa"/>
            <w:tcBorders>
              <w:top w:val="single" w:sz="4" w:space="0" w:color="auto"/>
              <w:left w:val="single" w:sz="4" w:space="0" w:color="auto"/>
              <w:bottom w:val="single" w:sz="4" w:space="0" w:color="auto"/>
              <w:right w:val="single" w:sz="4" w:space="0" w:color="auto"/>
            </w:tcBorders>
          </w:tcPr>
          <w:p w:rsidR="003E26BE" w:rsidRPr="00F54C2D" w:rsidRDefault="003E26BE" w:rsidP="00065969">
            <w:pPr>
              <w:rPr>
                <w:sz w:val="18"/>
                <w:szCs w:val="18"/>
                <w:lang w:val="en-GB"/>
              </w:rPr>
            </w:pPr>
            <w:r w:rsidRPr="00F54C2D">
              <w:rPr>
                <w:sz w:val="18"/>
                <w:szCs w:val="18"/>
                <w:lang w:val="en-GB"/>
              </w:rPr>
              <w:t xml:space="preserve">Filled with </w:t>
            </w:r>
            <w:proofErr w:type="spellStart"/>
            <w:r w:rsidRPr="00F54C2D">
              <w:rPr>
                <w:sz w:val="18"/>
                <w:szCs w:val="18"/>
                <w:lang w:val="en-GB"/>
              </w:rPr>
              <w:t>transactionid</w:t>
            </w:r>
            <w:proofErr w:type="spellEnd"/>
            <w:r w:rsidRPr="00F54C2D">
              <w:rPr>
                <w:sz w:val="18"/>
                <w:szCs w:val="18"/>
                <w:lang w:val="en-GB"/>
              </w:rPr>
              <w:t xml:space="preserve"> of received message</w:t>
            </w:r>
          </w:p>
        </w:tc>
      </w:tr>
      <w:tr w:rsidR="003E26BE"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3E26BE" w:rsidRPr="00F54C2D" w:rsidRDefault="003E26BE" w:rsidP="00065969">
            <w:pPr>
              <w:rPr>
                <w:sz w:val="18"/>
                <w:szCs w:val="18"/>
                <w:lang w:val="en-GB"/>
              </w:rPr>
            </w:pPr>
            <w:proofErr w:type="spellStart"/>
            <w:r w:rsidRPr="00F54C2D">
              <w:rPr>
                <w:sz w:val="18"/>
                <w:szCs w:val="18"/>
                <w:lang w:val="en-GB"/>
              </w:rPr>
              <w:t>msl_from_spr_code</w:t>
            </w:r>
            <w:proofErr w:type="spellEnd"/>
          </w:p>
        </w:tc>
        <w:tc>
          <w:tcPr>
            <w:tcW w:w="5637" w:type="dxa"/>
            <w:tcBorders>
              <w:top w:val="single" w:sz="4" w:space="0" w:color="auto"/>
              <w:left w:val="single" w:sz="4" w:space="0" w:color="auto"/>
              <w:bottom w:val="single" w:sz="4" w:space="0" w:color="auto"/>
              <w:right w:val="single" w:sz="4" w:space="0" w:color="auto"/>
            </w:tcBorders>
          </w:tcPr>
          <w:p w:rsidR="003E26BE" w:rsidRPr="00F54C2D" w:rsidRDefault="003E26BE" w:rsidP="00065969">
            <w:pPr>
              <w:rPr>
                <w:sz w:val="18"/>
                <w:szCs w:val="18"/>
                <w:lang w:val="en-GB"/>
              </w:rPr>
            </w:pPr>
            <w:r w:rsidRPr="00F54C2D">
              <w:rPr>
                <w:sz w:val="18"/>
                <w:szCs w:val="18"/>
                <w:lang w:val="en-GB"/>
              </w:rPr>
              <w:t>&lt;sender&gt;</w:t>
            </w:r>
          </w:p>
        </w:tc>
      </w:tr>
      <w:tr w:rsidR="003E26BE"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3E26BE" w:rsidRPr="00F54C2D" w:rsidRDefault="003E26BE" w:rsidP="00065969">
            <w:pPr>
              <w:rPr>
                <w:sz w:val="18"/>
                <w:szCs w:val="18"/>
                <w:lang w:val="en-GB"/>
              </w:rPr>
            </w:pPr>
            <w:proofErr w:type="spellStart"/>
            <w:r w:rsidRPr="00F54C2D">
              <w:rPr>
                <w:sz w:val="18"/>
                <w:szCs w:val="18"/>
                <w:lang w:val="en-GB"/>
              </w:rPr>
              <w:t>msl_to_spr_code</w:t>
            </w:r>
            <w:proofErr w:type="spellEnd"/>
          </w:p>
        </w:tc>
        <w:tc>
          <w:tcPr>
            <w:tcW w:w="5637" w:type="dxa"/>
            <w:tcBorders>
              <w:top w:val="single" w:sz="4" w:space="0" w:color="auto"/>
              <w:left w:val="single" w:sz="4" w:space="0" w:color="auto"/>
              <w:bottom w:val="single" w:sz="4" w:space="0" w:color="auto"/>
              <w:right w:val="single" w:sz="4" w:space="0" w:color="auto"/>
            </w:tcBorders>
          </w:tcPr>
          <w:p w:rsidR="003E26BE" w:rsidRPr="00F54C2D" w:rsidRDefault="003E26BE" w:rsidP="00065969">
            <w:pPr>
              <w:rPr>
                <w:sz w:val="18"/>
                <w:szCs w:val="18"/>
                <w:lang w:val="en-GB"/>
              </w:rPr>
            </w:pPr>
            <w:r w:rsidRPr="00F54C2D">
              <w:rPr>
                <w:sz w:val="18"/>
                <w:szCs w:val="18"/>
                <w:lang w:val="en-GB"/>
              </w:rPr>
              <w:t>&lt;receiver&gt;</w:t>
            </w:r>
          </w:p>
        </w:tc>
      </w:tr>
      <w:tr w:rsidR="003E26BE"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3E26BE" w:rsidRPr="00F54C2D" w:rsidRDefault="003E26BE" w:rsidP="00065969">
            <w:pPr>
              <w:rPr>
                <w:sz w:val="18"/>
                <w:szCs w:val="18"/>
                <w:lang w:val="en-GB"/>
              </w:rPr>
            </w:pPr>
            <w:proofErr w:type="spellStart"/>
            <w:r w:rsidRPr="00F54C2D">
              <w:rPr>
                <w:sz w:val="18"/>
                <w:szCs w:val="18"/>
                <w:lang w:val="en-GB"/>
              </w:rPr>
              <w:t>msl_admin</w:t>
            </w:r>
            <w:proofErr w:type="spellEnd"/>
          </w:p>
        </w:tc>
        <w:tc>
          <w:tcPr>
            <w:tcW w:w="5637" w:type="dxa"/>
            <w:tcBorders>
              <w:top w:val="single" w:sz="4" w:space="0" w:color="auto"/>
              <w:left w:val="single" w:sz="4" w:space="0" w:color="auto"/>
              <w:bottom w:val="single" w:sz="4" w:space="0" w:color="auto"/>
              <w:right w:val="single" w:sz="4" w:space="0" w:color="auto"/>
            </w:tcBorders>
          </w:tcPr>
          <w:p w:rsidR="003E26BE" w:rsidRPr="00F54C2D" w:rsidRDefault="003E26BE" w:rsidP="00065969">
            <w:pPr>
              <w:rPr>
                <w:sz w:val="18"/>
                <w:szCs w:val="18"/>
                <w:lang w:val="en-GB"/>
              </w:rPr>
            </w:pPr>
            <w:r w:rsidRPr="00F54C2D">
              <w:rPr>
                <w:sz w:val="18"/>
                <w:szCs w:val="18"/>
                <w:lang w:val="en-GB"/>
              </w:rPr>
              <w:t>For successful message ‘false’</w:t>
            </w:r>
          </w:p>
        </w:tc>
      </w:tr>
    </w:tbl>
    <w:p w:rsidR="003E26BE" w:rsidRPr="00F54C2D" w:rsidRDefault="003E26BE" w:rsidP="003E26BE">
      <w:pPr>
        <w:rPr>
          <w:rFonts w:asciiTheme="minorHAnsi" w:hAnsiTheme="minorHAnsi" w:cstheme="minorBidi"/>
          <w:lang w:val="en-GB"/>
        </w:rPr>
      </w:pPr>
    </w:p>
    <w:p w:rsidR="003E26BE" w:rsidRDefault="00C11DBD" w:rsidP="003E26BE">
      <w:pPr>
        <w:pStyle w:val="Kop4"/>
        <w:rPr>
          <w:lang w:val="en-GB"/>
        </w:rPr>
      </w:pPr>
      <w:r>
        <w:rPr>
          <w:lang w:val="en-GB"/>
        </w:rPr>
        <w:t>A.3 Store date on sending</w:t>
      </w:r>
      <w:r w:rsidR="003E26BE" w:rsidRPr="00F54C2D">
        <w:rPr>
          <w:lang w:val="en-GB"/>
        </w:rPr>
        <w:t xml:space="preserve"> a valid CTR message to</w:t>
      </w:r>
      <w:r w:rsidR="003C08D7">
        <w:rPr>
          <w:lang w:val="en-GB"/>
        </w:rPr>
        <w:t xml:space="preserve"> t</w:t>
      </w:r>
      <w:r w:rsidR="003E26BE" w:rsidRPr="00F54C2D">
        <w:rPr>
          <w:lang w:val="en-GB"/>
        </w:rPr>
        <w:t>he donor provider</w:t>
      </w:r>
    </w:p>
    <w:p w:rsidR="00FD5A8E" w:rsidRPr="00FD5A8E" w:rsidRDefault="00FD5A8E" w:rsidP="00FD5A8E">
      <w:pPr>
        <w:rPr>
          <w:lang w:val="en-GB"/>
        </w:rPr>
      </w:pPr>
      <w:r>
        <w:rPr>
          <w:lang w:val="en-GB"/>
        </w:rPr>
        <w:t>Not developed, only detailed:</w:t>
      </w:r>
    </w:p>
    <w:p w:rsidR="00347184" w:rsidRPr="00F54C2D" w:rsidRDefault="00347184" w:rsidP="00347184">
      <w:pPr>
        <w:rPr>
          <w:rFonts w:asciiTheme="minorHAnsi" w:hAnsiTheme="minorHAnsi" w:cstheme="minorBidi"/>
          <w:lang w:val="en-GB"/>
        </w:rPr>
      </w:pPr>
      <w:r w:rsidRPr="00F54C2D">
        <w:rPr>
          <w:lang w:val="en-GB"/>
        </w:rPr>
        <w:t xml:space="preserve">If </w:t>
      </w:r>
      <w:proofErr w:type="spellStart"/>
      <w:r w:rsidRPr="00F54C2D">
        <w:rPr>
          <w:lang w:val="en-GB"/>
        </w:rPr>
        <w:t>donor_serviceprovider</w:t>
      </w:r>
      <w:proofErr w:type="spellEnd"/>
      <w:r w:rsidRPr="00F54C2D">
        <w:rPr>
          <w:lang w:val="en-GB"/>
        </w:rPr>
        <w:t xml:space="preserve"> support</w:t>
      </w:r>
      <w:r w:rsidR="0098204C" w:rsidRPr="00F54C2D">
        <w:rPr>
          <w:lang w:val="en-GB"/>
        </w:rPr>
        <w:t>s</w:t>
      </w:r>
      <w:r w:rsidRPr="00F54C2D">
        <w:rPr>
          <w:lang w:val="en-GB"/>
        </w:rPr>
        <w:t xml:space="preserve"> SOAP check </w:t>
      </w:r>
      <w:proofErr w:type="spellStart"/>
      <w:r w:rsidRPr="00F54C2D">
        <w:rPr>
          <w:lang w:val="en-GB"/>
        </w:rPr>
        <w:t>soap_xml_messages</w:t>
      </w:r>
      <w:proofErr w:type="spellEnd"/>
      <w:r w:rsidR="00311219" w:rsidRPr="00F54C2D">
        <w:rPr>
          <w:lang w:val="en-GB"/>
        </w:rPr>
        <w:t xml:space="preserve"> and </w:t>
      </w:r>
      <w:proofErr w:type="spellStart"/>
      <w:r w:rsidR="00311219" w:rsidRPr="00F54C2D">
        <w:rPr>
          <w:lang w:val="en-GB"/>
        </w:rPr>
        <w:t>soap_xml_transactions</w:t>
      </w:r>
      <w:proofErr w:type="spellEnd"/>
      <w:r w:rsidR="00311219" w:rsidRPr="00F54C2D">
        <w:rPr>
          <w:lang w:val="en-GB"/>
        </w:rPr>
        <w:t>.</w:t>
      </w:r>
    </w:p>
    <w:tbl>
      <w:tblPr>
        <w:tblStyle w:val="Tabelraster"/>
        <w:tblW w:w="0" w:type="auto"/>
        <w:tblLook w:val="04A0" w:firstRow="1" w:lastRow="0" w:firstColumn="1" w:lastColumn="0" w:noHBand="0" w:noVBand="1"/>
      </w:tblPr>
      <w:tblGrid>
        <w:gridCol w:w="3137"/>
        <w:gridCol w:w="5637"/>
      </w:tblGrid>
      <w:tr w:rsidR="00347184" w:rsidRPr="00F54C2D" w:rsidTr="00347184">
        <w:tc>
          <w:tcPr>
            <w:tcW w:w="31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347184" w:rsidRPr="00F54C2D" w:rsidRDefault="00347184">
            <w:pPr>
              <w:rPr>
                <w:b/>
                <w:color w:val="FFFFFF" w:themeColor="background1"/>
                <w:sz w:val="18"/>
                <w:szCs w:val="18"/>
                <w:lang w:val="en-GB"/>
              </w:rPr>
            </w:pPr>
            <w:r w:rsidRPr="00F54C2D">
              <w:rPr>
                <w:b/>
                <w:color w:val="FFFFFF" w:themeColor="background1"/>
                <w:sz w:val="18"/>
                <w:szCs w:val="18"/>
                <w:lang w:val="en-GB"/>
              </w:rPr>
              <w:t>database field</w:t>
            </w:r>
          </w:p>
          <w:p w:rsidR="00347184" w:rsidRPr="00F54C2D" w:rsidRDefault="00347184">
            <w:pPr>
              <w:rPr>
                <w:b/>
                <w:color w:val="FFFFFF" w:themeColor="background1"/>
                <w:sz w:val="18"/>
                <w:szCs w:val="18"/>
                <w:lang w:val="en-GB"/>
              </w:rPr>
            </w:pPr>
            <w:proofErr w:type="spellStart"/>
            <w:r w:rsidRPr="00F54C2D">
              <w:rPr>
                <w:b/>
                <w:color w:val="FFFFFF" w:themeColor="background1"/>
                <w:sz w:val="18"/>
                <w:szCs w:val="18"/>
                <w:lang w:val="en-GB"/>
              </w:rPr>
              <w:t>Soap_xml_messages</w:t>
            </w:r>
            <w:proofErr w:type="spellEnd"/>
          </w:p>
        </w:tc>
        <w:tc>
          <w:tcPr>
            <w:tcW w:w="56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347184" w:rsidRPr="00F54C2D" w:rsidRDefault="00347184">
            <w:pPr>
              <w:rPr>
                <w:b/>
                <w:color w:val="FFFFFF" w:themeColor="background1"/>
                <w:sz w:val="18"/>
                <w:szCs w:val="18"/>
                <w:lang w:val="en-GB"/>
              </w:rPr>
            </w:pPr>
            <w:r w:rsidRPr="00F54C2D">
              <w:rPr>
                <w:b/>
                <w:color w:val="FFFFFF" w:themeColor="background1"/>
                <w:sz w:val="18"/>
                <w:szCs w:val="18"/>
                <w:lang w:val="en-GB"/>
              </w:rPr>
              <w:t>validation</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id</w:t>
            </w:r>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11219">
            <w:pPr>
              <w:rPr>
                <w:sz w:val="18"/>
                <w:szCs w:val="18"/>
                <w:lang w:val="en-GB"/>
              </w:rPr>
            </w:pPr>
            <w:r w:rsidRPr="00F54C2D">
              <w:rPr>
                <w:sz w:val="18"/>
                <w:szCs w:val="18"/>
                <w:lang w:val="en-GB"/>
              </w:rPr>
              <w:t>No validation</w:t>
            </w:r>
          </w:p>
        </w:tc>
      </w:tr>
      <w:tr w:rsidR="0098204C" w:rsidRPr="00F54C2D" w:rsidTr="00065969">
        <w:tc>
          <w:tcPr>
            <w:tcW w:w="3137" w:type="dxa"/>
            <w:tcBorders>
              <w:top w:val="single" w:sz="4" w:space="0" w:color="auto"/>
              <w:left w:val="single" w:sz="4" w:space="0" w:color="auto"/>
              <w:bottom w:val="single" w:sz="4" w:space="0" w:color="auto"/>
              <w:right w:val="single" w:sz="4" w:space="0" w:color="auto"/>
            </w:tcBorders>
          </w:tcPr>
          <w:p w:rsidR="0098204C" w:rsidRPr="00F54C2D" w:rsidRDefault="0098204C" w:rsidP="00065969">
            <w:pPr>
              <w:rPr>
                <w:sz w:val="18"/>
                <w:szCs w:val="18"/>
                <w:lang w:val="en-GB"/>
              </w:rPr>
            </w:pPr>
            <w:proofErr w:type="spellStart"/>
            <w:r w:rsidRPr="00F54C2D">
              <w:rPr>
                <w:sz w:val="18"/>
                <w:szCs w:val="18"/>
                <w:lang w:val="en-GB"/>
              </w:rPr>
              <w:t>sxm_sender</w:t>
            </w:r>
            <w:proofErr w:type="spellEnd"/>
          </w:p>
        </w:tc>
        <w:tc>
          <w:tcPr>
            <w:tcW w:w="5637" w:type="dxa"/>
            <w:tcBorders>
              <w:top w:val="single" w:sz="4" w:space="0" w:color="auto"/>
              <w:left w:val="single" w:sz="4" w:space="0" w:color="auto"/>
              <w:bottom w:val="single" w:sz="4" w:space="0" w:color="auto"/>
              <w:right w:val="single" w:sz="4" w:space="0" w:color="auto"/>
            </w:tcBorders>
          </w:tcPr>
          <w:p w:rsidR="0098204C" w:rsidRPr="00F54C2D" w:rsidRDefault="0098204C" w:rsidP="00065969">
            <w:pPr>
              <w:rPr>
                <w:sz w:val="18"/>
                <w:szCs w:val="18"/>
                <w:lang w:val="en-GB"/>
              </w:rPr>
            </w:pPr>
            <w:r w:rsidRPr="00F54C2D">
              <w:rPr>
                <w:sz w:val="18"/>
                <w:szCs w:val="18"/>
                <w:lang w:val="en-GB"/>
              </w:rPr>
              <w:t>&lt;recipient&gt;</w:t>
            </w:r>
          </w:p>
        </w:tc>
      </w:tr>
      <w:tr w:rsidR="0098204C" w:rsidRPr="00F54C2D" w:rsidTr="00065969">
        <w:tc>
          <w:tcPr>
            <w:tcW w:w="3137" w:type="dxa"/>
            <w:tcBorders>
              <w:top w:val="single" w:sz="4" w:space="0" w:color="auto"/>
              <w:left w:val="single" w:sz="4" w:space="0" w:color="auto"/>
              <w:bottom w:val="single" w:sz="4" w:space="0" w:color="auto"/>
              <w:right w:val="single" w:sz="4" w:space="0" w:color="auto"/>
            </w:tcBorders>
          </w:tcPr>
          <w:p w:rsidR="0098204C" w:rsidRPr="00F54C2D" w:rsidRDefault="0098204C" w:rsidP="0098204C">
            <w:pPr>
              <w:rPr>
                <w:sz w:val="18"/>
                <w:szCs w:val="18"/>
                <w:lang w:val="en-GB"/>
              </w:rPr>
            </w:pPr>
            <w:proofErr w:type="spellStart"/>
            <w:r w:rsidRPr="00F54C2D">
              <w:rPr>
                <w:sz w:val="18"/>
                <w:szCs w:val="18"/>
                <w:lang w:val="en-GB"/>
              </w:rPr>
              <w:t>sxm_receiver</w:t>
            </w:r>
            <w:proofErr w:type="spellEnd"/>
          </w:p>
        </w:tc>
        <w:tc>
          <w:tcPr>
            <w:tcW w:w="5637" w:type="dxa"/>
            <w:tcBorders>
              <w:top w:val="single" w:sz="4" w:space="0" w:color="auto"/>
              <w:left w:val="single" w:sz="4" w:space="0" w:color="auto"/>
              <w:bottom w:val="single" w:sz="4" w:space="0" w:color="auto"/>
              <w:right w:val="single" w:sz="4" w:space="0" w:color="auto"/>
            </w:tcBorders>
          </w:tcPr>
          <w:p w:rsidR="0098204C" w:rsidRPr="00F54C2D" w:rsidRDefault="0098204C" w:rsidP="00065969">
            <w:pPr>
              <w:rPr>
                <w:sz w:val="18"/>
                <w:szCs w:val="18"/>
                <w:lang w:val="en-GB"/>
              </w:rPr>
            </w:pPr>
            <w:r w:rsidRPr="00F54C2D">
              <w:rPr>
                <w:sz w:val="18"/>
                <w:szCs w:val="18"/>
                <w:lang w:val="en-GB"/>
              </w:rPr>
              <w:t>&lt;donor&gt;</w:t>
            </w:r>
          </w:p>
        </w:tc>
      </w:tr>
      <w:tr w:rsidR="0098204C" w:rsidRPr="00F54C2D" w:rsidTr="00065969">
        <w:tc>
          <w:tcPr>
            <w:tcW w:w="3137" w:type="dxa"/>
            <w:tcBorders>
              <w:top w:val="single" w:sz="4" w:space="0" w:color="auto"/>
              <w:left w:val="single" w:sz="4" w:space="0" w:color="auto"/>
              <w:bottom w:val="single" w:sz="4" w:space="0" w:color="auto"/>
              <w:right w:val="single" w:sz="4" w:space="0" w:color="auto"/>
            </w:tcBorders>
          </w:tcPr>
          <w:p w:rsidR="0098204C" w:rsidRPr="00F54C2D" w:rsidRDefault="0098204C" w:rsidP="0098204C">
            <w:pPr>
              <w:rPr>
                <w:sz w:val="18"/>
                <w:szCs w:val="18"/>
                <w:lang w:val="en-GB"/>
              </w:rPr>
            </w:pPr>
            <w:proofErr w:type="spellStart"/>
            <w:r w:rsidRPr="00F54C2D">
              <w:rPr>
                <w:sz w:val="18"/>
                <w:szCs w:val="18"/>
                <w:lang w:val="en-GB"/>
              </w:rPr>
              <w:t>sxm_xml_message_type</w:t>
            </w:r>
            <w:proofErr w:type="spellEnd"/>
          </w:p>
        </w:tc>
        <w:tc>
          <w:tcPr>
            <w:tcW w:w="5637" w:type="dxa"/>
            <w:tcBorders>
              <w:top w:val="single" w:sz="4" w:space="0" w:color="auto"/>
              <w:left w:val="single" w:sz="4" w:space="0" w:color="auto"/>
              <w:bottom w:val="single" w:sz="4" w:space="0" w:color="auto"/>
              <w:right w:val="single" w:sz="4" w:space="0" w:color="auto"/>
            </w:tcBorders>
          </w:tcPr>
          <w:p w:rsidR="0098204C" w:rsidRPr="00F54C2D" w:rsidRDefault="0098204C" w:rsidP="00065969">
            <w:pPr>
              <w:rPr>
                <w:sz w:val="18"/>
                <w:szCs w:val="18"/>
                <w:lang w:val="en-GB"/>
              </w:rPr>
            </w:pPr>
            <w:r w:rsidRPr="00F54C2D">
              <w:rPr>
                <w:sz w:val="18"/>
                <w:szCs w:val="18"/>
                <w:lang w:val="en-GB"/>
              </w:rPr>
              <w:t>‘Request’</w:t>
            </w:r>
          </w:p>
        </w:tc>
      </w:tr>
      <w:tr w:rsidR="00347184" w:rsidRPr="00BD0F20" w:rsidTr="00347184">
        <w:tc>
          <w:tcPr>
            <w:tcW w:w="3137" w:type="dxa"/>
            <w:tcBorders>
              <w:top w:val="single" w:sz="4" w:space="0" w:color="auto"/>
              <w:left w:val="single" w:sz="4" w:space="0" w:color="auto"/>
              <w:bottom w:val="single" w:sz="4" w:space="0" w:color="auto"/>
              <w:right w:val="single" w:sz="4" w:space="0" w:color="auto"/>
            </w:tcBorders>
          </w:tcPr>
          <w:p w:rsidR="00347184" w:rsidRPr="00F54C2D" w:rsidRDefault="0098204C" w:rsidP="0098204C">
            <w:pPr>
              <w:rPr>
                <w:sz w:val="18"/>
                <w:szCs w:val="18"/>
                <w:lang w:val="en-GB"/>
              </w:rPr>
            </w:pPr>
            <w:proofErr w:type="spellStart"/>
            <w:r w:rsidRPr="00F54C2D">
              <w:rPr>
                <w:sz w:val="18"/>
                <w:szCs w:val="18"/>
                <w:lang w:val="en-GB"/>
              </w:rPr>
              <w:t>sxm_xml_message</w:t>
            </w:r>
            <w:proofErr w:type="spellEnd"/>
            <w:r w:rsidRPr="00F54C2D">
              <w:rPr>
                <w:sz w:val="18"/>
                <w:szCs w:val="18"/>
                <w:lang w:val="en-GB"/>
              </w:rPr>
              <w:t xml:space="preserve"> </w:t>
            </w:r>
          </w:p>
        </w:tc>
        <w:tc>
          <w:tcPr>
            <w:tcW w:w="5637" w:type="dxa"/>
            <w:tcBorders>
              <w:top w:val="single" w:sz="4" w:space="0" w:color="auto"/>
              <w:left w:val="single" w:sz="4" w:space="0" w:color="auto"/>
              <w:bottom w:val="single" w:sz="4" w:space="0" w:color="auto"/>
              <w:right w:val="single" w:sz="4" w:space="0" w:color="auto"/>
            </w:tcBorders>
          </w:tcPr>
          <w:p w:rsidR="00347184" w:rsidRPr="00F54C2D" w:rsidRDefault="002A4B3C">
            <w:pPr>
              <w:rPr>
                <w:sz w:val="18"/>
                <w:szCs w:val="18"/>
                <w:lang w:val="en-GB"/>
              </w:rPr>
            </w:pPr>
            <w:r w:rsidRPr="00F54C2D">
              <w:rPr>
                <w:sz w:val="18"/>
                <w:szCs w:val="18"/>
                <w:lang w:val="en-GB"/>
              </w:rPr>
              <w:t>A valid XML message [how to check?]</w:t>
            </w:r>
          </w:p>
        </w:tc>
      </w:tr>
      <w:tr w:rsidR="0098204C" w:rsidRPr="00BD0F20" w:rsidTr="00347184">
        <w:tc>
          <w:tcPr>
            <w:tcW w:w="3137" w:type="dxa"/>
            <w:tcBorders>
              <w:top w:val="single" w:sz="4" w:space="0" w:color="auto"/>
              <w:left w:val="single" w:sz="4" w:space="0" w:color="auto"/>
              <w:bottom w:val="single" w:sz="4" w:space="0" w:color="auto"/>
              <w:right w:val="single" w:sz="4" w:space="0" w:color="auto"/>
            </w:tcBorders>
          </w:tcPr>
          <w:p w:rsidR="0098204C" w:rsidRPr="00F54C2D" w:rsidRDefault="0098204C" w:rsidP="0098204C">
            <w:pPr>
              <w:rPr>
                <w:sz w:val="18"/>
                <w:szCs w:val="18"/>
                <w:lang w:val="en-GB"/>
              </w:rPr>
            </w:pPr>
            <w:proofErr w:type="spellStart"/>
            <w:r w:rsidRPr="00F54C2D">
              <w:rPr>
                <w:sz w:val="18"/>
                <w:szCs w:val="18"/>
                <w:lang w:val="en-GB"/>
              </w:rPr>
              <w:t>sxm_xml_message_datetime</w:t>
            </w:r>
            <w:proofErr w:type="spellEnd"/>
          </w:p>
        </w:tc>
        <w:tc>
          <w:tcPr>
            <w:tcW w:w="5637" w:type="dxa"/>
            <w:tcBorders>
              <w:top w:val="single" w:sz="4" w:space="0" w:color="auto"/>
              <w:left w:val="single" w:sz="4" w:space="0" w:color="auto"/>
              <w:bottom w:val="single" w:sz="4" w:space="0" w:color="auto"/>
              <w:right w:val="single" w:sz="4" w:space="0" w:color="auto"/>
            </w:tcBorders>
          </w:tcPr>
          <w:p w:rsidR="0098204C" w:rsidRPr="00F54C2D" w:rsidRDefault="002A4B3C">
            <w:pPr>
              <w:rPr>
                <w:sz w:val="18"/>
                <w:szCs w:val="18"/>
                <w:lang w:val="en-GB"/>
              </w:rPr>
            </w:pPr>
            <w:r w:rsidRPr="00F54C2D">
              <w:rPr>
                <w:sz w:val="18"/>
                <w:szCs w:val="18"/>
                <w:lang w:val="en-GB"/>
              </w:rPr>
              <w:t>Filled with date value close to moment of processing the message</w:t>
            </w:r>
          </w:p>
        </w:tc>
      </w:tr>
      <w:tr w:rsidR="0098204C" w:rsidRPr="00BD0F20" w:rsidTr="00347184">
        <w:tc>
          <w:tcPr>
            <w:tcW w:w="3137" w:type="dxa"/>
            <w:tcBorders>
              <w:top w:val="single" w:sz="4" w:space="0" w:color="auto"/>
              <w:left w:val="single" w:sz="4" w:space="0" w:color="auto"/>
              <w:bottom w:val="single" w:sz="4" w:space="0" w:color="auto"/>
              <w:right w:val="single" w:sz="4" w:space="0" w:color="auto"/>
            </w:tcBorders>
          </w:tcPr>
          <w:p w:rsidR="0098204C" w:rsidRPr="00F54C2D" w:rsidRDefault="0098204C" w:rsidP="0098204C">
            <w:pPr>
              <w:rPr>
                <w:sz w:val="18"/>
                <w:szCs w:val="18"/>
                <w:lang w:val="en-GB"/>
              </w:rPr>
            </w:pPr>
            <w:proofErr w:type="spellStart"/>
            <w:r w:rsidRPr="00F54C2D">
              <w:rPr>
                <w:sz w:val="18"/>
                <w:szCs w:val="18"/>
                <w:lang w:val="en-GB"/>
              </w:rPr>
              <w:t>sxm_status</w:t>
            </w:r>
            <w:proofErr w:type="spellEnd"/>
          </w:p>
        </w:tc>
        <w:tc>
          <w:tcPr>
            <w:tcW w:w="5637" w:type="dxa"/>
            <w:tcBorders>
              <w:top w:val="single" w:sz="4" w:space="0" w:color="auto"/>
              <w:left w:val="single" w:sz="4" w:space="0" w:color="auto"/>
              <w:bottom w:val="single" w:sz="4" w:space="0" w:color="auto"/>
              <w:right w:val="single" w:sz="4" w:space="0" w:color="auto"/>
            </w:tcBorders>
          </w:tcPr>
          <w:p w:rsidR="0098204C" w:rsidRPr="00F54C2D" w:rsidRDefault="002A4B3C">
            <w:pPr>
              <w:rPr>
                <w:sz w:val="18"/>
                <w:szCs w:val="18"/>
                <w:lang w:val="en-GB"/>
              </w:rPr>
            </w:pPr>
            <w:r w:rsidRPr="00F54C2D">
              <w:rPr>
                <w:sz w:val="18"/>
                <w:szCs w:val="18"/>
                <w:lang w:val="en-GB"/>
              </w:rPr>
              <w:t xml:space="preserve">Depends upon soap listener being able to receive message and return </w:t>
            </w:r>
            <w:proofErr w:type="spellStart"/>
            <w:r w:rsidRPr="00F54C2D">
              <w:rPr>
                <w:sz w:val="18"/>
                <w:szCs w:val="18"/>
                <w:lang w:val="en-GB"/>
              </w:rPr>
              <w:t>transactionid</w:t>
            </w:r>
            <w:proofErr w:type="spellEnd"/>
          </w:p>
        </w:tc>
      </w:tr>
      <w:tr w:rsidR="0098204C" w:rsidRPr="00F54C2D" w:rsidTr="00347184">
        <w:tc>
          <w:tcPr>
            <w:tcW w:w="3137" w:type="dxa"/>
            <w:tcBorders>
              <w:top w:val="single" w:sz="4" w:space="0" w:color="auto"/>
              <w:left w:val="single" w:sz="4" w:space="0" w:color="auto"/>
              <w:bottom w:val="single" w:sz="4" w:space="0" w:color="auto"/>
              <w:right w:val="single" w:sz="4" w:space="0" w:color="auto"/>
            </w:tcBorders>
          </w:tcPr>
          <w:p w:rsidR="0098204C" w:rsidRPr="00F54C2D" w:rsidRDefault="0098204C" w:rsidP="0098204C">
            <w:pPr>
              <w:rPr>
                <w:sz w:val="18"/>
                <w:szCs w:val="18"/>
                <w:lang w:val="en-GB"/>
              </w:rPr>
            </w:pPr>
            <w:proofErr w:type="spellStart"/>
            <w:r w:rsidRPr="00F54C2D">
              <w:rPr>
                <w:sz w:val="18"/>
                <w:szCs w:val="18"/>
                <w:lang w:val="en-GB"/>
              </w:rPr>
              <w:t>sxm_status_datetime</w:t>
            </w:r>
            <w:proofErr w:type="spellEnd"/>
          </w:p>
        </w:tc>
        <w:tc>
          <w:tcPr>
            <w:tcW w:w="5637" w:type="dxa"/>
            <w:tcBorders>
              <w:top w:val="single" w:sz="4" w:space="0" w:color="auto"/>
              <w:left w:val="single" w:sz="4" w:space="0" w:color="auto"/>
              <w:bottom w:val="single" w:sz="4" w:space="0" w:color="auto"/>
              <w:right w:val="single" w:sz="4" w:space="0" w:color="auto"/>
            </w:tcBorders>
          </w:tcPr>
          <w:p w:rsidR="0098204C" w:rsidRPr="00F54C2D" w:rsidRDefault="002A4B3C">
            <w:pPr>
              <w:rPr>
                <w:sz w:val="18"/>
                <w:szCs w:val="18"/>
                <w:lang w:val="en-GB"/>
              </w:rPr>
            </w:pPr>
            <w:r w:rsidRPr="00F54C2D">
              <w:rPr>
                <w:sz w:val="18"/>
                <w:szCs w:val="18"/>
                <w:lang w:val="en-GB"/>
              </w:rPr>
              <w:t>Depends on soap listener</w:t>
            </w:r>
          </w:p>
        </w:tc>
      </w:tr>
      <w:tr w:rsidR="0098204C" w:rsidRPr="00F54C2D" w:rsidTr="00347184">
        <w:tc>
          <w:tcPr>
            <w:tcW w:w="3137" w:type="dxa"/>
            <w:tcBorders>
              <w:top w:val="single" w:sz="4" w:space="0" w:color="auto"/>
              <w:left w:val="single" w:sz="4" w:space="0" w:color="auto"/>
              <w:bottom w:val="single" w:sz="4" w:space="0" w:color="auto"/>
              <w:right w:val="single" w:sz="4" w:space="0" w:color="auto"/>
            </w:tcBorders>
          </w:tcPr>
          <w:p w:rsidR="0098204C" w:rsidRPr="00F54C2D" w:rsidRDefault="0098204C" w:rsidP="0098204C">
            <w:pPr>
              <w:rPr>
                <w:sz w:val="18"/>
                <w:szCs w:val="18"/>
                <w:lang w:val="en-GB"/>
              </w:rPr>
            </w:pPr>
            <w:proofErr w:type="spellStart"/>
            <w:r w:rsidRPr="00F54C2D">
              <w:rPr>
                <w:sz w:val="18"/>
                <w:szCs w:val="18"/>
                <w:lang w:val="en-GB"/>
              </w:rPr>
              <w:t>sxm_retry_count</w:t>
            </w:r>
            <w:proofErr w:type="spellEnd"/>
          </w:p>
        </w:tc>
        <w:tc>
          <w:tcPr>
            <w:tcW w:w="5637" w:type="dxa"/>
            <w:tcBorders>
              <w:top w:val="single" w:sz="4" w:space="0" w:color="auto"/>
              <w:left w:val="single" w:sz="4" w:space="0" w:color="auto"/>
              <w:bottom w:val="single" w:sz="4" w:space="0" w:color="auto"/>
              <w:right w:val="single" w:sz="4" w:space="0" w:color="auto"/>
            </w:tcBorders>
          </w:tcPr>
          <w:p w:rsidR="0098204C" w:rsidRPr="00F54C2D" w:rsidRDefault="002A4B3C">
            <w:pPr>
              <w:rPr>
                <w:sz w:val="18"/>
                <w:szCs w:val="18"/>
                <w:lang w:val="en-GB"/>
              </w:rPr>
            </w:pPr>
            <w:r w:rsidRPr="00F54C2D">
              <w:rPr>
                <w:sz w:val="18"/>
                <w:szCs w:val="18"/>
                <w:lang w:val="en-GB"/>
              </w:rPr>
              <w:t>Depends on soap listener</w:t>
            </w:r>
          </w:p>
        </w:tc>
      </w:tr>
      <w:tr w:rsidR="0098204C" w:rsidRPr="00BD0F20" w:rsidTr="00347184">
        <w:tc>
          <w:tcPr>
            <w:tcW w:w="3137" w:type="dxa"/>
            <w:tcBorders>
              <w:top w:val="single" w:sz="4" w:space="0" w:color="auto"/>
              <w:left w:val="single" w:sz="4" w:space="0" w:color="auto"/>
              <w:bottom w:val="single" w:sz="4" w:space="0" w:color="auto"/>
              <w:right w:val="single" w:sz="4" w:space="0" w:color="auto"/>
            </w:tcBorders>
          </w:tcPr>
          <w:p w:rsidR="0098204C" w:rsidRPr="00F54C2D" w:rsidRDefault="0098204C" w:rsidP="0098204C">
            <w:pPr>
              <w:rPr>
                <w:sz w:val="18"/>
                <w:szCs w:val="18"/>
                <w:lang w:val="en-GB"/>
              </w:rPr>
            </w:pPr>
            <w:proofErr w:type="spellStart"/>
            <w:r w:rsidRPr="00F54C2D">
              <w:rPr>
                <w:sz w:val="18"/>
                <w:szCs w:val="18"/>
                <w:lang w:val="en-GB"/>
              </w:rPr>
              <w:t>sxm_it_id</w:t>
            </w:r>
            <w:proofErr w:type="spellEnd"/>
          </w:p>
        </w:tc>
        <w:tc>
          <w:tcPr>
            <w:tcW w:w="5637" w:type="dxa"/>
            <w:tcBorders>
              <w:top w:val="single" w:sz="4" w:space="0" w:color="auto"/>
              <w:left w:val="single" w:sz="4" w:space="0" w:color="auto"/>
              <w:bottom w:val="single" w:sz="4" w:space="0" w:color="auto"/>
              <w:right w:val="single" w:sz="4" w:space="0" w:color="auto"/>
            </w:tcBorders>
          </w:tcPr>
          <w:p w:rsidR="0098204C" w:rsidRPr="00F54C2D" w:rsidRDefault="002A4B3C" w:rsidP="002A4B3C">
            <w:pPr>
              <w:rPr>
                <w:sz w:val="18"/>
                <w:szCs w:val="18"/>
                <w:lang w:val="en-GB"/>
              </w:rPr>
            </w:pPr>
            <w:r w:rsidRPr="00F54C2D">
              <w:rPr>
                <w:sz w:val="18"/>
                <w:szCs w:val="18"/>
                <w:lang w:val="en-GB"/>
              </w:rPr>
              <w:t>Corresponds with soap-version supported by donor</w:t>
            </w:r>
          </w:p>
        </w:tc>
      </w:tr>
      <w:tr w:rsidR="0098204C" w:rsidRPr="00BD0F20" w:rsidTr="00347184">
        <w:tc>
          <w:tcPr>
            <w:tcW w:w="3137" w:type="dxa"/>
            <w:tcBorders>
              <w:top w:val="single" w:sz="4" w:space="0" w:color="auto"/>
              <w:left w:val="single" w:sz="4" w:space="0" w:color="auto"/>
              <w:bottom w:val="single" w:sz="4" w:space="0" w:color="auto"/>
              <w:right w:val="single" w:sz="4" w:space="0" w:color="auto"/>
            </w:tcBorders>
          </w:tcPr>
          <w:p w:rsidR="0098204C" w:rsidRPr="00F54C2D" w:rsidRDefault="0098204C" w:rsidP="0098204C">
            <w:pPr>
              <w:rPr>
                <w:sz w:val="18"/>
                <w:szCs w:val="18"/>
                <w:lang w:val="en-GB"/>
              </w:rPr>
            </w:pPr>
            <w:proofErr w:type="spellStart"/>
            <w:r w:rsidRPr="00F54C2D">
              <w:rPr>
                <w:sz w:val="18"/>
                <w:szCs w:val="18"/>
                <w:lang w:val="en-GB"/>
              </w:rPr>
              <w:t>sxm_dt_id</w:t>
            </w:r>
            <w:proofErr w:type="spellEnd"/>
          </w:p>
        </w:tc>
        <w:tc>
          <w:tcPr>
            <w:tcW w:w="5637" w:type="dxa"/>
            <w:tcBorders>
              <w:top w:val="single" w:sz="4" w:space="0" w:color="auto"/>
              <w:left w:val="single" w:sz="4" w:space="0" w:color="auto"/>
              <w:bottom w:val="single" w:sz="4" w:space="0" w:color="auto"/>
              <w:right w:val="single" w:sz="4" w:space="0" w:color="auto"/>
            </w:tcBorders>
          </w:tcPr>
          <w:p w:rsidR="0098204C" w:rsidRPr="00F54C2D" w:rsidRDefault="002A4B3C">
            <w:pPr>
              <w:rPr>
                <w:sz w:val="18"/>
                <w:szCs w:val="18"/>
                <w:lang w:val="en-GB"/>
              </w:rPr>
            </w:pPr>
            <w:r w:rsidRPr="00F54C2D">
              <w:rPr>
                <w:sz w:val="18"/>
                <w:szCs w:val="18"/>
                <w:lang w:val="en-GB"/>
              </w:rPr>
              <w:t>2 if &lt;business&gt; = Y, 1 in other cases.</w:t>
            </w:r>
          </w:p>
        </w:tc>
      </w:tr>
      <w:tr w:rsidR="00347184" w:rsidRPr="00F54C2D"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active</w:t>
            </w:r>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'true'</w:t>
            </w:r>
          </w:p>
        </w:tc>
      </w:tr>
      <w:tr w:rsidR="00347184" w:rsidRPr="00BD0F20"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createddate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Filled with date value close to moment of processing the message</w:t>
            </w:r>
          </w:p>
        </w:tc>
      </w:tr>
      <w:tr w:rsidR="00347184" w:rsidRPr="00BD0F20" w:rsidTr="00347184">
        <w:tc>
          <w:tcPr>
            <w:tcW w:w="31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proofErr w:type="spellStart"/>
            <w:r w:rsidRPr="00F54C2D">
              <w:rPr>
                <w:sz w:val="18"/>
                <w:szCs w:val="18"/>
                <w:lang w:val="en-GB"/>
              </w:rPr>
              <w:t>modifieddate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347184" w:rsidRPr="00F54C2D" w:rsidRDefault="00347184">
            <w:pPr>
              <w:rPr>
                <w:sz w:val="18"/>
                <w:szCs w:val="18"/>
                <w:lang w:val="en-GB"/>
              </w:rPr>
            </w:pPr>
            <w:r w:rsidRPr="00F54C2D">
              <w:rPr>
                <w:sz w:val="18"/>
                <w:szCs w:val="18"/>
                <w:lang w:val="en-GB"/>
              </w:rPr>
              <w:t>Filled with date value close to moment of processing the message</w:t>
            </w:r>
          </w:p>
        </w:tc>
      </w:tr>
    </w:tbl>
    <w:p w:rsidR="002A4B3C" w:rsidRPr="00F54C2D" w:rsidRDefault="002A4B3C" w:rsidP="00347184">
      <w:pPr>
        <w:rPr>
          <w:lang w:val="en-GB"/>
        </w:rPr>
      </w:pPr>
    </w:p>
    <w:tbl>
      <w:tblPr>
        <w:tblStyle w:val="Tabelraster"/>
        <w:tblW w:w="0" w:type="auto"/>
        <w:tblLook w:val="04A0" w:firstRow="1" w:lastRow="0" w:firstColumn="1" w:lastColumn="0" w:noHBand="0" w:noVBand="1"/>
      </w:tblPr>
      <w:tblGrid>
        <w:gridCol w:w="3137"/>
        <w:gridCol w:w="5637"/>
      </w:tblGrid>
      <w:tr w:rsidR="002A4B3C" w:rsidRPr="00F54C2D" w:rsidTr="00065969">
        <w:tc>
          <w:tcPr>
            <w:tcW w:w="31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2A4B3C" w:rsidRPr="00F54C2D" w:rsidRDefault="002A4B3C" w:rsidP="00065969">
            <w:pPr>
              <w:rPr>
                <w:b/>
                <w:color w:val="FFFFFF" w:themeColor="background1"/>
                <w:sz w:val="18"/>
                <w:szCs w:val="18"/>
                <w:lang w:val="en-GB"/>
              </w:rPr>
            </w:pPr>
            <w:r w:rsidRPr="00F54C2D">
              <w:rPr>
                <w:b/>
                <w:color w:val="FFFFFF" w:themeColor="background1"/>
                <w:sz w:val="18"/>
                <w:szCs w:val="18"/>
                <w:lang w:val="en-GB"/>
              </w:rPr>
              <w:t>database field</w:t>
            </w:r>
          </w:p>
          <w:p w:rsidR="002A4B3C" w:rsidRPr="00F54C2D" w:rsidRDefault="002A4B3C" w:rsidP="00065969">
            <w:pPr>
              <w:rPr>
                <w:b/>
                <w:color w:val="FFFFFF" w:themeColor="background1"/>
                <w:sz w:val="18"/>
                <w:szCs w:val="18"/>
                <w:lang w:val="en-GB"/>
              </w:rPr>
            </w:pPr>
            <w:proofErr w:type="spellStart"/>
            <w:r w:rsidRPr="00F54C2D">
              <w:rPr>
                <w:b/>
                <w:color w:val="FFFFFF" w:themeColor="background1"/>
                <w:sz w:val="18"/>
                <w:szCs w:val="18"/>
                <w:lang w:val="en-GB"/>
              </w:rPr>
              <w:t>Soap_xml_transactions</w:t>
            </w:r>
            <w:proofErr w:type="spellEnd"/>
          </w:p>
        </w:tc>
        <w:tc>
          <w:tcPr>
            <w:tcW w:w="56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2A4B3C" w:rsidRPr="00F54C2D" w:rsidRDefault="002A4B3C" w:rsidP="00065969">
            <w:pPr>
              <w:rPr>
                <w:b/>
                <w:color w:val="FFFFFF" w:themeColor="background1"/>
                <w:sz w:val="18"/>
                <w:szCs w:val="18"/>
                <w:lang w:val="en-GB"/>
              </w:rPr>
            </w:pPr>
            <w:r w:rsidRPr="00F54C2D">
              <w:rPr>
                <w:b/>
                <w:color w:val="FFFFFF" w:themeColor="background1"/>
                <w:sz w:val="18"/>
                <w:szCs w:val="18"/>
                <w:lang w:val="en-GB"/>
              </w:rPr>
              <w:t>validation</w:t>
            </w:r>
          </w:p>
        </w:tc>
      </w:tr>
      <w:tr w:rsidR="002A4B3C"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2A4B3C" w:rsidRPr="00F54C2D" w:rsidRDefault="002A4B3C" w:rsidP="00065969">
            <w:pPr>
              <w:rPr>
                <w:sz w:val="18"/>
                <w:szCs w:val="18"/>
                <w:lang w:val="en-GB"/>
              </w:rPr>
            </w:pPr>
            <w:r w:rsidRPr="00F54C2D">
              <w:rPr>
                <w:sz w:val="18"/>
                <w:szCs w:val="18"/>
                <w:lang w:val="en-GB"/>
              </w:rPr>
              <w:t>id</w:t>
            </w:r>
          </w:p>
        </w:tc>
        <w:tc>
          <w:tcPr>
            <w:tcW w:w="5637" w:type="dxa"/>
            <w:tcBorders>
              <w:top w:val="single" w:sz="4" w:space="0" w:color="auto"/>
              <w:left w:val="single" w:sz="4" w:space="0" w:color="auto"/>
              <w:bottom w:val="single" w:sz="4" w:space="0" w:color="auto"/>
              <w:right w:val="single" w:sz="4" w:space="0" w:color="auto"/>
            </w:tcBorders>
            <w:hideMark/>
          </w:tcPr>
          <w:p w:rsidR="002A4B3C" w:rsidRPr="00F54C2D" w:rsidRDefault="00311219" w:rsidP="00311219">
            <w:pPr>
              <w:rPr>
                <w:sz w:val="18"/>
                <w:szCs w:val="18"/>
                <w:lang w:val="en-GB"/>
              </w:rPr>
            </w:pPr>
            <w:r w:rsidRPr="00F54C2D">
              <w:rPr>
                <w:sz w:val="18"/>
                <w:szCs w:val="18"/>
                <w:lang w:val="en-GB"/>
              </w:rPr>
              <w:t>No validation</w:t>
            </w:r>
          </w:p>
        </w:tc>
      </w:tr>
      <w:tr w:rsidR="00311219" w:rsidRPr="00BD0F20" w:rsidTr="00065969">
        <w:tc>
          <w:tcPr>
            <w:tcW w:w="3137" w:type="dxa"/>
            <w:tcBorders>
              <w:top w:val="single" w:sz="4" w:space="0" w:color="auto"/>
              <w:left w:val="single" w:sz="4" w:space="0" w:color="auto"/>
              <w:bottom w:val="single" w:sz="4" w:space="0" w:color="auto"/>
              <w:right w:val="single" w:sz="4" w:space="0" w:color="auto"/>
            </w:tcBorders>
          </w:tcPr>
          <w:p w:rsidR="00311219" w:rsidRPr="00F54C2D" w:rsidRDefault="00311219" w:rsidP="00065969">
            <w:pPr>
              <w:rPr>
                <w:sz w:val="18"/>
                <w:szCs w:val="18"/>
                <w:lang w:val="en-GB"/>
              </w:rPr>
            </w:pPr>
            <w:proofErr w:type="spellStart"/>
            <w:r w:rsidRPr="00F54C2D">
              <w:rPr>
                <w:sz w:val="18"/>
                <w:szCs w:val="18"/>
                <w:lang w:val="en-GB"/>
              </w:rPr>
              <w:lastRenderedPageBreak/>
              <w:t>message_id</w:t>
            </w:r>
            <w:proofErr w:type="spellEnd"/>
          </w:p>
        </w:tc>
        <w:tc>
          <w:tcPr>
            <w:tcW w:w="5637" w:type="dxa"/>
            <w:tcBorders>
              <w:top w:val="single" w:sz="4" w:space="0" w:color="auto"/>
              <w:left w:val="single" w:sz="4" w:space="0" w:color="auto"/>
              <w:bottom w:val="single" w:sz="4" w:space="0" w:color="auto"/>
              <w:right w:val="single" w:sz="4" w:space="0" w:color="auto"/>
            </w:tcBorders>
          </w:tcPr>
          <w:p w:rsidR="00311219" w:rsidRPr="00F54C2D" w:rsidRDefault="00311219" w:rsidP="00311219">
            <w:pPr>
              <w:rPr>
                <w:sz w:val="18"/>
                <w:szCs w:val="18"/>
                <w:lang w:val="en-GB"/>
              </w:rPr>
            </w:pPr>
            <w:r w:rsidRPr="00F54C2D">
              <w:rPr>
                <w:sz w:val="18"/>
                <w:szCs w:val="18"/>
                <w:lang w:val="en-GB"/>
              </w:rPr>
              <w:t xml:space="preserve">refers to </w:t>
            </w:r>
            <w:proofErr w:type="spellStart"/>
            <w:r w:rsidRPr="00F54C2D">
              <w:rPr>
                <w:sz w:val="18"/>
                <w:szCs w:val="18"/>
                <w:lang w:val="en-GB"/>
              </w:rPr>
              <w:t>soap_xml_message</w:t>
            </w:r>
            <w:proofErr w:type="spellEnd"/>
            <w:r w:rsidRPr="00F54C2D">
              <w:rPr>
                <w:sz w:val="18"/>
                <w:szCs w:val="18"/>
                <w:lang w:val="en-GB"/>
              </w:rPr>
              <w:t xml:space="preserve"> record</w:t>
            </w:r>
          </w:p>
        </w:tc>
      </w:tr>
      <w:tr w:rsidR="00311219" w:rsidRPr="00F54C2D" w:rsidTr="00065969">
        <w:tc>
          <w:tcPr>
            <w:tcW w:w="3137" w:type="dxa"/>
            <w:tcBorders>
              <w:top w:val="single" w:sz="4" w:space="0" w:color="auto"/>
              <w:left w:val="single" w:sz="4" w:space="0" w:color="auto"/>
              <w:bottom w:val="single" w:sz="4" w:space="0" w:color="auto"/>
              <w:right w:val="single" w:sz="4" w:space="0" w:color="auto"/>
            </w:tcBorders>
          </w:tcPr>
          <w:p w:rsidR="00311219" w:rsidRPr="00F54C2D" w:rsidRDefault="00311219" w:rsidP="00065969">
            <w:pPr>
              <w:rPr>
                <w:sz w:val="18"/>
                <w:szCs w:val="18"/>
                <w:lang w:val="en-GB"/>
              </w:rPr>
            </w:pPr>
            <w:proofErr w:type="spellStart"/>
            <w:r w:rsidRPr="00F54C2D">
              <w:rPr>
                <w:sz w:val="18"/>
                <w:szCs w:val="18"/>
                <w:lang w:val="en-GB"/>
              </w:rPr>
              <w:t>retry_count</w:t>
            </w:r>
            <w:proofErr w:type="spellEnd"/>
          </w:p>
        </w:tc>
        <w:tc>
          <w:tcPr>
            <w:tcW w:w="5637" w:type="dxa"/>
            <w:tcBorders>
              <w:top w:val="single" w:sz="4" w:space="0" w:color="auto"/>
              <w:left w:val="single" w:sz="4" w:space="0" w:color="auto"/>
              <w:bottom w:val="single" w:sz="4" w:space="0" w:color="auto"/>
              <w:right w:val="single" w:sz="4" w:space="0" w:color="auto"/>
            </w:tcBorders>
          </w:tcPr>
          <w:p w:rsidR="00311219" w:rsidRPr="00F54C2D" w:rsidRDefault="00311219" w:rsidP="00311219">
            <w:pPr>
              <w:rPr>
                <w:sz w:val="18"/>
                <w:szCs w:val="18"/>
                <w:lang w:val="en-GB"/>
              </w:rPr>
            </w:pPr>
            <w:r w:rsidRPr="00F54C2D">
              <w:rPr>
                <w:sz w:val="18"/>
                <w:szCs w:val="18"/>
                <w:lang w:val="en-GB"/>
              </w:rPr>
              <w:t>Depends on soap listener</w:t>
            </w:r>
          </w:p>
        </w:tc>
      </w:tr>
      <w:tr w:rsidR="002A4B3C" w:rsidRPr="00F54C2D" w:rsidTr="00065969">
        <w:tc>
          <w:tcPr>
            <w:tcW w:w="3137" w:type="dxa"/>
            <w:tcBorders>
              <w:top w:val="single" w:sz="4" w:space="0" w:color="auto"/>
              <w:left w:val="single" w:sz="4" w:space="0" w:color="auto"/>
              <w:bottom w:val="single" w:sz="4" w:space="0" w:color="auto"/>
              <w:right w:val="single" w:sz="4" w:space="0" w:color="auto"/>
            </w:tcBorders>
          </w:tcPr>
          <w:p w:rsidR="002A4B3C" w:rsidRPr="00F54C2D" w:rsidRDefault="002A4B3C" w:rsidP="00065969">
            <w:pPr>
              <w:rPr>
                <w:sz w:val="18"/>
                <w:szCs w:val="18"/>
                <w:lang w:val="en-GB"/>
              </w:rPr>
            </w:pPr>
            <w:proofErr w:type="spellStart"/>
            <w:r w:rsidRPr="00F54C2D">
              <w:rPr>
                <w:sz w:val="18"/>
                <w:szCs w:val="18"/>
                <w:lang w:val="en-GB"/>
              </w:rPr>
              <w:t>sxm_sender</w:t>
            </w:r>
            <w:proofErr w:type="spellEnd"/>
          </w:p>
        </w:tc>
        <w:tc>
          <w:tcPr>
            <w:tcW w:w="5637" w:type="dxa"/>
            <w:tcBorders>
              <w:top w:val="single" w:sz="4" w:space="0" w:color="auto"/>
              <w:left w:val="single" w:sz="4" w:space="0" w:color="auto"/>
              <w:bottom w:val="single" w:sz="4" w:space="0" w:color="auto"/>
              <w:right w:val="single" w:sz="4" w:space="0" w:color="auto"/>
            </w:tcBorders>
          </w:tcPr>
          <w:p w:rsidR="002A4B3C" w:rsidRPr="00F54C2D" w:rsidRDefault="002A4B3C" w:rsidP="00065969">
            <w:pPr>
              <w:rPr>
                <w:sz w:val="18"/>
                <w:szCs w:val="18"/>
                <w:lang w:val="en-GB"/>
              </w:rPr>
            </w:pPr>
            <w:r w:rsidRPr="00F54C2D">
              <w:rPr>
                <w:sz w:val="18"/>
                <w:szCs w:val="18"/>
                <w:lang w:val="en-GB"/>
              </w:rPr>
              <w:t>&lt;recipient&gt;</w:t>
            </w:r>
          </w:p>
        </w:tc>
      </w:tr>
    </w:tbl>
    <w:p w:rsidR="0005149D" w:rsidRPr="00F54C2D" w:rsidRDefault="0005149D" w:rsidP="0005149D">
      <w:pPr>
        <w:rPr>
          <w:lang w:val="en-GB"/>
        </w:rPr>
      </w:pPr>
    </w:p>
    <w:p w:rsidR="003E26BE" w:rsidRDefault="00C11DBD" w:rsidP="003E26BE">
      <w:pPr>
        <w:pStyle w:val="Kop4"/>
        <w:rPr>
          <w:lang w:val="en-GB"/>
        </w:rPr>
      </w:pPr>
      <w:r>
        <w:rPr>
          <w:lang w:val="en-GB"/>
        </w:rPr>
        <w:t xml:space="preserve">A.4 </w:t>
      </w:r>
      <w:r w:rsidR="00CE59B4" w:rsidRPr="00F54C2D">
        <w:rPr>
          <w:lang w:val="en-GB"/>
        </w:rPr>
        <w:t>Store</w:t>
      </w:r>
      <w:r w:rsidR="003E26BE" w:rsidRPr="00F54C2D">
        <w:rPr>
          <w:lang w:val="en-GB"/>
        </w:rPr>
        <w:t xml:space="preserve"> a valid CTRA</w:t>
      </w:r>
      <w:r w:rsidR="00065969" w:rsidRPr="00F54C2D">
        <w:rPr>
          <w:lang w:val="en-GB"/>
        </w:rPr>
        <w:t xml:space="preserve"> OK</w:t>
      </w:r>
      <w:r w:rsidR="003E26BE" w:rsidRPr="00F54C2D">
        <w:rPr>
          <w:lang w:val="en-GB"/>
        </w:rPr>
        <w:t xml:space="preserve"> message</w:t>
      </w:r>
    </w:p>
    <w:p w:rsidR="00FD5A8E" w:rsidRPr="00FD5A8E" w:rsidRDefault="00FD5A8E" w:rsidP="00FD5A8E">
      <w:pPr>
        <w:rPr>
          <w:lang w:val="en-GB"/>
        </w:rPr>
      </w:pPr>
      <w:r>
        <w:rPr>
          <w:lang w:val="en-GB"/>
        </w:rPr>
        <w:t>Not developed, only detailed:</w:t>
      </w:r>
    </w:p>
    <w:p w:rsidR="003E26BE" w:rsidRPr="00F54C2D" w:rsidRDefault="003E26BE" w:rsidP="003E26BE">
      <w:pPr>
        <w:rPr>
          <w:lang w:val="en-GB"/>
        </w:rPr>
      </w:pPr>
      <w:r w:rsidRPr="00F54C2D">
        <w:rPr>
          <w:lang w:val="en-GB"/>
        </w:rPr>
        <w:t xml:space="preserve">For the valid CTRA message the Store received message should be tested as described in </w:t>
      </w:r>
      <w:r w:rsidR="00955999" w:rsidRPr="00F54C2D">
        <w:rPr>
          <w:lang w:val="en-GB"/>
        </w:rPr>
        <w:fldChar w:fldCharType="begin"/>
      </w:r>
      <w:r w:rsidRPr="00F54C2D">
        <w:rPr>
          <w:lang w:val="en-GB"/>
        </w:rPr>
        <w:instrText xml:space="preserve"> REF _Ref451254477 \r \h </w:instrText>
      </w:r>
      <w:r w:rsidR="00955999" w:rsidRPr="00F54C2D">
        <w:rPr>
          <w:lang w:val="en-GB"/>
        </w:rPr>
      </w:r>
      <w:r w:rsidR="00955999" w:rsidRPr="00F54C2D">
        <w:rPr>
          <w:lang w:val="en-GB"/>
        </w:rPr>
        <w:fldChar w:fldCharType="separate"/>
      </w:r>
      <w:r w:rsidR="006D4FD2">
        <w:rPr>
          <w:lang w:val="en-GB"/>
        </w:rPr>
        <w:t>3.1.2.1</w:t>
      </w:r>
      <w:r w:rsidR="00955999" w:rsidRPr="00F54C2D">
        <w:rPr>
          <w:lang w:val="en-GB"/>
        </w:rPr>
        <w:fldChar w:fldCharType="end"/>
      </w:r>
      <w:r w:rsidR="00CE59B4" w:rsidRPr="00F54C2D">
        <w:rPr>
          <w:lang w:val="en-GB"/>
        </w:rPr>
        <w:t>.</w:t>
      </w:r>
    </w:p>
    <w:p w:rsidR="00CE59B4" w:rsidRPr="00F54C2D" w:rsidRDefault="00CE59B4" w:rsidP="003E26BE">
      <w:pPr>
        <w:rPr>
          <w:lang w:val="en-GB"/>
        </w:rPr>
      </w:pPr>
    </w:p>
    <w:p w:rsidR="00CE59B4" w:rsidRPr="00F54C2D" w:rsidRDefault="00CE59B4" w:rsidP="00CE59B4">
      <w:pPr>
        <w:rPr>
          <w:lang w:val="en-GB"/>
        </w:rPr>
      </w:pPr>
      <w:r w:rsidRPr="00F54C2D">
        <w:rPr>
          <w:lang w:val="en-GB"/>
        </w:rPr>
        <w:t>Generic test case:</w:t>
      </w:r>
    </w:p>
    <w:tbl>
      <w:tblPr>
        <w:tblStyle w:val="Tabelraster"/>
        <w:tblW w:w="0" w:type="auto"/>
        <w:tblLook w:val="04A0" w:firstRow="1" w:lastRow="0" w:firstColumn="1" w:lastColumn="0" w:noHBand="0" w:noVBand="1"/>
      </w:tblPr>
      <w:tblGrid>
        <w:gridCol w:w="1951"/>
        <w:gridCol w:w="6521"/>
      </w:tblGrid>
      <w:tr w:rsidR="00CE59B4" w:rsidRPr="00F54C2D" w:rsidTr="00065969">
        <w:tc>
          <w:tcPr>
            <w:tcW w:w="195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CE59B4" w:rsidRPr="00F54C2D" w:rsidRDefault="00CE59B4" w:rsidP="00065969">
            <w:pPr>
              <w:rPr>
                <w:b/>
                <w:color w:val="FFFFFF" w:themeColor="background1"/>
                <w:sz w:val="18"/>
                <w:szCs w:val="18"/>
                <w:lang w:val="en-GB"/>
              </w:rPr>
            </w:pPr>
          </w:p>
        </w:tc>
        <w:tc>
          <w:tcPr>
            <w:tcW w:w="652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CE59B4" w:rsidRPr="00F54C2D" w:rsidRDefault="00CE59B4" w:rsidP="00065969">
            <w:pPr>
              <w:rPr>
                <w:b/>
                <w:color w:val="FFFFFF" w:themeColor="background1"/>
                <w:sz w:val="18"/>
                <w:szCs w:val="18"/>
                <w:lang w:val="en-GB"/>
              </w:rPr>
            </w:pPr>
          </w:p>
        </w:tc>
      </w:tr>
      <w:tr w:rsidR="00CE59B4" w:rsidRPr="00BD0F20" w:rsidTr="00065969">
        <w:tc>
          <w:tcPr>
            <w:tcW w:w="1951"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Test purpose</w:t>
            </w:r>
          </w:p>
        </w:tc>
        <w:tc>
          <w:tcPr>
            <w:tcW w:w="6521"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Verify that a valid CTRA that is sent to COMP is stored in the database as designed</w:t>
            </w:r>
          </w:p>
        </w:tc>
      </w:tr>
      <w:tr w:rsidR="00CE59B4" w:rsidRPr="00F54C2D" w:rsidTr="00065969">
        <w:tc>
          <w:tcPr>
            <w:tcW w:w="1951"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Test steps</w:t>
            </w:r>
          </w:p>
        </w:tc>
        <w:tc>
          <w:tcPr>
            <w:tcW w:w="6521"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Send CTRA</w:t>
            </w:r>
            <w:r w:rsidR="00173364" w:rsidRPr="00F54C2D">
              <w:rPr>
                <w:sz w:val="18"/>
                <w:szCs w:val="18"/>
                <w:lang w:val="en-GB"/>
              </w:rPr>
              <w:t xml:space="preserve"> OK</w:t>
            </w:r>
            <w:r w:rsidRPr="00F54C2D">
              <w:rPr>
                <w:sz w:val="18"/>
                <w:szCs w:val="18"/>
                <w:lang w:val="en-GB"/>
              </w:rPr>
              <w:t xml:space="preserve"> message</w:t>
            </w:r>
          </w:p>
        </w:tc>
      </w:tr>
      <w:tr w:rsidR="00CE59B4" w:rsidRPr="00BD0F20" w:rsidTr="00065969">
        <w:tc>
          <w:tcPr>
            <w:tcW w:w="1951"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Conditions</w:t>
            </w:r>
          </w:p>
        </w:tc>
        <w:tc>
          <w:tcPr>
            <w:tcW w:w="6521" w:type="dxa"/>
            <w:tcBorders>
              <w:top w:val="single" w:sz="4" w:space="0" w:color="auto"/>
              <w:left w:val="single" w:sz="4" w:space="0" w:color="auto"/>
              <w:bottom w:val="single" w:sz="4" w:space="0" w:color="auto"/>
              <w:right w:val="single" w:sz="4" w:space="0" w:color="auto"/>
            </w:tcBorders>
            <w:hideMark/>
          </w:tcPr>
          <w:p w:rsidR="00CE59B4" w:rsidRPr="00F54C2D" w:rsidRDefault="00CE59B4" w:rsidP="00E15177">
            <w:pPr>
              <w:pStyle w:val="Lijstalinea"/>
              <w:numPr>
                <w:ilvl w:val="0"/>
                <w:numId w:val="16"/>
              </w:numPr>
              <w:contextualSpacing/>
              <w:rPr>
                <w:rFonts w:cstheme="minorBidi"/>
                <w:sz w:val="18"/>
                <w:szCs w:val="18"/>
                <w:lang w:val="en-GB"/>
              </w:rPr>
            </w:pPr>
            <w:r w:rsidRPr="00F54C2D">
              <w:rPr>
                <w:rFonts w:cstheme="minorBidi"/>
                <w:sz w:val="18"/>
                <w:szCs w:val="18"/>
                <w:lang w:val="en-GB"/>
              </w:rPr>
              <w:t>Valid CTR message is processed coming from receiver of CTRA messa</w:t>
            </w:r>
            <w:r w:rsidR="00B16E6E" w:rsidRPr="00F54C2D">
              <w:rPr>
                <w:rFonts w:cstheme="minorBidi"/>
                <w:sz w:val="18"/>
                <w:szCs w:val="18"/>
                <w:lang w:val="en-GB"/>
              </w:rPr>
              <w:t>g</w:t>
            </w:r>
            <w:r w:rsidRPr="00F54C2D">
              <w:rPr>
                <w:rFonts w:cstheme="minorBidi"/>
                <w:sz w:val="18"/>
                <w:szCs w:val="18"/>
                <w:lang w:val="en-GB"/>
              </w:rPr>
              <w:t>e.</w:t>
            </w:r>
          </w:p>
          <w:p w:rsidR="00CE59B4" w:rsidRPr="00F54C2D" w:rsidRDefault="00CE59B4" w:rsidP="00E15177">
            <w:pPr>
              <w:pStyle w:val="Lijstalinea"/>
              <w:numPr>
                <w:ilvl w:val="0"/>
                <w:numId w:val="16"/>
              </w:numPr>
              <w:contextualSpacing/>
              <w:rPr>
                <w:rFonts w:cstheme="minorBidi"/>
                <w:sz w:val="18"/>
                <w:szCs w:val="18"/>
                <w:lang w:val="en-GB"/>
              </w:rPr>
            </w:pPr>
            <w:r w:rsidRPr="00F54C2D">
              <w:rPr>
                <w:sz w:val="18"/>
                <w:szCs w:val="18"/>
                <w:lang w:val="en-GB"/>
              </w:rPr>
              <w:t>CTRA is of the correct soap version for the donor provider;</w:t>
            </w:r>
          </w:p>
          <w:p w:rsidR="00CE59B4" w:rsidRPr="00F54C2D" w:rsidRDefault="00CE59B4" w:rsidP="00E15177">
            <w:pPr>
              <w:pStyle w:val="Lijstalinea"/>
              <w:numPr>
                <w:ilvl w:val="0"/>
                <w:numId w:val="16"/>
              </w:numPr>
              <w:contextualSpacing/>
              <w:rPr>
                <w:rFonts w:cstheme="minorBidi"/>
                <w:sz w:val="18"/>
                <w:szCs w:val="18"/>
                <w:lang w:val="en-GB"/>
              </w:rPr>
            </w:pPr>
            <w:r w:rsidRPr="00F54C2D">
              <w:rPr>
                <w:sz w:val="18"/>
                <w:szCs w:val="18"/>
                <w:lang w:val="en-GB"/>
              </w:rPr>
              <w:t xml:space="preserve">existing and active recipient and donor provider </w:t>
            </w:r>
          </w:p>
          <w:p w:rsidR="00CE59B4" w:rsidRPr="00F54C2D" w:rsidRDefault="00CE59B4" w:rsidP="00E15177">
            <w:pPr>
              <w:pStyle w:val="Lijstalinea"/>
              <w:numPr>
                <w:ilvl w:val="0"/>
                <w:numId w:val="16"/>
              </w:numPr>
              <w:contextualSpacing/>
              <w:rPr>
                <w:sz w:val="18"/>
                <w:szCs w:val="18"/>
                <w:lang w:val="en-GB"/>
              </w:rPr>
            </w:pPr>
            <w:proofErr w:type="spellStart"/>
            <w:r w:rsidRPr="00F54C2D">
              <w:rPr>
                <w:sz w:val="18"/>
                <w:szCs w:val="18"/>
                <w:lang w:val="en-GB"/>
              </w:rPr>
              <w:t>dossierId</w:t>
            </w:r>
            <w:proofErr w:type="spellEnd"/>
            <w:r w:rsidRPr="00F54C2D">
              <w:rPr>
                <w:sz w:val="18"/>
                <w:szCs w:val="18"/>
                <w:lang w:val="en-GB"/>
              </w:rPr>
              <w:t xml:space="preserve"> is equal to CTR message’s </w:t>
            </w:r>
            <w:proofErr w:type="spellStart"/>
            <w:r w:rsidRPr="00F54C2D">
              <w:rPr>
                <w:sz w:val="18"/>
                <w:szCs w:val="18"/>
                <w:lang w:val="en-GB"/>
              </w:rPr>
              <w:t>dossier</w:t>
            </w:r>
            <w:r w:rsidRPr="00F54C2D">
              <w:rPr>
                <w:i/>
                <w:sz w:val="18"/>
                <w:szCs w:val="18"/>
                <w:lang w:val="en-GB"/>
              </w:rPr>
              <w:t>d</w:t>
            </w:r>
            <w:proofErr w:type="spellEnd"/>
          </w:p>
          <w:p w:rsidR="00CE59B4" w:rsidRPr="00F54C2D" w:rsidRDefault="00CE59B4" w:rsidP="00E15177">
            <w:pPr>
              <w:pStyle w:val="Lijstalinea"/>
              <w:numPr>
                <w:ilvl w:val="0"/>
                <w:numId w:val="16"/>
              </w:numPr>
              <w:contextualSpacing/>
              <w:rPr>
                <w:sz w:val="18"/>
                <w:szCs w:val="18"/>
                <w:lang w:val="en-GB"/>
              </w:rPr>
            </w:pPr>
            <w:r w:rsidRPr="00F54C2D">
              <w:rPr>
                <w:sz w:val="18"/>
                <w:szCs w:val="18"/>
                <w:lang w:val="en-GB"/>
              </w:rPr>
              <w:t xml:space="preserve">Unique </w:t>
            </w:r>
            <w:proofErr w:type="spellStart"/>
            <w:r w:rsidRPr="00F54C2D">
              <w:rPr>
                <w:sz w:val="18"/>
                <w:szCs w:val="18"/>
                <w:lang w:val="en-GB"/>
              </w:rPr>
              <w:t>contractid</w:t>
            </w:r>
            <w:proofErr w:type="spellEnd"/>
            <w:r w:rsidRPr="00F54C2D">
              <w:rPr>
                <w:sz w:val="18"/>
                <w:szCs w:val="18"/>
                <w:lang w:val="en-GB"/>
              </w:rPr>
              <w:t>/tel</w:t>
            </w:r>
            <w:r w:rsidR="000C5335">
              <w:rPr>
                <w:sz w:val="18"/>
                <w:szCs w:val="18"/>
                <w:lang w:val="en-GB"/>
              </w:rPr>
              <w:t>ephone number/</w:t>
            </w:r>
            <w:proofErr w:type="spellStart"/>
            <w:r w:rsidR="000C5335">
              <w:rPr>
                <w:sz w:val="18"/>
                <w:szCs w:val="18"/>
                <w:lang w:val="en-GB"/>
              </w:rPr>
              <w:t>iban</w:t>
            </w:r>
            <w:proofErr w:type="spellEnd"/>
            <w:r w:rsidR="000C5335">
              <w:rPr>
                <w:sz w:val="18"/>
                <w:szCs w:val="18"/>
                <w:lang w:val="en-GB"/>
              </w:rPr>
              <w:t xml:space="preserve"> for postcode (all filled)</w:t>
            </w:r>
          </w:p>
          <w:p w:rsidR="00CE59B4" w:rsidRPr="00F54C2D" w:rsidRDefault="00B16E6E" w:rsidP="00E15177">
            <w:pPr>
              <w:pStyle w:val="Lijstalinea"/>
              <w:numPr>
                <w:ilvl w:val="0"/>
                <w:numId w:val="16"/>
              </w:numPr>
              <w:contextualSpacing/>
              <w:rPr>
                <w:sz w:val="18"/>
                <w:szCs w:val="18"/>
                <w:lang w:val="en-GB"/>
              </w:rPr>
            </w:pPr>
            <w:proofErr w:type="spellStart"/>
            <w:r w:rsidRPr="00F54C2D">
              <w:rPr>
                <w:sz w:val="18"/>
                <w:szCs w:val="18"/>
                <w:lang w:val="en-GB"/>
              </w:rPr>
              <w:t>Wishdatetime</w:t>
            </w:r>
            <w:proofErr w:type="spellEnd"/>
            <w:r w:rsidRPr="00F54C2D">
              <w:rPr>
                <w:sz w:val="18"/>
                <w:szCs w:val="18"/>
                <w:lang w:val="en-GB"/>
              </w:rPr>
              <w:t xml:space="preserve"> is equal to </w:t>
            </w:r>
            <w:proofErr w:type="spellStart"/>
            <w:r w:rsidRPr="00F54C2D">
              <w:rPr>
                <w:sz w:val="18"/>
                <w:szCs w:val="18"/>
                <w:lang w:val="en-GB"/>
              </w:rPr>
              <w:t>wishdatetime</w:t>
            </w:r>
            <w:proofErr w:type="spellEnd"/>
            <w:r w:rsidRPr="00F54C2D">
              <w:rPr>
                <w:sz w:val="18"/>
                <w:szCs w:val="18"/>
                <w:lang w:val="en-GB"/>
              </w:rPr>
              <w:t xml:space="preserve"> from request</w:t>
            </w:r>
          </w:p>
        </w:tc>
      </w:tr>
      <w:tr w:rsidR="00CE59B4" w:rsidRPr="00BD0F20" w:rsidTr="00065969">
        <w:tc>
          <w:tcPr>
            <w:tcW w:w="1951"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Variations:</w:t>
            </w:r>
          </w:p>
        </w:tc>
        <w:tc>
          <w:tcPr>
            <w:tcW w:w="6521"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rFonts w:cstheme="minorBidi"/>
                <w:sz w:val="18"/>
                <w:szCs w:val="18"/>
                <w:lang w:val="en-GB"/>
              </w:rPr>
            </w:pPr>
            <w:r w:rsidRPr="00F54C2D">
              <w:rPr>
                <w:sz w:val="18"/>
                <w:szCs w:val="18"/>
                <w:lang w:val="en-GB"/>
              </w:rPr>
              <w:t>Valid CTR</w:t>
            </w:r>
            <w:r w:rsidR="00C9220C" w:rsidRPr="00F54C2D">
              <w:rPr>
                <w:sz w:val="18"/>
                <w:szCs w:val="18"/>
                <w:lang w:val="en-GB"/>
              </w:rPr>
              <w:t>A</w:t>
            </w:r>
            <w:r w:rsidRPr="00F54C2D">
              <w:rPr>
                <w:sz w:val="18"/>
                <w:szCs w:val="18"/>
                <w:lang w:val="en-GB"/>
              </w:rPr>
              <w:t xml:space="preserve"> messages, variations:</w:t>
            </w:r>
            <w:r w:rsidR="00C9220C" w:rsidRPr="00F54C2D">
              <w:rPr>
                <w:sz w:val="18"/>
                <w:szCs w:val="18"/>
                <w:lang w:val="en-GB"/>
              </w:rPr>
              <w:t xml:space="preserve"> </w:t>
            </w:r>
          </w:p>
          <w:p w:rsidR="00CE59B4" w:rsidRPr="00F54C2D" w:rsidRDefault="00CE59B4" w:rsidP="00E15177">
            <w:pPr>
              <w:pStyle w:val="Lijstalinea"/>
              <w:numPr>
                <w:ilvl w:val="0"/>
                <w:numId w:val="18"/>
              </w:numPr>
              <w:contextualSpacing/>
              <w:rPr>
                <w:sz w:val="18"/>
                <w:szCs w:val="18"/>
                <w:lang w:val="en-GB"/>
              </w:rPr>
            </w:pPr>
            <w:r w:rsidRPr="00F54C2D">
              <w:rPr>
                <w:sz w:val="18"/>
                <w:szCs w:val="18"/>
                <w:lang w:val="en-GB"/>
              </w:rPr>
              <w:t>V2 and V3</w:t>
            </w:r>
            <w:r w:rsidR="000C5335">
              <w:rPr>
                <w:sz w:val="18"/>
                <w:szCs w:val="18"/>
                <w:lang w:val="en-GB"/>
              </w:rPr>
              <w:t xml:space="preserve"> if applicable for sender</w:t>
            </w:r>
            <w:r w:rsidRPr="00F54C2D">
              <w:rPr>
                <w:sz w:val="18"/>
                <w:szCs w:val="18"/>
                <w:lang w:val="en-GB"/>
              </w:rPr>
              <w:t>;</w:t>
            </w:r>
          </w:p>
          <w:p w:rsidR="00CE59B4" w:rsidRPr="00F54C2D" w:rsidRDefault="000C5335" w:rsidP="00E15177">
            <w:pPr>
              <w:pStyle w:val="Lijstalinea"/>
              <w:numPr>
                <w:ilvl w:val="0"/>
                <w:numId w:val="18"/>
              </w:numPr>
              <w:contextualSpacing/>
              <w:rPr>
                <w:sz w:val="18"/>
                <w:szCs w:val="18"/>
                <w:lang w:val="en-GB"/>
              </w:rPr>
            </w:pPr>
            <w:r>
              <w:rPr>
                <w:sz w:val="18"/>
                <w:szCs w:val="18"/>
                <w:lang w:val="en-GB"/>
              </w:rPr>
              <w:t>Different donor operators: v2 and/or</w:t>
            </w:r>
            <w:r w:rsidR="00CE59B4" w:rsidRPr="00F54C2D">
              <w:rPr>
                <w:sz w:val="18"/>
                <w:szCs w:val="18"/>
                <w:lang w:val="en-GB"/>
              </w:rPr>
              <w:t xml:space="preserve"> v3, with or without GUI, GUI only.</w:t>
            </w:r>
          </w:p>
          <w:p w:rsidR="00065969" w:rsidRPr="00F54C2D" w:rsidRDefault="00173364" w:rsidP="00E15177">
            <w:pPr>
              <w:pStyle w:val="Lijstalinea"/>
              <w:numPr>
                <w:ilvl w:val="0"/>
                <w:numId w:val="18"/>
              </w:numPr>
              <w:contextualSpacing/>
              <w:rPr>
                <w:sz w:val="18"/>
                <w:szCs w:val="18"/>
                <w:lang w:val="en-GB"/>
              </w:rPr>
            </w:pPr>
            <w:r w:rsidRPr="00F54C2D">
              <w:rPr>
                <w:sz w:val="18"/>
                <w:szCs w:val="18"/>
                <w:lang w:val="en-GB"/>
              </w:rPr>
              <w:t>Di</w:t>
            </w:r>
            <w:r w:rsidR="000C5335">
              <w:rPr>
                <w:sz w:val="18"/>
                <w:szCs w:val="18"/>
                <w:lang w:val="en-GB"/>
              </w:rPr>
              <w:t>fferent recipient operators: v2 and/or</w:t>
            </w:r>
            <w:r w:rsidRPr="00F54C2D">
              <w:rPr>
                <w:sz w:val="18"/>
                <w:szCs w:val="18"/>
                <w:lang w:val="en-GB"/>
              </w:rPr>
              <w:t xml:space="preserve"> v3, with or without GUI, GUI only</w:t>
            </w:r>
          </w:p>
          <w:p w:rsidR="00173364" w:rsidRPr="00F54C2D" w:rsidRDefault="00065969" w:rsidP="00E15177">
            <w:pPr>
              <w:pStyle w:val="Lijstalinea"/>
              <w:numPr>
                <w:ilvl w:val="0"/>
                <w:numId w:val="18"/>
              </w:numPr>
              <w:contextualSpacing/>
              <w:rPr>
                <w:sz w:val="18"/>
                <w:szCs w:val="18"/>
                <w:lang w:val="en-GB"/>
              </w:rPr>
            </w:pPr>
            <w:r w:rsidRPr="00F54C2D">
              <w:rPr>
                <w:sz w:val="18"/>
                <w:szCs w:val="18"/>
                <w:lang w:val="en-GB"/>
              </w:rPr>
              <w:t>Recipient with and without</w:t>
            </w:r>
            <w:r w:rsidR="00173364" w:rsidRPr="00F54C2D">
              <w:rPr>
                <w:sz w:val="18"/>
                <w:szCs w:val="18"/>
                <w:lang w:val="en-GB"/>
              </w:rPr>
              <w:t xml:space="preserve"> </w:t>
            </w:r>
            <w:proofErr w:type="spellStart"/>
            <w:r w:rsidR="00173364" w:rsidRPr="00F54C2D">
              <w:rPr>
                <w:sz w:val="18"/>
                <w:szCs w:val="18"/>
                <w:lang w:val="en-GB"/>
              </w:rPr>
              <w:t>business_gui_only</w:t>
            </w:r>
            <w:proofErr w:type="spellEnd"/>
          </w:p>
          <w:p w:rsidR="00CE59B4" w:rsidRPr="00F54C2D" w:rsidRDefault="00CE59B4" w:rsidP="00E15177">
            <w:pPr>
              <w:pStyle w:val="Lijstalinea"/>
              <w:numPr>
                <w:ilvl w:val="0"/>
                <w:numId w:val="18"/>
              </w:numPr>
              <w:contextualSpacing/>
              <w:rPr>
                <w:sz w:val="18"/>
                <w:szCs w:val="18"/>
                <w:lang w:val="en-GB"/>
              </w:rPr>
            </w:pPr>
            <w:r w:rsidRPr="00F54C2D">
              <w:rPr>
                <w:sz w:val="18"/>
                <w:szCs w:val="18"/>
                <w:lang w:val="en-GB"/>
              </w:rPr>
              <w:t>With and without timestamp;</w:t>
            </w:r>
          </w:p>
          <w:p w:rsidR="00CE59B4" w:rsidRPr="00F54C2D" w:rsidRDefault="00CE59B4" w:rsidP="00E15177">
            <w:pPr>
              <w:pStyle w:val="Lijstalinea"/>
              <w:numPr>
                <w:ilvl w:val="0"/>
                <w:numId w:val="18"/>
              </w:numPr>
              <w:contextualSpacing/>
              <w:rPr>
                <w:sz w:val="18"/>
                <w:szCs w:val="18"/>
                <w:lang w:val="en-GB"/>
              </w:rPr>
            </w:pPr>
            <w:r w:rsidRPr="00F54C2D">
              <w:rPr>
                <w:sz w:val="18"/>
                <w:szCs w:val="18"/>
                <w:lang w:val="en-GB"/>
              </w:rPr>
              <w:t xml:space="preserve">With and without </w:t>
            </w:r>
            <w:proofErr w:type="spellStart"/>
            <w:r w:rsidRPr="00F54C2D">
              <w:rPr>
                <w:sz w:val="18"/>
                <w:szCs w:val="18"/>
                <w:lang w:val="en-GB"/>
              </w:rPr>
              <w:t>messageid</w:t>
            </w:r>
            <w:proofErr w:type="spellEnd"/>
            <w:r w:rsidRPr="00F54C2D">
              <w:rPr>
                <w:sz w:val="18"/>
                <w:szCs w:val="18"/>
                <w:lang w:val="en-GB"/>
              </w:rPr>
              <w:t>;</w:t>
            </w:r>
          </w:p>
          <w:p w:rsidR="00C70924" w:rsidRPr="00C70924" w:rsidRDefault="00CE59B4" w:rsidP="00C70924">
            <w:pPr>
              <w:pStyle w:val="Lijstalinea"/>
              <w:numPr>
                <w:ilvl w:val="0"/>
                <w:numId w:val="18"/>
              </w:numPr>
              <w:contextualSpacing/>
              <w:rPr>
                <w:sz w:val="18"/>
                <w:szCs w:val="18"/>
                <w:lang w:val="en-GB"/>
              </w:rPr>
            </w:pPr>
            <w:r w:rsidRPr="00F54C2D">
              <w:rPr>
                <w:sz w:val="18"/>
                <w:szCs w:val="18"/>
                <w:lang w:val="en-GB"/>
              </w:rPr>
              <w:t xml:space="preserve">With and without </w:t>
            </w:r>
            <w:proofErr w:type="spellStart"/>
            <w:r w:rsidRPr="00F54C2D">
              <w:rPr>
                <w:sz w:val="18"/>
                <w:szCs w:val="18"/>
                <w:lang w:val="en-GB"/>
              </w:rPr>
              <w:t>notefield</w:t>
            </w:r>
            <w:proofErr w:type="spellEnd"/>
          </w:p>
          <w:p w:rsidR="00C70924" w:rsidRDefault="00CE59B4" w:rsidP="00C70924">
            <w:pPr>
              <w:pStyle w:val="Lijstalinea"/>
              <w:numPr>
                <w:ilvl w:val="0"/>
                <w:numId w:val="18"/>
              </w:numPr>
              <w:contextualSpacing/>
              <w:rPr>
                <w:sz w:val="18"/>
                <w:szCs w:val="18"/>
                <w:lang w:val="en-GB"/>
              </w:rPr>
            </w:pPr>
            <w:r w:rsidRPr="00F54C2D">
              <w:rPr>
                <w:sz w:val="18"/>
                <w:szCs w:val="18"/>
                <w:lang w:val="en-GB"/>
              </w:rPr>
              <w:t>V3 with business = Y and business = N</w:t>
            </w:r>
            <w:r w:rsidR="00C70924">
              <w:rPr>
                <w:sz w:val="18"/>
                <w:szCs w:val="18"/>
                <w:lang w:val="en-GB"/>
              </w:rPr>
              <w:t>.</w:t>
            </w:r>
          </w:p>
          <w:p w:rsidR="00C70924" w:rsidRPr="00C70924" w:rsidRDefault="00C70924" w:rsidP="00C70924">
            <w:pPr>
              <w:contextualSpacing/>
              <w:rPr>
                <w:sz w:val="18"/>
                <w:szCs w:val="18"/>
                <w:lang w:val="en-GB"/>
              </w:rPr>
            </w:pPr>
            <w:r>
              <w:rPr>
                <w:sz w:val="18"/>
                <w:szCs w:val="18"/>
                <w:lang w:val="en-GB"/>
              </w:rPr>
              <w:t xml:space="preserve">Blocking Y and N is process flow validation, so no variations in this </w:t>
            </w:r>
            <w:proofErr w:type="spellStart"/>
            <w:r>
              <w:rPr>
                <w:sz w:val="18"/>
                <w:szCs w:val="18"/>
                <w:lang w:val="en-GB"/>
              </w:rPr>
              <w:t>testcase</w:t>
            </w:r>
            <w:proofErr w:type="spellEnd"/>
            <w:r>
              <w:rPr>
                <w:sz w:val="18"/>
                <w:szCs w:val="18"/>
                <w:lang w:val="en-GB"/>
              </w:rPr>
              <w:t>.</w:t>
            </w:r>
          </w:p>
        </w:tc>
      </w:tr>
    </w:tbl>
    <w:p w:rsidR="00CE59B4" w:rsidRPr="00F54C2D" w:rsidRDefault="00CE59B4" w:rsidP="00CE59B4">
      <w:pPr>
        <w:rPr>
          <w:rFonts w:asciiTheme="minorHAnsi" w:hAnsiTheme="minorHAnsi" w:cstheme="minorBidi"/>
          <w:lang w:val="en-GB"/>
        </w:rPr>
      </w:pPr>
      <w:r w:rsidRPr="00F54C2D">
        <w:rPr>
          <w:lang w:val="en-GB"/>
        </w:rPr>
        <w:t>This comes basically down to verifying if X1 is built as specified.</w:t>
      </w:r>
    </w:p>
    <w:p w:rsidR="00CE59B4" w:rsidRPr="00F54C2D" w:rsidRDefault="00CE59B4" w:rsidP="00CE59B4">
      <w:pPr>
        <w:rPr>
          <w:lang w:val="en-GB"/>
        </w:rPr>
      </w:pPr>
      <w:r w:rsidRPr="00F54C2D">
        <w:rPr>
          <w:lang w:val="en-GB"/>
        </w:rPr>
        <w:t>Sunny day: processing a CTR</w:t>
      </w:r>
      <w:r w:rsidR="00173364" w:rsidRPr="00F54C2D">
        <w:rPr>
          <w:lang w:val="en-GB"/>
        </w:rPr>
        <w:t>A</w:t>
      </w:r>
      <w:r w:rsidRPr="00F54C2D">
        <w:rPr>
          <w:lang w:val="en-GB"/>
        </w:rPr>
        <w:t xml:space="preserve"> from </w:t>
      </w:r>
      <w:proofErr w:type="spellStart"/>
      <w:r w:rsidRPr="00F54C2D">
        <w:rPr>
          <w:lang w:val="en-GB"/>
        </w:rPr>
        <w:t>raw_soap_xml_messages</w:t>
      </w:r>
      <w:proofErr w:type="spellEnd"/>
      <w:r w:rsidRPr="00F54C2D">
        <w:rPr>
          <w:lang w:val="en-GB"/>
        </w:rPr>
        <w:t xml:space="preserve"> into record for </w:t>
      </w:r>
      <w:proofErr w:type="spellStart"/>
      <w:r w:rsidRPr="00F54C2D">
        <w:rPr>
          <w:lang w:val="en-GB"/>
        </w:rPr>
        <w:t>contract_termination_dossier</w:t>
      </w:r>
      <w:proofErr w:type="spellEnd"/>
      <w:r w:rsidRPr="00F54C2D">
        <w:rPr>
          <w:lang w:val="en-GB"/>
        </w:rPr>
        <w:t xml:space="preserve">, </w:t>
      </w:r>
      <w:proofErr w:type="spellStart"/>
      <w:r w:rsidRPr="00F54C2D">
        <w:rPr>
          <w:lang w:val="en-GB"/>
        </w:rPr>
        <w:t>dossier_messages</w:t>
      </w:r>
      <w:proofErr w:type="spellEnd"/>
      <w:r w:rsidRPr="00F54C2D">
        <w:rPr>
          <w:lang w:val="en-GB"/>
        </w:rPr>
        <w:t xml:space="preserve">, </w:t>
      </w:r>
      <w:proofErr w:type="spellStart"/>
      <w:r w:rsidRPr="00F54C2D">
        <w:rPr>
          <w:lang w:val="en-GB"/>
        </w:rPr>
        <w:t>dossier_phonenumbers</w:t>
      </w:r>
      <w:proofErr w:type="spellEnd"/>
      <w:r w:rsidRPr="00F54C2D">
        <w:rPr>
          <w:lang w:val="en-GB"/>
        </w:rPr>
        <w:t xml:space="preserve">, </w:t>
      </w:r>
      <w:proofErr w:type="spellStart"/>
      <w:r w:rsidRPr="00F54C2D">
        <w:rPr>
          <w:lang w:val="en-GB"/>
        </w:rPr>
        <w:t>dossier_validations</w:t>
      </w:r>
      <w:proofErr w:type="spellEnd"/>
      <w:r w:rsidRPr="00F54C2D">
        <w:rPr>
          <w:lang w:val="en-GB"/>
        </w:rPr>
        <w:t xml:space="preserve"> and </w:t>
      </w:r>
      <w:proofErr w:type="spellStart"/>
      <w:r w:rsidRPr="00F54C2D">
        <w:rPr>
          <w:lang w:val="en-GB"/>
        </w:rPr>
        <w:t>soap_xml_records</w:t>
      </w:r>
      <w:proofErr w:type="spellEnd"/>
      <w:r w:rsidRPr="00F54C2D">
        <w:rPr>
          <w:lang w:val="en-GB"/>
        </w:rPr>
        <w:t>.</w:t>
      </w:r>
    </w:p>
    <w:tbl>
      <w:tblPr>
        <w:tblStyle w:val="Tabelraster"/>
        <w:tblW w:w="0" w:type="auto"/>
        <w:tblLook w:val="04A0" w:firstRow="1" w:lastRow="0" w:firstColumn="1" w:lastColumn="0" w:noHBand="0" w:noVBand="1"/>
      </w:tblPr>
      <w:tblGrid>
        <w:gridCol w:w="3137"/>
        <w:gridCol w:w="5637"/>
      </w:tblGrid>
      <w:tr w:rsidR="00CE59B4" w:rsidRPr="00F54C2D" w:rsidTr="00065969">
        <w:tc>
          <w:tcPr>
            <w:tcW w:w="31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CE59B4" w:rsidRPr="00F54C2D" w:rsidRDefault="00CE59B4" w:rsidP="00065969">
            <w:pPr>
              <w:rPr>
                <w:rFonts w:cstheme="minorBidi"/>
                <w:b/>
                <w:color w:val="FFFFFF" w:themeColor="background1"/>
                <w:sz w:val="18"/>
                <w:szCs w:val="18"/>
                <w:lang w:val="en-GB"/>
              </w:rPr>
            </w:pPr>
            <w:r w:rsidRPr="00F54C2D">
              <w:rPr>
                <w:b/>
                <w:color w:val="FFFFFF" w:themeColor="background1"/>
                <w:sz w:val="18"/>
                <w:szCs w:val="18"/>
                <w:lang w:val="en-GB"/>
              </w:rPr>
              <w:t>Database field</w:t>
            </w:r>
          </w:p>
          <w:p w:rsidR="00CE59B4" w:rsidRPr="00F54C2D" w:rsidRDefault="00CE59B4" w:rsidP="00065969">
            <w:pPr>
              <w:rPr>
                <w:b/>
                <w:color w:val="FFFFFF" w:themeColor="background1"/>
                <w:sz w:val="18"/>
                <w:szCs w:val="18"/>
                <w:lang w:val="en-GB"/>
              </w:rPr>
            </w:pPr>
            <w:proofErr w:type="spellStart"/>
            <w:r w:rsidRPr="00F54C2D">
              <w:rPr>
                <w:b/>
                <w:color w:val="FFFFFF" w:themeColor="background1"/>
                <w:sz w:val="18"/>
                <w:szCs w:val="18"/>
                <w:lang w:val="en-GB"/>
              </w:rPr>
              <w:t>Contract_termination</w:t>
            </w:r>
            <w:proofErr w:type="spellEnd"/>
            <w:r w:rsidRPr="00F54C2D">
              <w:rPr>
                <w:b/>
                <w:color w:val="FFFFFF" w:themeColor="background1"/>
                <w:sz w:val="18"/>
                <w:szCs w:val="18"/>
                <w:lang w:val="en-GB"/>
              </w:rPr>
              <w:t xml:space="preserve"> _dossier</w:t>
            </w:r>
          </w:p>
        </w:tc>
        <w:tc>
          <w:tcPr>
            <w:tcW w:w="56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CE59B4" w:rsidRPr="00F54C2D" w:rsidRDefault="00CE59B4" w:rsidP="00065969">
            <w:pPr>
              <w:rPr>
                <w:b/>
                <w:color w:val="FFFFFF" w:themeColor="background1"/>
                <w:sz w:val="18"/>
                <w:szCs w:val="18"/>
                <w:lang w:val="en-GB"/>
              </w:rPr>
            </w:pPr>
            <w:r w:rsidRPr="00F54C2D">
              <w:rPr>
                <w:b/>
                <w:color w:val="FFFFFF" w:themeColor="background1"/>
                <w:sz w:val="18"/>
                <w:szCs w:val="18"/>
                <w:lang w:val="en-GB"/>
              </w:rPr>
              <w:t>Validation of message</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id</w:t>
            </w:r>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173364" w:rsidP="00065969">
            <w:pPr>
              <w:rPr>
                <w:sz w:val="18"/>
                <w:szCs w:val="18"/>
                <w:lang w:val="en-GB"/>
              </w:rPr>
            </w:pPr>
            <w:r w:rsidRPr="00F54C2D">
              <w:rPr>
                <w:sz w:val="18"/>
                <w:szCs w:val="18"/>
                <w:lang w:val="en-GB"/>
              </w:rPr>
              <w:t>No validation</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ctd_spr_recipient_id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173364">
            <w:pPr>
              <w:rPr>
                <w:sz w:val="18"/>
                <w:szCs w:val="18"/>
                <w:lang w:val="en-GB"/>
              </w:rPr>
            </w:pPr>
            <w:r w:rsidRPr="00F54C2D">
              <w:rPr>
                <w:sz w:val="18"/>
                <w:szCs w:val="18"/>
                <w:lang w:val="en-GB"/>
              </w:rPr>
              <w:t xml:space="preserve">Filled with id of </w:t>
            </w:r>
            <w:proofErr w:type="spellStart"/>
            <w:r w:rsidRPr="00F54C2D">
              <w:rPr>
                <w:sz w:val="18"/>
                <w:szCs w:val="18"/>
                <w:lang w:val="en-GB"/>
              </w:rPr>
              <w:t>service_provider</w:t>
            </w:r>
            <w:proofErr w:type="spellEnd"/>
            <w:r w:rsidRPr="00F54C2D">
              <w:rPr>
                <w:sz w:val="18"/>
                <w:szCs w:val="18"/>
                <w:lang w:val="en-GB"/>
              </w:rPr>
              <w:t xml:space="preserve"> record that has the &lt;</w:t>
            </w:r>
            <w:r w:rsidR="00173364" w:rsidRPr="00F54C2D">
              <w:rPr>
                <w:sz w:val="18"/>
                <w:szCs w:val="18"/>
                <w:lang w:val="en-GB"/>
              </w:rPr>
              <w:t>receiver</w:t>
            </w:r>
            <w:r w:rsidRPr="00F54C2D">
              <w:rPr>
                <w:sz w:val="18"/>
                <w:szCs w:val="18"/>
                <w:lang w:val="en-GB"/>
              </w:rPr>
              <w:t xml:space="preserve">&gt; value from the xml message as </w:t>
            </w:r>
            <w:proofErr w:type="spellStart"/>
            <w:r w:rsidRPr="00F54C2D">
              <w:rPr>
                <w:sz w:val="18"/>
                <w:szCs w:val="18"/>
                <w:lang w:val="en-GB"/>
              </w:rPr>
              <w:t>service_provider.spr_code</w:t>
            </w:r>
            <w:proofErr w:type="spellEnd"/>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ctd_spr_donor_id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173364">
            <w:pPr>
              <w:rPr>
                <w:sz w:val="18"/>
                <w:szCs w:val="18"/>
                <w:lang w:val="en-GB"/>
              </w:rPr>
            </w:pPr>
            <w:r w:rsidRPr="00F54C2D">
              <w:rPr>
                <w:sz w:val="18"/>
                <w:szCs w:val="18"/>
                <w:lang w:val="en-GB"/>
              </w:rPr>
              <w:t xml:space="preserve">Filled with id of </w:t>
            </w:r>
            <w:proofErr w:type="spellStart"/>
            <w:r w:rsidRPr="00F54C2D">
              <w:rPr>
                <w:sz w:val="18"/>
                <w:szCs w:val="18"/>
                <w:lang w:val="en-GB"/>
              </w:rPr>
              <w:t>service_provider</w:t>
            </w:r>
            <w:proofErr w:type="spellEnd"/>
            <w:r w:rsidRPr="00F54C2D">
              <w:rPr>
                <w:sz w:val="18"/>
                <w:szCs w:val="18"/>
                <w:lang w:val="en-GB"/>
              </w:rPr>
              <w:t xml:space="preserve"> record that has the &lt;</w:t>
            </w:r>
            <w:r w:rsidR="00173364" w:rsidRPr="00F54C2D">
              <w:rPr>
                <w:sz w:val="18"/>
                <w:szCs w:val="18"/>
                <w:lang w:val="en-GB"/>
              </w:rPr>
              <w:t>sender</w:t>
            </w:r>
            <w:r w:rsidRPr="00F54C2D">
              <w:rPr>
                <w:sz w:val="18"/>
                <w:szCs w:val="18"/>
                <w:lang w:val="en-GB"/>
              </w:rPr>
              <w:t xml:space="preserve">&gt; value from the xml message as </w:t>
            </w:r>
            <w:proofErr w:type="spellStart"/>
            <w:r w:rsidRPr="00F54C2D">
              <w:rPr>
                <w:sz w:val="18"/>
                <w:szCs w:val="18"/>
                <w:lang w:val="en-GB"/>
              </w:rPr>
              <w:t>service_provider.spr_code</w:t>
            </w:r>
            <w:proofErr w:type="spellEnd"/>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ctd_prv_id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1</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ctd_ebc_id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173364" w:rsidP="00065969">
            <w:pPr>
              <w:rPr>
                <w:sz w:val="18"/>
                <w:szCs w:val="18"/>
                <w:lang w:val="en-GB"/>
              </w:rPr>
            </w:pPr>
            <w:r w:rsidRPr="00F54C2D">
              <w:rPr>
                <w:sz w:val="18"/>
                <w:szCs w:val="18"/>
                <w:lang w:val="en-GB"/>
              </w:rPr>
              <w:t xml:space="preserve">Filled with id of </w:t>
            </w:r>
            <w:proofErr w:type="spellStart"/>
            <w:r w:rsidRPr="00F54C2D">
              <w:rPr>
                <w:sz w:val="18"/>
                <w:szCs w:val="18"/>
                <w:lang w:val="en-GB"/>
              </w:rPr>
              <w:t>error_blocking_code</w:t>
            </w:r>
            <w:proofErr w:type="spellEnd"/>
            <w:r w:rsidRPr="00F54C2D">
              <w:rPr>
                <w:sz w:val="18"/>
                <w:szCs w:val="18"/>
                <w:lang w:val="en-GB"/>
              </w:rPr>
              <w:t xml:space="preserve"> that has </w:t>
            </w:r>
            <w:proofErr w:type="spellStart"/>
            <w:r w:rsidRPr="00F54C2D">
              <w:rPr>
                <w:sz w:val="18"/>
                <w:szCs w:val="18"/>
                <w:lang w:val="en-GB"/>
              </w:rPr>
              <w:t>ebc_code</w:t>
            </w:r>
            <w:proofErr w:type="spellEnd"/>
            <w:r w:rsidRPr="00F54C2D">
              <w:rPr>
                <w:sz w:val="18"/>
                <w:szCs w:val="18"/>
                <w:lang w:val="en-GB"/>
              </w:rPr>
              <w:t xml:space="preserve"> = &lt;</w:t>
            </w:r>
            <w:proofErr w:type="spellStart"/>
            <w:r w:rsidRPr="00F54C2D">
              <w:rPr>
                <w:sz w:val="18"/>
                <w:szCs w:val="18"/>
                <w:lang w:val="en-GB"/>
              </w:rPr>
              <w:t>blockingcode</w:t>
            </w:r>
            <w:proofErr w:type="spellEnd"/>
            <w:r w:rsidRPr="00F54C2D">
              <w:rPr>
                <w:sz w:val="18"/>
                <w:szCs w:val="18"/>
                <w:lang w:val="en-GB"/>
              </w:rPr>
              <w:t>&gt;</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ctd_dossier_status</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'Pending'</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ctd_process_status</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'Request</w:t>
            </w:r>
            <w:r w:rsidR="00173364" w:rsidRPr="00F54C2D">
              <w:rPr>
                <w:sz w:val="18"/>
                <w:szCs w:val="18"/>
                <w:lang w:val="en-GB"/>
              </w:rPr>
              <w:t xml:space="preserve"> Answer OK</w:t>
            </w:r>
            <w:r w:rsidRPr="00F54C2D">
              <w:rPr>
                <w:sz w:val="18"/>
                <w:szCs w:val="18"/>
                <w:lang w:val="en-GB"/>
              </w:rPr>
              <w:t>'</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ctd_switchid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173364" w:rsidP="00173364">
            <w:pPr>
              <w:rPr>
                <w:sz w:val="18"/>
                <w:szCs w:val="18"/>
                <w:lang w:val="en-GB"/>
              </w:rPr>
            </w:pPr>
            <w:r w:rsidRPr="00F54C2D">
              <w:rPr>
                <w:sz w:val="18"/>
                <w:szCs w:val="18"/>
                <w:lang w:val="en-GB"/>
              </w:rPr>
              <w:t xml:space="preserve">Matches </w:t>
            </w:r>
            <w:r w:rsidR="00CE59B4" w:rsidRPr="00F54C2D">
              <w:rPr>
                <w:sz w:val="18"/>
                <w:szCs w:val="18"/>
                <w:lang w:val="en-GB"/>
              </w:rPr>
              <w:t xml:space="preserve"> &lt;</w:t>
            </w:r>
            <w:proofErr w:type="spellStart"/>
            <w:r w:rsidR="00CE59B4" w:rsidRPr="00F54C2D">
              <w:rPr>
                <w:sz w:val="18"/>
                <w:szCs w:val="18"/>
                <w:lang w:val="en-GB"/>
              </w:rPr>
              <w:t>dossierid</w:t>
            </w:r>
            <w:proofErr w:type="spellEnd"/>
            <w:r w:rsidR="00CE59B4" w:rsidRPr="00F54C2D">
              <w:rPr>
                <w:sz w:val="18"/>
                <w:szCs w:val="18"/>
                <w:lang w:val="en-GB"/>
              </w:rPr>
              <w:t xml:space="preserve">&gt; from </w:t>
            </w:r>
            <w:proofErr w:type="spellStart"/>
            <w:r w:rsidR="00CE59B4" w:rsidRPr="00F54C2D">
              <w:rPr>
                <w:sz w:val="18"/>
                <w:szCs w:val="18"/>
                <w:lang w:val="en-GB"/>
              </w:rPr>
              <w:t>xml_message</w:t>
            </w:r>
            <w:proofErr w:type="spellEnd"/>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ctd_contractid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173364" w:rsidP="00065969">
            <w:pPr>
              <w:rPr>
                <w:sz w:val="18"/>
                <w:szCs w:val="18"/>
                <w:lang w:val="en-GB"/>
              </w:rPr>
            </w:pPr>
            <w:r w:rsidRPr="00F54C2D">
              <w:rPr>
                <w:sz w:val="18"/>
                <w:szCs w:val="18"/>
                <w:lang w:val="en-GB"/>
              </w:rPr>
              <w:t>No validation</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ctd_requesteddatetime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173364" w:rsidP="00173364">
            <w:pPr>
              <w:rPr>
                <w:sz w:val="18"/>
                <w:szCs w:val="18"/>
                <w:lang w:val="en-GB"/>
              </w:rPr>
            </w:pPr>
            <w:r w:rsidRPr="00F54C2D">
              <w:rPr>
                <w:sz w:val="18"/>
                <w:szCs w:val="18"/>
                <w:lang w:val="en-GB"/>
              </w:rPr>
              <w:t>Date in &lt;</w:t>
            </w:r>
            <w:proofErr w:type="spellStart"/>
            <w:r w:rsidRPr="00F54C2D">
              <w:rPr>
                <w:sz w:val="18"/>
                <w:szCs w:val="18"/>
                <w:lang w:val="en-GB"/>
              </w:rPr>
              <w:t>wishdattime</w:t>
            </w:r>
            <w:proofErr w:type="spellEnd"/>
            <w:r w:rsidRPr="00F54C2D">
              <w:rPr>
                <w:sz w:val="18"/>
                <w:szCs w:val="18"/>
                <w:lang w:val="en-GB"/>
              </w:rPr>
              <w:t>&gt; in message matches date in this field</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ctd_ctr_wishdatetime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173364" w:rsidP="00065969">
            <w:pPr>
              <w:rPr>
                <w:sz w:val="18"/>
                <w:szCs w:val="18"/>
                <w:lang w:val="en-GB"/>
              </w:rPr>
            </w:pPr>
            <w:r w:rsidRPr="00F54C2D">
              <w:rPr>
                <w:sz w:val="18"/>
                <w:szCs w:val="18"/>
                <w:lang w:val="en-GB"/>
              </w:rPr>
              <w:t>No validation, must be unchanged</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ctd_ctra_proposeddatetime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empty</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ctd_emailaddresscontact</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Empty (legacy field)</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ctd_telephonecontact</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Empty (legacy field)</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ctd_contractinitials</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'A'</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ctd_contractprefix</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Empty (legacy field)</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ctd_contractlastname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173364" w:rsidP="00065969">
            <w:pPr>
              <w:rPr>
                <w:sz w:val="18"/>
                <w:szCs w:val="18"/>
                <w:lang w:val="en-GB"/>
              </w:rPr>
            </w:pPr>
            <w:r w:rsidRPr="00F54C2D">
              <w:rPr>
                <w:sz w:val="18"/>
                <w:szCs w:val="18"/>
                <w:lang w:val="en-GB"/>
              </w:rPr>
              <w:t>No validation, must be unchanged</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ctd_contractzipcode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173364" w:rsidP="00065969">
            <w:pPr>
              <w:rPr>
                <w:sz w:val="18"/>
                <w:szCs w:val="18"/>
                <w:lang w:val="en-GB"/>
              </w:rPr>
            </w:pPr>
            <w:r w:rsidRPr="00F54C2D">
              <w:rPr>
                <w:sz w:val="18"/>
                <w:szCs w:val="18"/>
                <w:lang w:val="en-GB"/>
              </w:rPr>
              <w:t>No validation, must be unchanged</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ctd_contracthousenumber</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173364" w:rsidP="00065969">
            <w:pPr>
              <w:rPr>
                <w:sz w:val="18"/>
                <w:szCs w:val="18"/>
                <w:lang w:val="en-GB"/>
              </w:rPr>
            </w:pPr>
            <w:r w:rsidRPr="00F54C2D">
              <w:rPr>
                <w:sz w:val="18"/>
                <w:szCs w:val="18"/>
                <w:lang w:val="en-GB"/>
              </w:rPr>
              <w:t>No validation, must be unchanged</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ctd_contracthousenumberext</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173364" w:rsidP="00065969">
            <w:pPr>
              <w:rPr>
                <w:sz w:val="18"/>
                <w:szCs w:val="18"/>
                <w:lang w:val="en-GB"/>
              </w:rPr>
            </w:pPr>
            <w:r w:rsidRPr="00F54C2D">
              <w:rPr>
                <w:sz w:val="18"/>
                <w:szCs w:val="18"/>
                <w:lang w:val="en-GB"/>
              </w:rPr>
              <w:t>No validation, must be unchanged</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lastRenderedPageBreak/>
              <w:t>ctd_connectionzipcode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Empty (legacy field)</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ctd_connectionhousenumber</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Empty (legacy field)</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ctd_connectionhousenumberext</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Empty (legacy field)</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ctd_note</w:t>
            </w:r>
            <w:proofErr w:type="spellEnd"/>
            <w:r w:rsidRPr="00F54C2D">
              <w:rPr>
                <w:sz w:val="18"/>
                <w:szCs w:val="18"/>
                <w:lang w:val="en-GB"/>
              </w:rPr>
              <w:t xml:space="preserve"> character</w:t>
            </w:r>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173364" w:rsidP="00065969">
            <w:pPr>
              <w:rPr>
                <w:sz w:val="18"/>
                <w:szCs w:val="18"/>
                <w:lang w:val="en-GB"/>
              </w:rPr>
            </w:pPr>
            <w:r w:rsidRPr="00F54C2D">
              <w:rPr>
                <w:sz w:val="18"/>
                <w:szCs w:val="18"/>
                <w:lang w:val="en-GB"/>
              </w:rPr>
              <w:t>No validation, must be unchanged</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ctd_ctp_migration</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173364" w:rsidP="00065969">
            <w:pPr>
              <w:rPr>
                <w:sz w:val="18"/>
                <w:szCs w:val="18"/>
                <w:lang w:val="en-GB"/>
              </w:rPr>
            </w:pPr>
            <w:r w:rsidRPr="00F54C2D">
              <w:rPr>
                <w:sz w:val="18"/>
                <w:szCs w:val="18"/>
                <w:lang w:val="en-GB"/>
              </w:rPr>
              <w:t>No validation, must be unchanged</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active</w:t>
            </w:r>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'true'</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createddate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173364" w:rsidP="00065969">
            <w:pPr>
              <w:rPr>
                <w:sz w:val="18"/>
                <w:szCs w:val="18"/>
                <w:lang w:val="en-GB"/>
              </w:rPr>
            </w:pPr>
            <w:r w:rsidRPr="00F54C2D">
              <w:rPr>
                <w:sz w:val="18"/>
                <w:szCs w:val="18"/>
                <w:lang w:val="en-GB"/>
              </w:rPr>
              <w:t>No validation, must be unchanged</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modifieddate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Filled with date value close to moment of processing the message</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ctd_dm_last_msgdatetime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Filled with date value close to moment of processing the message</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ctd_ctp_actualdatetime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Empty</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ctd_customerid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Empty (legacy field)</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ctd_contractcompanyname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Empty (legacy field)</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ctd_contractstreet</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Empty (legacy field)</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ctd_contractcity</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Empty (legacy field)</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ctd_contractcountry</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Empty (legacy field)</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ctd_connectionstreet</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Empty (legacy field)</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ctd_connectioncity</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Empty (legacy field)</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ctd_connectioncountry</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Empty (legacy field)</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ctd_ctp_buffering</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 xml:space="preserve">'true' if parameter </w:t>
            </w:r>
            <w:proofErr w:type="spellStart"/>
            <w:r w:rsidRPr="00F54C2D">
              <w:rPr>
                <w:sz w:val="18"/>
                <w:szCs w:val="18"/>
                <w:lang w:val="en-GB"/>
              </w:rPr>
              <w:t>par_ctp_buffering</w:t>
            </w:r>
            <w:proofErr w:type="spellEnd"/>
            <w:r w:rsidRPr="00F54C2D">
              <w:rPr>
                <w:sz w:val="18"/>
                <w:szCs w:val="18"/>
                <w:lang w:val="en-GB"/>
              </w:rPr>
              <w:t xml:space="preserve"> is true</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ctd_npr_id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 xml:space="preserve">Empty (for future extension with </w:t>
            </w:r>
            <w:proofErr w:type="spellStart"/>
            <w:r w:rsidRPr="00F54C2D">
              <w:rPr>
                <w:sz w:val="18"/>
                <w:szCs w:val="18"/>
                <w:lang w:val="en-GB"/>
              </w:rPr>
              <w:t>network_provider</w:t>
            </w:r>
            <w:proofErr w:type="spellEnd"/>
            <w:r w:rsidRPr="00F54C2D">
              <w:rPr>
                <w:sz w:val="18"/>
                <w:szCs w:val="18"/>
                <w:lang w:val="en-GB"/>
              </w:rPr>
              <w:t>)</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ctd_ift_id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 xml:space="preserve">Empty (for future extension with </w:t>
            </w:r>
            <w:proofErr w:type="spellStart"/>
            <w:r w:rsidRPr="00F54C2D">
              <w:rPr>
                <w:sz w:val="18"/>
                <w:szCs w:val="18"/>
                <w:lang w:val="en-GB"/>
              </w:rPr>
              <w:t>infra_type</w:t>
            </w:r>
            <w:proofErr w:type="spellEnd"/>
            <w:r w:rsidRPr="00F54C2D">
              <w:rPr>
                <w:sz w:val="18"/>
                <w:szCs w:val="18"/>
                <w:lang w:val="en-GB"/>
              </w:rPr>
              <w:t>)</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ctd_ctr_dt_id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 xml:space="preserve">2 if &lt;business&gt;Y&lt;/business&gt; present on xml message (corresponds with </w:t>
            </w:r>
            <w:proofErr w:type="spellStart"/>
            <w:r w:rsidRPr="00F54C2D">
              <w:rPr>
                <w:sz w:val="18"/>
                <w:szCs w:val="18"/>
                <w:lang w:val="en-GB"/>
              </w:rPr>
              <w:t>dossier_type.dt_name</w:t>
            </w:r>
            <w:proofErr w:type="spellEnd"/>
            <w:r w:rsidRPr="00F54C2D">
              <w:rPr>
                <w:sz w:val="18"/>
                <w:szCs w:val="18"/>
                <w:lang w:val="en-GB"/>
              </w:rPr>
              <w:t xml:space="preserve"> 'Business'), 1 in all other cases (corresponds with </w:t>
            </w:r>
            <w:proofErr w:type="spellStart"/>
            <w:r w:rsidRPr="00F54C2D">
              <w:rPr>
                <w:sz w:val="18"/>
                <w:szCs w:val="18"/>
                <w:lang w:val="en-GB"/>
              </w:rPr>
              <w:t>dossier_type.dt_name</w:t>
            </w:r>
            <w:proofErr w:type="spellEnd"/>
            <w:r w:rsidRPr="00F54C2D">
              <w:rPr>
                <w:sz w:val="18"/>
                <w:szCs w:val="18"/>
                <w:lang w:val="en-GB"/>
              </w:rPr>
              <w:t xml:space="preserve"> 'Consumer'),</w:t>
            </w:r>
          </w:p>
        </w:tc>
      </w:tr>
      <w:tr w:rsidR="0017336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proofErr w:type="spellStart"/>
            <w:r w:rsidRPr="00F54C2D">
              <w:rPr>
                <w:sz w:val="18"/>
                <w:szCs w:val="18"/>
                <w:lang w:val="en-GB"/>
              </w:rPr>
              <w:t>ctd_ctra_dt_id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r w:rsidRPr="00F54C2D">
              <w:rPr>
                <w:sz w:val="18"/>
                <w:szCs w:val="18"/>
                <w:lang w:val="en-GB"/>
              </w:rPr>
              <w:t xml:space="preserve">2 if &lt;business&gt;Y&lt;/business&gt; present on xml message (corresponds with </w:t>
            </w:r>
            <w:proofErr w:type="spellStart"/>
            <w:r w:rsidRPr="00F54C2D">
              <w:rPr>
                <w:sz w:val="18"/>
                <w:szCs w:val="18"/>
                <w:lang w:val="en-GB"/>
              </w:rPr>
              <w:t>dossier_type.dt_name</w:t>
            </w:r>
            <w:proofErr w:type="spellEnd"/>
            <w:r w:rsidRPr="00F54C2D">
              <w:rPr>
                <w:sz w:val="18"/>
                <w:szCs w:val="18"/>
                <w:lang w:val="en-GB"/>
              </w:rPr>
              <w:t xml:space="preserve"> 'Business'), 1 in all other cases (corresponds with </w:t>
            </w:r>
            <w:proofErr w:type="spellStart"/>
            <w:r w:rsidRPr="00F54C2D">
              <w:rPr>
                <w:sz w:val="18"/>
                <w:szCs w:val="18"/>
                <w:lang w:val="en-GB"/>
              </w:rPr>
              <w:t>dossier_type.dt_name</w:t>
            </w:r>
            <w:proofErr w:type="spellEnd"/>
            <w:r w:rsidRPr="00F54C2D">
              <w:rPr>
                <w:sz w:val="18"/>
                <w:szCs w:val="18"/>
                <w:lang w:val="en-GB"/>
              </w:rPr>
              <w:t xml:space="preserve"> 'Consumer'),</w:t>
            </w:r>
          </w:p>
        </w:tc>
      </w:tr>
      <w:tr w:rsidR="0017336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proofErr w:type="spellStart"/>
            <w:r w:rsidRPr="00F54C2D">
              <w:rPr>
                <w:sz w:val="18"/>
                <w:szCs w:val="18"/>
                <w:lang w:val="en-GB"/>
              </w:rPr>
              <w:t>ctd_ctch_wishdatetime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r w:rsidRPr="00F54C2D">
              <w:rPr>
                <w:sz w:val="18"/>
                <w:szCs w:val="18"/>
                <w:lang w:val="en-GB"/>
              </w:rPr>
              <w:t>Empty</w:t>
            </w:r>
          </w:p>
        </w:tc>
      </w:tr>
      <w:tr w:rsidR="0017336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proofErr w:type="spellStart"/>
            <w:r w:rsidRPr="00F54C2D">
              <w:rPr>
                <w:sz w:val="18"/>
                <w:szCs w:val="18"/>
                <w:lang w:val="en-GB"/>
              </w:rPr>
              <w:t>ctd_ctcha_proposeddatetime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r w:rsidRPr="00F54C2D">
              <w:rPr>
                <w:sz w:val="18"/>
                <w:szCs w:val="18"/>
                <w:lang w:val="en-GB"/>
              </w:rPr>
              <w:t>Empty</w:t>
            </w:r>
          </w:p>
        </w:tc>
      </w:tr>
      <w:tr w:rsidR="00173364" w:rsidRPr="00BD0F20" w:rsidTr="00173364">
        <w:tc>
          <w:tcPr>
            <w:tcW w:w="31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proofErr w:type="spellStart"/>
            <w:r w:rsidRPr="00F54C2D">
              <w:rPr>
                <w:sz w:val="18"/>
                <w:szCs w:val="18"/>
                <w:lang w:val="en-GB"/>
              </w:rPr>
              <w:t>ctd_contract_earlytermination</w:t>
            </w:r>
            <w:proofErr w:type="spellEnd"/>
          </w:p>
        </w:tc>
        <w:tc>
          <w:tcPr>
            <w:tcW w:w="5637" w:type="dxa"/>
            <w:tcBorders>
              <w:top w:val="single" w:sz="4" w:space="0" w:color="auto"/>
              <w:left w:val="single" w:sz="4" w:space="0" w:color="auto"/>
              <w:bottom w:val="single" w:sz="4" w:space="0" w:color="auto"/>
              <w:right w:val="single" w:sz="4" w:space="0" w:color="auto"/>
            </w:tcBorders>
          </w:tcPr>
          <w:p w:rsidR="00173364" w:rsidRPr="00F54C2D" w:rsidRDefault="00173364" w:rsidP="00065969">
            <w:pPr>
              <w:rPr>
                <w:sz w:val="18"/>
                <w:szCs w:val="18"/>
                <w:lang w:val="en-GB"/>
              </w:rPr>
            </w:pPr>
            <w:r w:rsidRPr="00F54C2D">
              <w:rPr>
                <w:sz w:val="18"/>
                <w:szCs w:val="18"/>
                <w:lang w:val="en-GB"/>
              </w:rPr>
              <w:t>No validation, must be unchanged</w:t>
            </w:r>
          </w:p>
        </w:tc>
      </w:tr>
      <w:tr w:rsidR="0017336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proofErr w:type="spellStart"/>
            <w:r w:rsidRPr="00F54C2D">
              <w:rPr>
                <w:sz w:val="18"/>
                <w:szCs w:val="18"/>
                <w:lang w:val="en-GB"/>
              </w:rPr>
              <w:t>ctd_contractaddress</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r w:rsidRPr="00F54C2D">
              <w:rPr>
                <w:sz w:val="18"/>
                <w:szCs w:val="18"/>
                <w:lang w:val="en-GB"/>
              </w:rPr>
              <w:t>Empty (legacy field)</w:t>
            </w:r>
          </w:p>
        </w:tc>
      </w:tr>
      <w:tr w:rsidR="0017336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proofErr w:type="spellStart"/>
            <w:r w:rsidRPr="00F54C2D">
              <w:rPr>
                <w:sz w:val="18"/>
                <w:szCs w:val="18"/>
                <w:lang w:val="en-GB"/>
              </w:rPr>
              <w:t>ctd_connectionaddress</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r w:rsidRPr="00F54C2D">
              <w:rPr>
                <w:sz w:val="18"/>
                <w:szCs w:val="18"/>
                <w:lang w:val="en-GB"/>
              </w:rPr>
              <w:t>Empty (legacy field)</w:t>
            </w:r>
          </w:p>
        </w:tc>
      </w:tr>
      <w:tr w:rsidR="0017336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proofErr w:type="spellStart"/>
            <w:r w:rsidRPr="00F54C2D">
              <w:rPr>
                <w:sz w:val="18"/>
                <w:szCs w:val="18"/>
                <w:lang w:val="en-GB"/>
              </w:rPr>
              <w:t>ctd_infra_id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r w:rsidRPr="00F54C2D">
              <w:rPr>
                <w:sz w:val="18"/>
                <w:szCs w:val="18"/>
                <w:lang w:val="en-GB"/>
              </w:rPr>
              <w:t>Empty (legacy field)</w:t>
            </w:r>
          </w:p>
        </w:tc>
      </w:tr>
      <w:tr w:rsidR="0017336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proofErr w:type="spellStart"/>
            <w:r w:rsidRPr="00F54C2D">
              <w:rPr>
                <w:sz w:val="18"/>
                <w:szCs w:val="18"/>
                <w:lang w:val="en-GB"/>
              </w:rPr>
              <w:t>ctd_version</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r w:rsidRPr="00F54C2D">
              <w:rPr>
                <w:sz w:val="18"/>
                <w:szCs w:val="18"/>
                <w:lang w:val="en-GB"/>
              </w:rPr>
              <w:t>Filled with date value close to moment of processing the message</w:t>
            </w:r>
          </w:p>
        </w:tc>
      </w:tr>
    </w:tbl>
    <w:p w:rsidR="00CE59B4" w:rsidRPr="00F54C2D" w:rsidRDefault="00CE59B4" w:rsidP="00CE59B4">
      <w:pPr>
        <w:rPr>
          <w:rFonts w:asciiTheme="minorHAnsi" w:hAnsiTheme="minorHAnsi" w:cstheme="minorBidi"/>
          <w:lang w:val="en-GB"/>
        </w:rPr>
      </w:pPr>
      <w:r w:rsidRPr="00F54C2D">
        <w:rPr>
          <w:lang w:val="en-GB"/>
        </w:rPr>
        <w:t xml:space="preserve">A </w:t>
      </w:r>
      <w:proofErr w:type="spellStart"/>
      <w:r w:rsidRPr="00F54C2D">
        <w:rPr>
          <w:lang w:val="en-GB"/>
        </w:rPr>
        <w:t>Dossier_messages</w:t>
      </w:r>
      <w:proofErr w:type="spellEnd"/>
      <w:r w:rsidRPr="00F54C2D">
        <w:rPr>
          <w:lang w:val="en-GB"/>
        </w:rPr>
        <w:t xml:space="preserve"> record must always be created when a CTR record is created.</w:t>
      </w:r>
    </w:p>
    <w:tbl>
      <w:tblPr>
        <w:tblStyle w:val="Tabelraster"/>
        <w:tblW w:w="0" w:type="auto"/>
        <w:tblLook w:val="04A0" w:firstRow="1" w:lastRow="0" w:firstColumn="1" w:lastColumn="0" w:noHBand="0" w:noVBand="1"/>
      </w:tblPr>
      <w:tblGrid>
        <w:gridCol w:w="3137"/>
        <w:gridCol w:w="5637"/>
      </w:tblGrid>
      <w:tr w:rsidR="00CE59B4" w:rsidRPr="00F54C2D" w:rsidTr="00065969">
        <w:tc>
          <w:tcPr>
            <w:tcW w:w="31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CE59B4" w:rsidRPr="00F54C2D" w:rsidRDefault="00CE59B4" w:rsidP="00065969">
            <w:pPr>
              <w:rPr>
                <w:b/>
                <w:color w:val="FFFFFF" w:themeColor="background1"/>
                <w:sz w:val="18"/>
                <w:szCs w:val="18"/>
                <w:lang w:val="en-GB"/>
              </w:rPr>
            </w:pPr>
            <w:r w:rsidRPr="00F54C2D">
              <w:rPr>
                <w:b/>
                <w:color w:val="FFFFFF" w:themeColor="background1"/>
                <w:sz w:val="18"/>
                <w:szCs w:val="18"/>
                <w:lang w:val="en-GB"/>
              </w:rPr>
              <w:t>Database field</w:t>
            </w:r>
          </w:p>
          <w:p w:rsidR="00CE59B4" w:rsidRPr="00F54C2D" w:rsidRDefault="00CE59B4" w:rsidP="00065969">
            <w:pPr>
              <w:rPr>
                <w:b/>
                <w:color w:val="FFFFFF" w:themeColor="background1"/>
                <w:sz w:val="18"/>
                <w:szCs w:val="18"/>
                <w:lang w:val="en-GB"/>
              </w:rPr>
            </w:pPr>
            <w:proofErr w:type="spellStart"/>
            <w:r w:rsidRPr="00F54C2D">
              <w:rPr>
                <w:b/>
                <w:color w:val="FFFFFF" w:themeColor="background1"/>
                <w:sz w:val="18"/>
                <w:szCs w:val="18"/>
                <w:lang w:val="en-GB"/>
              </w:rPr>
              <w:t>Dossier_messages</w:t>
            </w:r>
            <w:proofErr w:type="spellEnd"/>
          </w:p>
        </w:tc>
        <w:tc>
          <w:tcPr>
            <w:tcW w:w="56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CE59B4" w:rsidRPr="00F54C2D" w:rsidRDefault="00CE59B4" w:rsidP="00065969">
            <w:pPr>
              <w:rPr>
                <w:b/>
                <w:color w:val="FFFFFF" w:themeColor="background1"/>
                <w:sz w:val="18"/>
                <w:szCs w:val="18"/>
                <w:lang w:val="en-GB"/>
              </w:rPr>
            </w:pPr>
            <w:r w:rsidRPr="00F54C2D">
              <w:rPr>
                <w:b/>
                <w:color w:val="FFFFFF" w:themeColor="background1"/>
                <w:sz w:val="18"/>
                <w:szCs w:val="18"/>
                <w:lang w:val="en-GB"/>
              </w:rPr>
              <w:t>Validation of message</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id</w:t>
            </w:r>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No check</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dm_ctd_id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 xml:space="preserve">Id of the related </w:t>
            </w:r>
            <w:proofErr w:type="spellStart"/>
            <w:r w:rsidRPr="00F54C2D">
              <w:rPr>
                <w:sz w:val="18"/>
                <w:szCs w:val="18"/>
                <w:lang w:val="en-GB"/>
              </w:rPr>
              <w:t>contract_termination_dossier</w:t>
            </w:r>
            <w:proofErr w:type="spellEnd"/>
            <w:r w:rsidRPr="00F54C2D">
              <w:rPr>
                <w:sz w:val="18"/>
                <w:szCs w:val="18"/>
                <w:lang w:val="en-GB"/>
              </w:rPr>
              <w:t xml:space="preserve"> record</w:t>
            </w:r>
          </w:p>
        </w:tc>
      </w:tr>
      <w:tr w:rsidR="0017336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proofErr w:type="spellStart"/>
            <w:r w:rsidRPr="00F54C2D">
              <w:rPr>
                <w:sz w:val="18"/>
                <w:szCs w:val="18"/>
                <w:lang w:val="en-GB"/>
              </w:rPr>
              <w:t>dm_ebc_id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r w:rsidRPr="00F54C2D">
              <w:rPr>
                <w:sz w:val="18"/>
                <w:szCs w:val="18"/>
                <w:lang w:val="en-GB"/>
              </w:rPr>
              <w:t xml:space="preserve">Filled with id of </w:t>
            </w:r>
            <w:proofErr w:type="spellStart"/>
            <w:r w:rsidRPr="00F54C2D">
              <w:rPr>
                <w:sz w:val="18"/>
                <w:szCs w:val="18"/>
                <w:lang w:val="en-GB"/>
              </w:rPr>
              <w:t>error_blocking_code</w:t>
            </w:r>
            <w:proofErr w:type="spellEnd"/>
            <w:r w:rsidRPr="00F54C2D">
              <w:rPr>
                <w:sz w:val="18"/>
                <w:szCs w:val="18"/>
                <w:lang w:val="en-GB"/>
              </w:rPr>
              <w:t xml:space="preserve"> that has </w:t>
            </w:r>
            <w:proofErr w:type="spellStart"/>
            <w:r w:rsidRPr="00F54C2D">
              <w:rPr>
                <w:sz w:val="18"/>
                <w:szCs w:val="18"/>
                <w:lang w:val="en-GB"/>
              </w:rPr>
              <w:t>ebc_code</w:t>
            </w:r>
            <w:proofErr w:type="spellEnd"/>
            <w:r w:rsidRPr="00F54C2D">
              <w:rPr>
                <w:sz w:val="18"/>
                <w:szCs w:val="18"/>
                <w:lang w:val="en-GB"/>
              </w:rPr>
              <w:t xml:space="preserve"> = &lt;</w:t>
            </w:r>
            <w:proofErr w:type="spellStart"/>
            <w:r w:rsidRPr="00F54C2D">
              <w:rPr>
                <w:sz w:val="18"/>
                <w:szCs w:val="18"/>
                <w:lang w:val="en-GB"/>
              </w:rPr>
              <w:t>blockingcode</w:t>
            </w:r>
            <w:proofErr w:type="spellEnd"/>
            <w:r w:rsidRPr="00F54C2D">
              <w:rPr>
                <w:sz w:val="18"/>
                <w:szCs w:val="18"/>
                <w:lang w:val="en-GB"/>
              </w:rPr>
              <w:t>&gt;</w:t>
            </w:r>
          </w:p>
        </w:tc>
      </w:tr>
      <w:tr w:rsidR="0017336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proofErr w:type="spellStart"/>
            <w:r w:rsidRPr="00F54C2D">
              <w:rPr>
                <w:sz w:val="18"/>
                <w:szCs w:val="18"/>
                <w:lang w:val="en-GB"/>
              </w:rPr>
              <w:t>dm_mst_id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r w:rsidRPr="00F54C2D">
              <w:rPr>
                <w:sz w:val="18"/>
                <w:szCs w:val="18"/>
                <w:lang w:val="en-GB"/>
              </w:rPr>
              <w:t xml:space="preserve">Id of the </w:t>
            </w:r>
            <w:proofErr w:type="spellStart"/>
            <w:r w:rsidRPr="00F54C2D">
              <w:rPr>
                <w:sz w:val="18"/>
                <w:szCs w:val="18"/>
                <w:lang w:val="en-GB"/>
              </w:rPr>
              <w:t>message_type</w:t>
            </w:r>
            <w:proofErr w:type="spellEnd"/>
            <w:r w:rsidRPr="00F54C2D">
              <w:rPr>
                <w:sz w:val="18"/>
                <w:szCs w:val="18"/>
                <w:lang w:val="en-GB"/>
              </w:rPr>
              <w:t xml:space="preserve"> record that has </w:t>
            </w:r>
            <w:proofErr w:type="spellStart"/>
            <w:r w:rsidRPr="00F54C2D">
              <w:rPr>
                <w:sz w:val="18"/>
                <w:szCs w:val="18"/>
                <w:lang w:val="en-GB"/>
              </w:rPr>
              <w:t>mst_msgtype</w:t>
            </w:r>
            <w:proofErr w:type="spellEnd"/>
            <w:r w:rsidRPr="00F54C2D">
              <w:rPr>
                <w:sz w:val="18"/>
                <w:szCs w:val="18"/>
                <w:lang w:val="en-GB"/>
              </w:rPr>
              <w:t xml:space="preserve"> 'Request Answer'</w:t>
            </w:r>
          </w:p>
        </w:tc>
      </w:tr>
      <w:tr w:rsidR="0017336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proofErr w:type="spellStart"/>
            <w:r w:rsidRPr="00F54C2D">
              <w:rPr>
                <w:sz w:val="18"/>
                <w:szCs w:val="18"/>
                <w:lang w:val="en-GB"/>
              </w:rPr>
              <w:t>dm_it_id</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r w:rsidRPr="00F54C2D">
              <w:rPr>
                <w:sz w:val="18"/>
                <w:szCs w:val="18"/>
                <w:lang w:val="en-GB"/>
              </w:rPr>
              <w:t xml:space="preserve">Id of the </w:t>
            </w:r>
            <w:proofErr w:type="spellStart"/>
            <w:r w:rsidRPr="00F54C2D">
              <w:rPr>
                <w:sz w:val="18"/>
                <w:szCs w:val="18"/>
                <w:lang w:val="en-GB"/>
              </w:rPr>
              <w:t>interface_type</w:t>
            </w:r>
            <w:proofErr w:type="spellEnd"/>
            <w:r w:rsidRPr="00F54C2D">
              <w:rPr>
                <w:sz w:val="18"/>
                <w:szCs w:val="18"/>
                <w:lang w:val="en-GB"/>
              </w:rPr>
              <w:t xml:space="preserve"> record that corresponds to the </w:t>
            </w:r>
            <w:proofErr w:type="spellStart"/>
            <w:r w:rsidRPr="00F54C2D">
              <w:rPr>
                <w:sz w:val="18"/>
                <w:szCs w:val="18"/>
                <w:lang w:val="en-GB"/>
              </w:rPr>
              <w:t>soapversion</w:t>
            </w:r>
            <w:proofErr w:type="spellEnd"/>
            <w:r w:rsidRPr="00F54C2D">
              <w:rPr>
                <w:sz w:val="18"/>
                <w:szCs w:val="18"/>
                <w:lang w:val="en-GB"/>
              </w:rPr>
              <w:t xml:space="preserve"> of the XML message</w:t>
            </w:r>
          </w:p>
        </w:tc>
      </w:tr>
      <w:tr w:rsidR="0017336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proofErr w:type="spellStart"/>
            <w:r w:rsidRPr="00F54C2D">
              <w:rPr>
                <w:sz w:val="18"/>
                <w:szCs w:val="18"/>
                <w:lang w:val="en-GB"/>
              </w:rPr>
              <w:t>dm_message_status</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r w:rsidRPr="00F54C2D">
              <w:rPr>
                <w:sz w:val="18"/>
                <w:szCs w:val="18"/>
                <w:lang w:val="en-GB"/>
              </w:rPr>
              <w:t>0</w:t>
            </w:r>
          </w:p>
        </w:tc>
      </w:tr>
      <w:tr w:rsidR="0017336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proofErr w:type="spellStart"/>
            <w:r w:rsidRPr="00F54C2D">
              <w:rPr>
                <w:sz w:val="18"/>
                <w:szCs w:val="18"/>
                <w:lang w:val="en-GB"/>
              </w:rPr>
              <w:t>dm_msgidentfier</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r w:rsidRPr="00F54C2D">
              <w:rPr>
                <w:sz w:val="18"/>
                <w:szCs w:val="18"/>
                <w:lang w:val="en-GB"/>
              </w:rPr>
              <w:t>If present filled with xml message field &lt;</w:t>
            </w:r>
            <w:proofErr w:type="spellStart"/>
            <w:r w:rsidRPr="00F54C2D">
              <w:rPr>
                <w:sz w:val="18"/>
                <w:szCs w:val="18"/>
                <w:lang w:val="en-GB"/>
              </w:rPr>
              <w:t>messageid</w:t>
            </w:r>
            <w:proofErr w:type="spellEnd"/>
            <w:r w:rsidRPr="00F54C2D">
              <w:rPr>
                <w:sz w:val="18"/>
                <w:szCs w:val="18"/>
                <w:lang w:val="en-GB"/>
              </w:rPr>
              <w:t>&gt; if present, otherwise empty</w:t>
            </w:r>
          </w:p>
        </w:tc>
      </w:tr>
      <w:tr w:rsidR="0017336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proofErr w:type="spellStart"/>
            <w:r w:rsidRPr="00F54C2D">
              <w:rPr>
                <w:sz w:val="18"/>
                <w:szCs w:val="18"/>
                <w:lang w:val="en-GB"/>
              </w:rPr>
              <w:t>dm_msgdatetime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r w:rsidRPr="00F54C2D">
              <w:rPr>
                <w:sz w:val="18"/>
                <w:szCs w:val="18"/>
                <w:lang w:val="en-GB"/>
              </w:rPr>
              <w:t>Filled with date value close to moment of processing the message</w:t>
            </w:r>
          </w:p>
        </w:tc>
      </w:tr>
      <w:tr w:rsidR="0017336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proofErr w:type="spellStart"/>
            <w:r w:rsidRPr="00F54C2D">
              <w:rPr>
                <w:sz w:val="18"/>
                <w:szCs w:val="18"/>
                <w:lang w:val="en-GB"/>
              </w:rPr>
              <w:t>dm_datetime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r w:rsidRPr="00F54C2D">
              <w:rPr>
                <w:sz w:val="18"/>
                <w:szCs w:val="18"/>
                <w:lang w:val="en-GB"/>
              </w:rPr>
              <w:t>Filled with xml message field &lt;</w:t>
            </w:r>
            <w:proofErr w:type="spellStart"/>
            <w:r w:rsidRPr="00F54C2D">
              <w:rPr>
                <w:sz w:val="18"/>
                <w:szCs w:val="18"/>
                <w:lang w:val="en-GB"/>
              </w:rPr>
              <w:t>wishdatetime</w:t>
            </w:r>
            <w:proofErr w:type="spellEnd"/>
            <w:r w:rsidRPr="00F54C2D">
              <w:rPr>
                <w:sz w:val="18"/>
                <w:szCs w:val="18"/>
                <w:lang w:val="en-GB"/>
              </w:rPr>
              <w:t>&gt;</w:t>
            </w:r>
          </w:p>
        </w:tc>
      </w:tr>
      <w:tr w:rsidR="0017336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proofErr w:type="spellStart"/>
            <w:r w:rsidRPr="00F54C2D">
              <w:rPr>
                <w:sz w:val="18"/>
                <w:szCs w:val="18"/>
                <w:lang w:val="en-GB"/>
              </w:rPr>
              <w:t>dm_note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r w:rsidRPr="00F54C2D">
              <w:rPr>
                <w:sz w:val="18"/>
                <w:szCs w:val="18"/>
                <w:lang w:val="en-GB"/>
              </w:rPr>
              <w:t>Filled with xml message field &lt;note&gt; if present, otherwise empty</w:t>
            </w:r>
          </w:p>
        </w:tc>
      </w:tr>
      <w:tr w:rsidR="0017336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proofErr w:type="spellStart"/>
            <w:r w:rsidRPr="00F54C2D">
              <w:rPr>
                <w:sz w:val="18"/>
                <w:szCs w:val="18"/>
                <w:lang w:val="en-GB"/>
              </w:rPr>
              <w:t>dm_iteration_count</w:t>
            </w:r>
            <w:proofErr w:type="spellEnd"/>
          </w:p>
        </w:tc>
        <w:tc>
          <w:tcPr>
            <w:tcW w:w="5637" w:type="dxa"/>
            <w:tcBorders>
              <w:top w:val="single" w:sz="4" w:space="0" w:color="auto"/>
              <w:left w:val="single" w:sz="4" w:space="0" w:color="auto"/>
              <w:bottom w:val="single" w:sz="4" w:space="0" w:color="auto"/>
              <w:right w:val="single" w:sz="4" w:space="0" w:color="auto"/>
            </w:tcBorders>
          </w:tcPr>
          <w:p w:rsidR="00173364" w:rsidRPr="00F54C2D" w:rsidRDefault="00173364" w:rsidP="00065969">
            <w:pPr>
              <w:rPr>
                <w:sz w:val="18"/>
                <w:szCs w:val="18"/>
                <w:lang w:val="en-GB"/>
              </w:rPr>
            </w:pPr>
          </w:p>
        </w:tc>
      </w:tr>
      <w:tr w:rsidR="0017336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r w:rsidRPr="00F54C2D">
              <w:rPr>
                <w:sz w:val="18"/>
                <w:szCs w:val="18"/>
                <w:lang w:val="en-GB"/>
              </w:rPr>
              <w:t>active</w:t>
            </w:r>
          </w:p>
        </w:tc>
        <w:tc>
          <w:tcPr>
            <w:tcW w:w="56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r w:rsidRPr="00F54C2D">
              <w:rPr>
                <w:sz w:val="18"/>
                <w:szCs w:val="18"/>
                <w:lang w:val="en-GB"/>
              </w:rPr>
              <w:t>'true'</w:t>
            </w:r>
          </w:p>
        </w:tc>
      </w:tr>
      <w:tr w:rsidR="0017336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proofErr w:type="spellStart"/>
            <w:r w:rsidRPr="00F54C2D">
              <w:rPr>
                <w:sz w:val="18"/>
                <w:szCs w:val="18"/>
                <w:lang w:val="en-GB"/>
              </w:rPr>
              <w:t>createddate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r w:rsidRPr="00F54C2D">
              <w:rPr>
                <w:sz w:val="18"/>
                <w:szCs w:val="18"/>
                <w:lang w:val="en-GB"/>
              </w:rPr>
              <w:t>Filled with date value close to moment of processing the message</w:t>
            </w:r>
          </w:p>
        </w:tc>
      </w:tr>
      <w:tr w:rsidR="0017336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proofErr w:type="spellStart"/>
            <w:r w:rsidRPr="00F54C2D">
              <w:rPr>
                <w:sz w:val="18"/>
                <w:szCs w:val="18"/>
                <w:lang w:val="en-GB"/>
              </w:rPr>
              <w:t>modifieddate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173364" w:rsidRPr="00F54C2D" w:rsidRDefault="00173364" w:rsidP="00065969">
            <w:pPr>
              <w:rPr>
                <w:sz w:val="18"/>
                <w:szCs w:val="18"/>
                <w:lang w:val="en-GB"/>
              </w:rPr>
            </w:pPr>
            <w:r w:rsidRPr="00F54C2D">
              <w:rPr>
                <w:sz w:val="18"/>
                <w:szCs w:val="18"/>
                <w:lang w:val="en-GB"/>
              </w:rPr>
              <w:t>Filled with date value close to moment of processing the message</w:t>
            </w:r>
          </w:p>
        </w:tc>
      </w:tr>
    </w:tbl>
    <w:p w:rsidR="00CE59B4" w:rsidRPr="00F54C2D" w:rsidRDefault="00CE59B4" w:rsidP="00CE59B4">
      <w:pPr>
        <w:rPr>
          <w:rFonts w:asciiTheme="minorHAnsi" w:hAnsiTheme="minorHAnsi" w:cstheme="minorBidi"/>
          <w:lang w:val="en-GB"/>
        </w:rPr>
      </w:pPr>
      <w:r w:rsidRPr="00F54C2D">
        <w:rPr>
          <w:lang w:val="en-GB"/>
        </w:rPr>
        <w:t xml:space="preserve">A </w:t>
      </w:r>
      <w:proofErr w:type="spellStart"/>
      <w:r w:rsidRPr="00F54C2D">
        <w:rPr>
          <w:lang w:val="en-GB"/>
        </w:rPr>
        <w:t>message_logging</w:t>
      </w:r>
      <w:proofErr w:type="spellEnd"/>
      <w:r w:rsidRPr="00F54C2D">
        <w:rPr>
          <w:lang w:val="en-GB"/>
        </w:rPr>
        <w:t xml:space="preserve"> entry should be created:</w:t>
      </w:r>
    </w:p>
    <w:tbl>
      <w:tblPr>
        <w:tblStyle w:val="Tabelraster"/>
        <w:tblW w:w="0" w:type="auto"/>
        <w:tblLook w:val="04A0" w:firstRow="1" w:lastRow="0" w:firstColumn="1" w:lastColumn="0" w:noHBand="0" w:noVBand="1"/>
      </w:tblPr>
      <w:tblGrid>
        <w:gridCol w:w="3137"/>
        <w:gridCol w:w="5637"/>
      </w:tblGrid>
      <w:tr w:rsidR="00CE59B4" w:rsidRPr="00F54C2D" w:rsidTr="00065969">
        <w:tc>
          <w:tcPr>
            <w:tcW w:w="31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CE59B4" w:rsidRPr="00F54C2D" w:rsidRDefault="00CE59B4" w:rsidP="00065969">
            <w:pPr>
              <w:rPr>
                <w:rFonts w:cstheme="minorBidi"/>
                <w:b/>
                <w:color w:val="FFFFFF" w:themeColor="background1"/>
                <w:sz w:val="18"/>
                <w:szCs w:val="18"/>
                <w:lang w:val="en-GB"/>
              </w:rPr>
            </w:pPr>
            <w:r w:rsidRPr="00F54C2D">
              <w:rPr>
                <w:b/>
                <w:color w:val="FFFFFF" w:themeColor="background1"/>
                <w:sz w:val="18"/>
                <w:szCs w:val="18"/>
                <w:lang w:val="en-GB"/>
              </w:rPr>
              <w:t>database field</w:t>
            </w:r>
          </w:p>
          <w:p w:rsidR="00CE59B4" w:rsidRPr="00F54C2D" w:rsidRDefault="00CE59B4" w:rsidP="00065969">
            <w:pPr>
              <w:rPr>
                <w:b/>
                <w:color w:val="FFFFFF" w:themeColor="background1"/>
                <w:sz w:val="18"/>
                <w:szCs w:val="18"/>
                <w:lang w:val="en-GB"/>
              </w:rPr>
            </w:pPr>
            <w:proofErr w:type="spellStart"/>
            <w:r w:rsidRPr="00F54C2D">
              <w:rPr>
                <w:b/>
                <w:color w:val="FFFFFF" w:themeColor="background1"/>
                <w:sz w:val="18"/>
                <w:szCs w:val="18"/>
                <w:lang w:val="en-GB"/>
              </w:rPr>
              <w:t>Message_logging</w:t>
            </w:r>
            <w:proofErr w:type="spellEnd"/>
          </w:p>
        </w:tc>
        <w:tc>
          <w:tcPr>
            <w:tcW w:w="56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CE59B4" w:rsidRPr="00F54C2D" w:rsidRDefault="00CE59B4" w:rsidP="00065969">
            <w:pPr>
              <w:rPr>
                <w:b/>
                <w:color w:val="FFFFFF" w:themeColor="background1"/>
                <w:sz w:val="18"/>
                <w:szCs w:val="18"/>
                <w:lang w:val="en-GB"/>
              </w:rPr>
            </w:pPr>
            <w:r w:rsidRPr="00F54C2D">
              <w:rPr>
                <w:b/>
                <w:color w:val="FFFFFF" w:themeColor="background1"/>
                <w:sz w:val="18"/>
                <w:szCs w:val="18"/>
                <w:lang w:val="en-GB"/>
              </w:rPr>
              <w:t>validation</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id</w:t>
            </w:r>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No validation</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msl_msgidentifier</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&lt;</w:t>
            </w:r>
            <w:proofErr w:type="spellStart"/>
            <w:r w:rsidRPr="00F54C2D">
              <w:rPr>
                <w:sz w:val="18"/>
                <w:szCs w:val="18"/>
                <w:lang w:val="en-GB"/>
              </w:rPr>
              <w:t>messageid</w:t>
            </w:r>
            <w:proofErr w:type="spellEnd"/>
            <w:r w:rsidRPr="00F54C2D">
              <w:rPr>
                <w:sz w:val="18"/>
                <w:szCs w:val="18"/>
                <w:lang w:val="en-GB"/>
              </w:rPr>
              <w:t>&gt;</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msl_timestamp</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Filled with date value close to moment of processing the message</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lastRenderedPageBreak/>
              <w:t>msl_mail_subject</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Legacy field for email interface, empty</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msl_mail_from_address</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Legacy field for email interface, empty</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msl_mail_to_address</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Legacy field for email interface, empty</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msl_ctd_id</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 xml:space="preserve">Refers to </w:t>
            </w:r>
            <w:proofErr w:type="spellStart"/>
            <w:r w:rsidRPr="00F54C2D">
              <w:rPr>
                <w:sz w:val="18"/>
                <w:szCs w:val="18"/>
                <w:lang w:val="en-GB"/>
              </w:rPr>
              <w:t>contract_termination_request</w:t>
            </w:r>
            <w:proofErr w:type="spellEnd"/>
            <w:r w:rsidRPr="00F54C2D">
              <w:rPr>
                <w:sz w:val="18"/>
                <w:szCs w:val="18"/>
                <w:lang w:val="en-GB"/>
              </w:rPr>
              <w:t xml:space="preserve"> record</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msl_dm_id</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 xml:space="preserve">Refers to </w:t>
            </w:r>
            <w:proofErr w:type="spellStart"/>
            <w:r w:rsidRPr="00F54C2D">
              <w:rPr>
                <w:sz w:val="18"/>
                <w:szCs w:val="18"/>
                <w:lang w:val="en-GB"/>
              </w:rPr>
              <w:t>dossier_messages</w:t>
            </w:r>
            <w:proofErr w:type="spellEnd"/>
            <w:r w:rsidRPr="00F54C2D">
              <w:rPr>
                <w:sz w:val="18"/>
                <w:szCs w:val="18"/>
                <w:lang w:val="en-GB"/>
              </w:rPr>
              <w:t xml:space="preserve"> record created </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msl_it_id</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Corresponds with interface type the message is sent with.</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msl_clc_id</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 xml:space="preserve">Refers to id of </w:t>
            </w:r>
            <w:proofErr w:type="spellStart"/>
            <w:r w:rsidRPr="00F54C2D">
              <w:rPr>
                <w:sz w:val="18"/>
                <w:szCs w:val="18"/>
                <w:lang w:val="en-GB"/>
              </w:rPr>
              <w:t>comp_logging_code</w:t>
            </w:r>
            <w:proofErr w:type="spellEnd"/>
            <w:r w:rsidRPr="00F54C2D">
              <w:rPr>
                <w:sz w:val="18"/>
                <w:szCs w:val="18"/>
                <w:lang w:val="en-GB"/>
              </w:rPr>
              <w:t xml:space="preserve"> record where </w:t>
            </w:r>
            <w:proofErr w:type="spellStart"/>
            <w:r w:rsidRPr="00F54C2D">
              <w:rPr>
                <w:sz w:val="18"/>
                <w:szCs w:val="18"/>
                <w:lang w:val="en-GB"/>
              </w:rPr>
              <w:t>clc_code</w:t>
            </w:r>
            <w:proofErr w:type="spellEnd"/>
            <w:r w:rsidRPr="00F54C2D">
              <w:rPr>
                <w:sz w:val="18"/>
                <w:szCs w:val="18"/>
                <w:lang w:val="en-GB"/>
              </w:rPr>
              <w:t xml:space="preserve"> = ‘503’</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msl_mail_message_id</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Legacy field for email interface, empty</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msl_log</w:t>
            </w:r>
            <w:proofErr w:type="spellEnd"/>
            <w:r w:rsidRPr="00F54C2D">
              <w:rPr>
                <w:sz w:val="18"/>
                <w:szCs w:val="18"/>
                <w:lang w:val="en-GB"/>
              </w:rPr>
              <w:t xml:space="preserve"> character</w:t>
            </w:r>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Contains log entry. Starts with ‘503 - Marking message as commit success - Dossier Message Saved successfully’</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msl_mail_message_blob</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Legacy field for email interface, empty</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msl_soap_message_blob</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The received XML message</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 xml:space="preserve">active </w:t>
            </w:r>
            <w:proofErr w:type="spellStart"/>
            <w:r w:rsidRPr="00F54C2D">
              <w:rPr>
                <w:sz w:val="18"/>
                <w:szCs w:val="18"/>
                <w:lang w:val="en-GB"/>
              </w:rPr>
              <w:t>boolean</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True</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createddate</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Filled with date value close to moment of processing the message</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modifieddate</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Filled with date value close to moment of processing the message</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msl_soap_transaction_id</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 xml:space="preserve">Filled with </w:t>
            </w:r>
            <w:proofErr w:type="spellStart"/>
            <w:r w:rsidRPr="00F54C2D">
              <w:rPr>
                <w:sz w:val="18"/>
                <w:szCs w:val="18"/>
                <w:lang w:val="en-GB"/>
              </w:rPr>
              <w:t>transactionid</w:t>
            </w:r>
            <w:proofErr w:type="spellEnd"/>
            <w:r w:rsidRPr="00F54C2D">
              <w:rPr>
                <w:sz w:val="18"/>
                <w:szCs w:val="18"/>
                <w:lang w:val="en-GB"/>
              </w:rPr>
              <w:t xml:space="preserve"> of received message</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msl_from_spr_code</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&lt;sender&gt;</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msl_to_spr_code</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&lt;receiver&gt;</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msl_admin</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For successful message ‘false’</w:t>
            </w:r>
          </w:p>
        </w:tc>
      </w:tr>
    </w:tbl>
    <w:p w:rsidR="00CE59B4" w:rsidRPr="00F54C2D" w:rsidRDefault="00CE59B4" w:rsidP="00CE59B4">
      <w:pPr>
        <w:rPr>
          <w:rFonts w:asciiTheme="minorHAnsi" w:hAnsiTheme="minorHAnsi" w:cstheme="minorBidi"/>
          <w:lang w:val="en-GB"/>
        </w:rPr>
      </w:pPr>
    </w:p>
    <w:p w:rsidR="00CE59B4" w:rsidRPr="00F54C2D" w:rsidRDefault="00C11DBD" w:rsidP="00CE59B4">
      <w:pPr>
        <w:pStyle w:val="Kop4"/>
        <w:rPr>
          <w:lang w:val="en-GB"/>
        </w:rPr>
      </w:pPr>
      <w:r>
        <w:rPr>
          <w:lang w:val="en-GB"/>
        </w:rPr>
        <w:t>A.5 Store data on s</w:t>
      </w:r>
      <w:r w:rsidR="00CE59B4" w:rsidRPr="00F54C2D">
        <w:rPr>
          <w:lang w:val="en-GB"/>
        </w:rPr>
        <w:t>ending a valid CTR</w:t>
      </w:r>
      <w:r w:rsidR="00173364" w:rsidRPr="00F54C2D">
        <w:rPr>
          <w:lang w:val="en-GB"/>
        </w:rPr>
        <w:t>A</w:t>
      </w:r>
      <w:r w:rsidR="000C5335">
        <w:rPr>
          <w:lang w:val="en-GB"/>
        </w:rPr>
        <w:t xml:space="preserve"> message to</w:t>
      </w:r>
      <w:r w:rsidR="00CE59B4" w:rsidRPr="00F54C2D">
        <w:rPr>
          <w:lang w:val="en-GB"/>
        </w:rPr>
        <w:t xml:space="preserve"> </w:t>
      </w:r>
      <w:r w:rsidR="000C5335">
        <w:rPr>
          <w:lang w:val="en-GB"/>
        </w:rPr>
        <w:t>t</w:t>
      </w:r>
      <w:r w:rsidR="00CE59B4" w:rsidRPr="00F54C2D">
        <w:rPr>
          <w:lang w:val="en-GB"/>
        </w:rPr>
        <w:t xml:space="preserve">he </w:t>
      </w:r>
      <w:r w:rsidR="00173364" w:rsidRPr="00F54C2D">
        <w:rPr>
          <w:lang w:val="en-GB"/>
        </w:rPr>
        <w:t>recipient</w:t>
      </w:r>
      <w:r w:rsidR="00CE59B4" w:rsidRPr="00F54C2D">
        <w:rPr>
          <w:lang w:val="en-GB"/>
        </w:rPr>
        <w:t xml:space="preserve"> provider</w:t>
      </w:r>
    </w:p>
    <w:p w:rsidR="00CE59B4" w:rsidRPr="00F54C2D" w:rsidRDefault="00CE59B4" w:rsidP="00CE59B4">
      <w:pPr>
        <w:rPr>
          <w:rFonts w:asciiTheme="minorHAnsi" w:hAnsiTheme="minorHAnsi" w:cstheme="minorBidi"/>
          <w:lang w:val="en-GB"/>
        </w:rPr>
      </w:pPr>
      <w:r w:rsidRPr="00F54C2D">
        <w:rPr>
          <w:lang w:val="en-GB"/>
        </w:rPr>
        <w:t xml:space="preserve">If </w:t>
      </w:r>
      <w:r w:rsidR="00173364" w:rsidRPr="00F54C2D">
        <w:rPr>
          <w:lang w:val="en-GB"/>
        </w:rPr>
        <w:t xml:space="preserve">recipient </w:t>
      </w:r>
      <w:proofErr w:type="spellStart"/>
      <w:r w:rsidRPr="00F54C2D">
        <w:rPr>
          <w:lang w:val="en-GB"/>
        </w:rPr>
        <w:t>serviceprovider</w:t>
      </w:r>
      <w:proofErr w:type="spellEnd"/>
      <w:r w:rsidRPr="00F54C2D">
        <w:rPr>
          <w:lang w:val="en-GB"/>
        </w:rPr>
        <w:t xml:space="preserve"> supports SOAP</w:t>
      </w:r>
      <w:r w:rsidR="000C5335">
        <w:rPr>
          <w:lang w:val="en-GB"/>
        </w:rPr>
        <w:t>:</w:t>
      </w:r>
      <w:r w:rsidRPr="00F54C2D">
        <w:rPr>
          <w:lang w:val="en-GB"/>
        </w:rPr>
        <w:t xml:space="preserve"> check </w:t>
      </w:r>
      <w:proofErr w:type="spellStart"/>
      <w:r w:rsidRPr="00F54C2D">
        <w:rPr>
          <w:lang w:val="en-GB"/>
        </w:rPr>
        <w:t>soap_xml_messages</w:t>
      </w:r>
      <w:proofErr w:type="spellEnd"/>
      <w:r w:rsidRPr="00F54C2D">
        <w:rPr>
          <w:lang w:val="en-GB"/>
        </w:rPr>
        <w:t xml:space="preserve"> and </w:t>
      </w:r>
      <w:proofErr w:type="spellStart"/>
      <w:r w:rsidRPr="00F54C2D">
        <w:rPr>
          <w:lang w:val="en-GB"/>
        </w:rPr>
        <w:t>soap_xml_transactions</w:t>
      </w:r>
      <w:proofErr w:type="spellEnd"/>
      <w:r w:rsidRPr="00F54C2D">
        <w:rPr>
          <w:lang w:val="en-GB"/>
        </w:rPr>
        <w:t>.</w:t>
      </w:r>
    </w:p>
    <w:tbl>
      <w:tblPr>
        <w:tblStyle w:val="Tabelraster"/>
        <w:tblW w:w="0" w:type="auto"/>
        <w:tblLook w:val="04A0" w:firstRow="1" w:lastRow="0" w:firstColumn="1" w:lastColumn="0" w:noHBand="0" w:noVBand="1"/>
      </w:tblPr>
      <w:tblGrid>
        <w:gridCol w:w="3137"/>
        <w:gridCol w:w="5637"/>
      </w:tblGrid>
      <w:tr w:rsidR="00CE59B4" w:rsidRPr="00F54C2D" w:rsidTr="00065969">
        <w:tc>
          <w:tcPr>
            <w:tcW w:w="31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CE59B4" w:rsidRPr="00F54C2D" w:rsidRDefault="00CE59B4" w:rsidP="00065969">
            <w:pPr>
              <w:rPr>
                <w:b/>
                <w:color w:val="FFFFFF" w:themeColor="background1"/>
                <w:sz w:val="18"/>
                <w:szCs w:val="18"/>
                <w:lang w:val="en-GB"/>
              </w:rPr>
            </w:pPr>
            <w:r w:rsidRPr="00F54C2D">
              <w:rPr>
                <w:b/>
                <w:color w:val="FFFFFF" w:themeColor="background1"/>
                <w:sz w:val="18"/>
                <w:szCs w:val="18"/>
                <w:lang w:val="en-GB"/>
              </w:rPr>
              <w:t>database field</w:t>
            </w:r>
          </w:p>
          <w:p w:rsidR="00CE59B4" w:rsidRPr="00F54C2D" w:rsidRDefault="00CE59B4" w:rsidP="00065969">
            <w:pPr>
              <w:rPr>
                <w:b/>
                <w:color w:val="FFFFFF" w:themeColor="background1"/>
                <w:sz w:val="18"/>
                <w:szCs w:val="18"/>
                <w:lang w:val="en-GB"/>
              </w:rPr>
            </w:pPr>
            <w:proofErr w:type="spellStart"/>
            <w:r w:rsidRPr="00F54C2D">
              <w:rPr>
                <w:b/>
                <w:color w:val="FFFFFF" w:themeColor="background1"/>
                <w:sz w:val="18"/>
                <w:szCs w:val="18"/>
                <w:lang w:val="en-GB"/>
              </w:rPr>
              <w:t>Soap_xml_messages</w:t>
            </w:r>
            <w:proofErr w:type="spellEnd"/>
          </w:p>
        </w:tc>
        <w:tc>
          <w:tcPr>
            <w:tcW w:w="56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CE59B4" w:rsidRPr="00F54C2D" w:rsidRDefault="00CE59B4" w:rsidP="00065969">
            <w:pPr>
              <w:rPr>
                <w:b/>
                <w:color w:val="FFFFFF" w:themeColor="background1"/>
                <w:sz w:val="18"/>
                <w:szCs w:val="18"/>
                <w:lang w:val="en-GB"/>
              </w:rPr>
            </w:pPr>
            <w:r w:rsidRPr="00F54C2D">
              <w:rPr>
                <w:b/>
                <w:color w:val="FFFFFF" w:themeColor="background1"/>
                <w:sz w:val="18"/>
                <w:szCs w:val="18"/>
                <w:lang w:val="en-GB"/>
              </w:rPr>
              <w:t>validation</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id</w:t>
            </w:r>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No validation</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proofErr w:type="spellStart"/>
            <w:r w:rsidRPr="00F54C2D">
              <w:rPr>
                <w:sz w:val="18"/>
                <w:szCs w:val="18"/>
                <w:lang w:val="en-GB"/>
              </w:rPr>
              <w:t>sxm_sender</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173364">
            <w:pPr>
              <w:rPr>
                <w:sz w:val="18"/>
                <w:szCs w:val="18"/>
                <w:lang w:val="en-GB"/>
              </w:rPr>
            </w:pPr>
            <w:r w:rsidRPr="00F54C2D">
              <w:rPr>
                <w:sz w:val="18"/>
                <w:szCs w:val="18"/>
                <w:lang w:val="en-GB"/>
              </w:rPr>
              <w:t>&lt;</w:t>
            </w:r>
            <w:r w:rsidR="00173364" w:rsidRPr="00F54C2D">
              <w:rPr>
                <w:sz w:val="18"/>
                <w:szCs w:val="18"/>
                <w:lang w:val="en-GB"/>
              </w:rPr>
              <w:t>sender</w:t>
            </w:r>
            <w:r w:rsidRPr="00F54C2D">
              <w:rPr>
                <w:sz w:val="18"/>
                <w:szCs w:val="18"/>
                <w:lang w:val="en-GB"/>
              </w:rPr>
              <w:t>&gt;</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proofErr w:type="spellStart"/>
            <w:r w:rsidRPr="00F54C2D">
              <w:rPr>
                <w:sz w:val="18"/>
                <w:szCs w:val="18"/>
                <w:lang w:val="en-GB"/>
              </w:rPr>
              <w:t>sxm_receiver</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173364">
            <w:pPr>
              <w:rPr>
                <w:sz w:val="18"/>
                <w:szCs w:val="18"/>
                <w:lang w:val="en-GB"/>
              </w:rPr>
            </w:pPr>
            <w:r w:rsidRPr="00F54C2D">
              <w:rPr>
                <w:sz w:val="18"/>
                <w:szCs w:val="18"/>
                <w:lang w:val="en-GB"/>
              </w:rPr>
              <w:t>&lt;</w:t>
            </w:r>
            <w:r w:rsidR="00173364" w:rsidRPr="00F54C2D">
              <w:rPr>
                <w:sz w:val="18"/>
                <w:szCs w:val="18"/>
                <w:lang w:val="en-GB"/>
              </w:rPr>
              <w:t>receiver</w:t>
            </w:r>
            <w:r w:rsidRPr="00F54C2D">
              <w:rPr>
                <w:sz w:val="18"/>
                <w:szCs w:val="18"/>
                <w:lang w:val="en-GB"/>
              </w:rPr>
              <w:t>&gt;</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proofErr w:type="spellStart"/>
            <w:r w:rsidRPr="00F54C2D">
              <w:rPr>
                <w:sz w:val="18"/>
                <w:szCs w:val="18"/>
                <w:lang w:val="en-GB"/>
              </w:rPr>
              <w:t>sxm_xml_message_type</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‘Request</w:t>
            </w:r>
            <w:r w:rsidR="00173364" w:rsidRPr="00F54C2D">
              <w:rPr>
                <w:sz w:val="18"/>
                <w:szCs w:val="18"/>
                <w:lang w:val="en-GB"/>
              </w:rPr>
              <w:t xml:space="preserve"> answer</w:t>
            </w:r>
            <w:r w:rsidRPr="00F54C2D">
              <w:rPr>
                <w:sz w:val="18"/>
                <w:szCs w:val="18"/>
                <w:lang w:val="en-GB"/>
              </w:rPr>
              <w:t>’</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proofErr w:type="spellStart"/>
            <w:r w:rsidRPr="00F54C2D">
              <w:rPr>
                <w:sz w:val="18"/>
                <w:szCs w:val="18"/>
                <w:lang w:val="en-GB"/>
              </w:rPr>
              <w:t>sxm_xml_message</w:t>
            </w:r>
            <w:proofErr w:type="spellEnd"/>
            <w:r w:rsidRPr="00F54C2D">
              <w:rPr>
                <w:sz w:val="18"/>
                <w:szCs w:val="18"/>
                <w:lang w:val="en-GB"/>
              </w:rPr>
              <w:t xml:space="preserve"> </w:t>
            </w:r>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A valid XML message [how to check?]</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proofErr w:type="spellStart"/>
            <w:r w:rsidRPr="00F54C2D">
              <w:rPr>
                <w:sz w:val="18"/>
                <w:szCs w:val="18"/>
                <w:lang w:val="en-GB"/>
              </w:rPr>
              <w:t>sxm_xml_message_datetime</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Filled with date value close to moment of processing the message</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proofErr w:type="spellStart"/>
            <w:r w:rsidRPr="00F54C2D">
              <w:rPr>
                <w:sz w:val="18"/>
                <w:szCs w:val="18"/>
                <w:lang w:val="en-GB"/>
              </w:rPr>
              <w:t>sxm_status</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 xml:space="preserve">Depends upon soap listener being able to receive message and return </w:t>
            </w:r>
            <w:proofErr w:type="spellStart"/>
            <w:r w:rsidRPr="00F54C2D">
              <w:rPr>
                <w:sz w:val="18"/>
                <w:szCs w:val="18"/>
                <w:lang w:val="en-GB"/>
              </w:rPr>
              <w:t>transactionid</w:t>
            </w:r>
            <w:proofErr w:type="spellEnd"/>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proofErr w:type="spellStart"/>
            <w:r w:rsidRPr="00F54C2D">
              <w:rPr>
                <w:sz w:val="18"/>
                <w:szCs w:val="18"/>
                <w:lang w:val="en-GB"/>
              </w:rPr>
              <w:t>sxm_status_datetime</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Depends on soap listener</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proofErr w:type="spellStart"/>
            <w:r w:rsidRPr="00F54C2D">
              <w:rPr>
                <w:sz w:val="18"/>
                <w:szCs w:val="18"/>
                <w:lang w:val="en-GB"/>
              </w:rPr>
              <w:t>sxm_retry_count</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Depends on soap listener</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proofErr w:type="spellStart"/>
            <w:r w:rsidRPr="00F54C2D">
              <w:rPr>
                <w:sz w:val="18"/>
                <w:szCs w:val="18"/>
                <w:lang w:val="en-GB"/>
              </w:rPr>
              <w:t>sxm_it_id</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Corresponds with soap-version supported by donor</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proofErr w:type="spellStart"/>
            <w:r w:rsidRPr="00F54C2D">
              <w:rPr>
                <w:sz w:val="18"/>
                <w:szCs w:val="18"/>
                <w:lang w:val="en-GB"/>
              </w:rPr>
              <w:t>sxm_dt_id</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2 if &lt;business&gt; = Y, 1 in other cases.</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active</w:t>
            </w:r>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'true'</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createddate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Filled with date value close to moment of processing the message</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proofErr w:type="spellStart"/>
            <w:r w:rsidRPr="00F54C2D">
              <w:rPr>
                <w:sz w:val="18"/>
                <w:szCs w:val="18"/>
                <w:lang w:val="en-GB"/>
              </w:rPr>
              <w:t>modifieddate</w:t>
            </w:r>
            <w:proofErr w:type="spellEnd"/>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Filled with date value close to moment of processing the message</w:t>
            </w:r>
          </w:p>
        </w:tc>
      </w:tr>
    </w:tbl>
    <w:p w:rsidR="00CE59B4" w:rsidRPr="00F54C2D" w:rsidRDefault="00CE59B4" w:rsidP="00CE59B4">
      <w:pPr>
        <w:rPr>
          <w:lang w:val="en-GB"/>
        </w:rPr>
      </w:pPr>
    </w:p>
    <w:tbl>
      <w:tblPr>
        <w:tblStyle w:val="Tabelraster"/>
        <w:tblW w:w="0" w:type="auto"/>
        <w:tblLook w:val="04A0" w:firstRow="1" w:lastRow="0" w:firstColumn="1" w:lastColumn="0" w:noHBand="0" w:noVBand="1"/>
      </w:tblPr>
      <w:tblGrid>
        <w:gridCol w:w="3137"/>
        <w:gridCol w:w="5637"/>
      </w:tblGrid>
      <w:tr w:rsidR="00CE59B4" w:rsidRPr="00F54C2D" w:rsidTr="00065969">
        <w:tc>
          <w:tcPr>
            <w:tcW w:w="31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CE59B4" w:rsidRPr="00F54C2D" w:rsidRDefault="00CE59B4" w:rsidP="00065969">
            <w:pPr>
              <w:rPr>
                <w:b/>
                <w:color w:val="FFFFFF" w:themeColor="background1"/>
                <w:sz w:val="18"/>
                <w:szCs w:val="18"/>
                <w:lang w:val="en-GB"/>
              </w:rPr>
            </w:pPr>
            <w:r w:rsidRPr="00F54C2D">
              <w:rPr>
                <w:b/>
                <w:color w:val="FFFFFF" w:themeColor="background1"/>
                <w:sz w:val="18"/>
                <w:szCs w:val="18"/>
                <w:lang w:val="en-GB"/>
              </w:rPr>
              <w:t>database field</w:t>
            </w:r>
          </w:p>
          <w:p w:rsidR="00CE59B4" w:rsidRPr="00F54C2D" w:rsidRDefault="00CE59B4" w:rsidP="00065969">
            <w:pPr>
              <w:rPr>
                <w:b/>
                <w:color w:val="FFFFFF" w:themeColor="background1"/>
                <w:sz w:val="18"/>
                <w:szCs w:val="18"/>
                <w:lang w:val="en-GB"/>
              </w:rPr>
            </w:pPr>
            <w:proofErr w:type="spellStart"/>
            <w:r w:rsidRPr="00F54C2D">
              <w:rPr>
                <w:b/>
                <w:color w:val="FFFFFF" w:themeColor="background1"/>
                <w:sz w:val="18"/>
                <w:szCs w:val="18"/>
                <w:lang w:val="en-GB"/>
              </w:rPr>
              <w:t>Soap_xml_transactions</w:t>
            </w:r>
            <w:proofErr w:type="spellEnd"/>
          </w:p>
        </w:tc>
        <w:tc>
          <w:tcPr>
            <w:tcW w:w="56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CE59B4" w:rsidRPr="00F54C2D" w:rsidRDefault="00CE59B4" w:rsidP="00065969">
            <w:pPr>
              <w:rPr>
                <w:b/>
                <w:color w:val="FFFFFF" w:themeColor="background1"/>
                <w:sz w:val="18"/>
                <w:szCs w:val="18"/>
                <w:lang w:val="en-GB"/>
              </w:rPr>
            </w:pPr>
            <w:r w:rsidRPr="00F54C2D">
              <w:rPr>
                <w:b/>
                <w:color w:val="FFFFFF" w:themeColor="background1"/>
                <w:sz w:val="18"/>
                <w:szCs w:val="18"/>
                <w:lang w:val="en-GB"/>
              </w:rPr>
              <w:t>validation</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id</w:t>
            </w:r>
          </w:p>
        </w:tc>
        <w:tc>
          <w:tcPr>
            <w:tcW w:w="5637" w:type="dxa"/>
            <w:tcBorders>
              <w:top w:val="single" w:sz="4" w:space="0" w:color="auto"/>
              <w:left w:val="single" w:sz="4" w:space="0" w:color="auto"/>
              <w:bottom w:val="single" w:sz="4" w:space="0" w:color="auto"/>
              <w:right w:val="single" w:sz="4" w:space="0" w:color="auto"/>
            </w:tcBorders>
            <w:hideMark/>
          </w:tcPr>
          <w:p w:rsidR="00CE59B4" w:rsidRPr="00F54C2D" w:rsidRDefault="00CE59B4" w:rsidP="00065969">
            <w:pPr>
              <w:rPr>
                <w:sz w:val="18"/>
                <w:szCs w:val="18"/>
                <w:lang w:val="en-GB"/>
              </w:rPr>
            </w:pPr>
            <w:r w:rsidRPr="00F54C2D">
              <w:rPr>
                <w:sz w:val="18"/>
                <w:szCs w:val="18"/>
                <w:lang w:val="en-GB"/>
              </w:rPr>
              <w:t>No validation</w:t>
            </w:r>
          </w:p>
        </w:tc>
      </w:tr>
      <w:tr w:rsidR="00CE59B4" w:rsidRPr="00BD0F20" w:rsidTr="00065969">
        <w:tc>
          <w:tcPr>
            <w:tcW w:w="31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proofErr w:type="spellStart"/>
            <w:r w:rsidRPr="00F54C2D">
              <w:rPr>
                <w:sz w:val="18"/>
                <w:szCs w:val="18"/>
                <w:lang w:val="en-GB"/>
              </w:rPr>
              <w:t>message_id</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 xml:space="preserve">refers to </w:t>
            </w:r>
            <w:proofErr w:type="spellStart"/>
            <w:r w:rsidRPr="00F54C2D">
              <w:rPr>
                <w:sz w:val="18"/>
                <w:szCs w:val="18"/>
                <w:lang w:val="en-GB"/>
              </w:rPr>
              <w:t>soap_xml_message</w:t>
            </w:r>
            <w:proofErr w:type="spellEnd"/>
            <w:r w:rsidRPr="00F54C2D">
              <w:rPr>
                <w:sz w:val="18"/>
                <w:szCs w:val="18"/>
                <w:lang w:val="en-GB"/>
              </w:rPr>
              <w:t xml:space="preserve"> record</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proofErr w:type="spellStart"/>
            <w:r w:rsidRPr="00F54C2D">
              <w:rPr>
                <w:sz w:val="18"/>
                <w:szCs w:val="18"/>
                <w:lang w:val="en-GB"/>
              </w:rPr>
              <w:t>retry_count</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Depends on soap listener</w:t>
            </w:r>
          </w:p>
        </w:tc>
      </w:tr>
      <w:tr w:rsidR="00CE59B4" w:rsidRPr="00F54C2D" w:rsidTr="00065969">
        <w:tc>
          <w:tcPr>
            <w:tcW w:w="31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proofErr w:type="spellStart"/>
            <w:r w:rsidRPr="00F54C2D">
              <w:rPr>
                <w:sz w:val="18"/>
                <w:szCs w:val="18"/>
                <w:lang w:val="en-GB"/>
              </w:rPr>
              <w:t>sxm_sender</w:t>
            </w:r>
            <w:proofErr w:type="spellEnd"/>
          </w:p>
        </w:tc>
        <w:tc>
          <w:tcPr>
            <w:tcW w:w="5637" w:type="dxa"/>
            <w:tcBorders>
              <w:top w:val="single" w:sz="4" w:space="0" w:color="auto"/>
              <w:left w:val="single" w:sz="4" w:space="0" w:color="auto"/>
              <w:bottom w:val="single" w:sz="4" w:space="0" w:color="auto"/>
              <w:right w:val="single" w:sz="4" w:space="0" w:color="auto"/>
            </w:tcBorders>
          </w:tcPr>
          <w:p w:rsidR="00CE59B4" w:rsidRPr="00F54C2D" w:rsidRDefault="00CE59B4" w:rsidP="00065969">
            <w:pPr>
              <w:rPr>
                <w:sz w:val="18"/>
                <w:szCs w:val="18"/>
                <w:lang w:val="en-GB"/>
              </w:rPr>
            </w:pPr>
            <w:r w:rsidRPr="00F54C2D">
              <w:rPr>
                <w:sz w:val="18"/>
                <w:szCs w:val="18"/>
                <w:lang w:val="en-GB"/>
              </w:rPr>
              <w:t>&lt;recipient&gt;</w:t>
            </w:r>
          </w:p>
        </w:tc>
      </w:tr>
    </w:tbl>
    <w:p w:rsidR="00CE59B4" w:rsidRDefault="00C11DBD" w:rsidP="00065969">
      <w:pPr>
        <w:pStyle w:val="Kop4"/>
        <w:rPr>
          <w:lang w:val="en-GB"/>
        </w:rPr>
      </w:pPr>
      <w:r>
        <w:rPr>
          <w:lang w:val="en-GB"/>
        </w:rPr>
        <w:t xml:space="preserve">A.6 </w:t>
      </w:r>
      <w:r w:rsidR="00065969" w:rsidRPr="00F54C2D">
        <w:rPr>
          <w:lang w:val="en-GB"/>
        </w:rPr>
        <w:t>Store a valid CTP message</w:t>
      </w:r>
    </w:p>
    <w:p w:rsidR="00FD5A8E" w:rsidRPr="00FD5A8E" w:rsidRDefault="00FD5A8E" w:rsidP="00FD5A8E">
      <w:pPr>
        <w:rPr>
          <w:lang w:val="en-GB"/>
        </w:rPr>
      </w:pPr>
      <w:r>
        <w:rPr>
          <w:lang w:val="en-GB"/>
        </w:rPr>
        <w:t xml:space="preserve">Not </w:t>
      </w:r>
      <w:r w:rsidR="000C5335">
        <w:rPr>
          <w:lang w:val="en-GB"/>
        </w:rPr>
        <w:t>developed</w:t>
      </w:r>
    </w:p>
    <w:tbl>
      <w:tblPr>
        <w:tblStyle w:val="Tabelraster"/>
        <w:tblW w:w="0" w:type="auto"/>
        <w:tblLook w:val="04A0" w:firstRow="1" w:lastRow="0" w:firstColumn="1" w:lastColumn="0" w:noHBand="0" w:noVBand="1"/>
      </w:tblPr>
      <w:tblGrid>
        <w:gridCol w:w="1951"/>
        <w:gridCol w:w="6521"/>
      </w:tblGrid>
      <w:tr w:rsidR="00065969" w:rsidRPr="00F54C2D" w:rsidTr="00065969">
        <w:tc>
          <w:tcPr>
            <w:tcW w:w="195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065969" w:rsidRPr="00F54C2D" w:rsidRDefault="00065969">
            <w:pPr>
              <w:rPr>
                <w:b/>
                <w:color w:val="FFFFFF" w:themeColor="background1"/>
                <w:sz w:val="18"/>
                <w:szCs w:val="18"/>
                <w:lang w:val="en-GB"/>
              </w:rPr>
            </w:pPr>
          </w:p>
        </w:tc>
        <w:tc>
          <w:tcPr>
            <w:tcW w:w="652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065969" w:rsidRPr="00F54C2D" w:rsidRDefault="00065969">
            <w:pPr>
              <w:rPr>
                <w:b/>
                <w:color w:val="FFFFFF" w:themeColor="background1"/>
                <w:sz w:val="18"/>
                <w:szCs w:val="18"/>
                <w:lang w:val="en-GB"/>
              </w:rPr>
            </w:pPr>
          </w:p>
        </w:tc>
      </w:tr>
      <w:tr w:rsidR="00065969" w:rsidRPr="00BD0F20" w:rsidTr="00065969">
        <w:tc>
          <w:tcPr>
            <w:tcW w:w="195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sz w:val="18"/>
                <w:szCs w:val="18"/>
                <w:lang w:val="en-GB"/>
              </w:rPr>
            </w:pPr>
            <w:r w:rsidRPr="00F54C2D">
              <w:rPr>
                <w:sz w:val="18"/>
                <w:szCs w:val="18"/>
                <w:lang w:val="en-GB"/>
              </w:rPr>
              <w:t>Test purpose</w:t>
            </w:r>
          </w:p>
        </w:tc>
        <w:tc>
          <w:tcPr>
            <w:tcW w:w="652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sz w:val="18"/>
                <w:szCs w:val="18"/>
                <w:lang w:val="en-GB"/>
              </w:rPr>
            </w:pPr>
            <w:r w:rsidRPr="00F54C2D">
              <w:rPr>
                <w:sz w:val="18"/>
                <w:szCs w:val="18"/>
                <w:lang w:val="en-GB"/>
              </w:rPr>
              <w:t>Verify that a valid CTP that is sent to COMP is stored in the database as designed</w:t>
            </w:r>
          </w:p>
        </w:tc>
      </w:tr>
      <w:tr w:rsidR="00065969" w:rsidRPr="00BD0F20" w:rsidTr="00065969">
        <w:tc>
          <w:tcPr>
            <w:tcW w:w="195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sz w:val="18"/>
                <w:szCs w:val="18"/>
                <w:lang w:val="en-GB"/>
              </w:rPr>
            </w:pPr>
            <w:r w:rsidRPr="00F54C2D">
              <w:rPr>
                <w:sz w:val="18"/>
                <w:szCs w:val="18"/>
                <w:lang w:val="en-GB"/>
              </w:rPr>
              <w:t>Test steps</w:t>
            </w:r>
          </w:p>
        </w:tc>
        <w:tc>
          <w:tcPr>
            <w:tcW w:w="652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rFonts w:cstheme="minorBidi"/>
                <w:sz w:val="18"/>
                <w:szCs w:val="18"/>
                <w:lang w:val="en-GB"/>
              </w:rPr>
            </w:pPr>
            <w:r w:rsidRPr="00F54C2D">
              <w:rPr>
                <w:sz w:val="18"/>
                <w:szCs w:val="18"/>
                <w:lang w:val="en-GB"/>
              </w:rPr>
              <w:t>Send CTR message</w:t>
            </w:r>
          </w:p>
          <w:p w:rsidR="00065969" w:rsidRPr="00F54C2D" w:rsidRDefault="00065969">
            <w:pPr>
              <w:rPr>
                <w:sz w:val="18"/>
                <w:szCs w:val="18"/>
                <w:lang w:val="en-GB"/>
              </w:rPr>
            </w:pPr>
            <w:r w:rsidRPr="00F54C2D">
              <w:rPr>
                <w:sz w:val="18"/>
                <w:szCs w:val="18"/>
                <w:lang w:val="en-GB"/>
              </w:rPr>
              <w:t>Send CTRA OK message</w:t>
            </w:r>
          </w:p>
          <w:p w:rsidR="00065969" w:rsidRPr="00F54C2D" w:rsidRDefault="000C5335">
            <w:pPr>
              <w:rPr>
                <w:sz w:val="18"/>
                <w:szCs w:val="18"/>
                <w:lang w:val="en-GB"/>
              </w:rPr>
            </w:pPr>
            <w:r w:rsidRPr="00F54C2D">
              <w:rPr>
                <w:sz w:val="18"/>
                <w:szCs w:val="18"/>
                <w:lang w:val="en-GB"/>
              </w:rPr>
              <w:t>Send CTP message</w:t>
            </w:r>
            <w:r>
              <w:rPr>
                <w:sz w:val="18"/>
                <w:szCs w:val="18"/>
                <w:lang w:val="en-GB"/>
              </w:rPr>
              <w:t xml:space="preserve"> after </w:t>
            </w:r>
            <w:proofErr w:type="spellStart"/>
            <w:r>
              <w:rPr>
                <w:sz w:val="18"/>
                <w:szCs w:val="18"/>
                <w:lang w:val="en-GB"/>
              </w:rPr>
              <w:t>ctd_requesteddatetime</w:t>
            </w:r>
            <w:proofErr w:type="spellEnd"/>
          </w:p>
        </w:tc>
      </w:tr>
      <w:tr w:rsidR="00065969" w:rsidRPr="00BD0F20" w:rsidTr="00065969">
        <w:tc>
          <w:tcPr>
            <w:tcW w:w="195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sz w:val="18"/>
                <w:szCs w:val="18"/>
                <w:lang w:val="en-GB"/>
              </w:rPr>
            </w:pPr>
            <w:r w:rsidRPr="00F54C2D">
              <w:rPr>
                <w:sz w:val="18"/>
                <w:szCs w:val="18"/>
                <w:lang w:val="en-GB"/>
              </w:rPr>
              <w:t>Conditions</w:t>
            </w:r>
          </w:p>
        </w:tc>
        <w:tc>
          <w:tcPr>
            <w:tcW w:w="6521" w:type="dxa"/>
            <w:tcBorders>
              <w:top w:val="single" w:sz="4" w:space="0" w:color="auto"/>
              <w:left w:val="single" w:sz="4" w:space="0" w:color="auto"/>
              <w:bottom w:val="single" w:sz="4" w:space="0" w:color="auto"/>
              <w:right w:val="single" w:sz="4" w:space="0" w:color="auto"/>
            </w:tcBorders>
            <w:hideMark/>
          </w:tcPr>
          <w:p w:rsidR="00065969" w:rsidRPr="00F54C2D" w:rsidRDefault="00065969" w:rsidP="00E15177">
            <w:pPr>
              <w:pStyle w:val="Lijstalinea"/>
              <w:numPr>
                <w:ilvl w:val="0"/>
                <w:numId w:val="16"/>
              </w:numPr>
              <w:contextualSpacing/>
              <w:rPr>
                <w:rFonts w:cstheme="minorBidi"/>
                <w:sz w:val="18"/>
                <w:szCs w:val="18"/>
                <w:lang w:val="en-GB"/>
              </w:rPr>
            </w:pPr>
            <w:r w:rsidRPr="00F54C2D">
              <w:rPr>
                <w:sz w:val="18"/>
                <w:szCs w:val="18"/>
                <w:lang w:val="en-GB"/>
              </w:rPr>
              <w:t>request is of the correct soap version for the recipient operator;</w:t>
            </w:r>
          </w:p>
          <w:p w:rsidR="00065969" w:rsidRPr="00F54C2D" w:rsidRDefault="00065969" w:rsidP="00E15177">
            <w:pPr>
              <w:pStyle w:val="Lijstalinea"/>
              <w:numPr>
                <w:ilvl w:val="0"/>
                <w:numId w:val="16"/>
              </w:numPr>
              <w:contextualSpacing/>
              <w:rPr>
                <w:sz w:val="18"/>
                <w:szCs w:val="18"/>
                <w:lang w:val="en-GB"/>
              </w:rPr>
            </w:pPr>
            <w:proofErr w:type="spellStart"/>
            <w:r w:rsidRPr="00F54C2D">
              <w:rPr>
                <w:sz w:val="18"/>
                <w:szCs w:val="18"/>
                <w:lang w:val="en-GB"/>
              </w:rPr>
              <w:t>DossierID</w:t>
            </w:r>
            <w:proofErr w:type="spellEnd"/>
            <w:r w:rsidRPr="00F54C2D">
              <w:rPr>
                <w:sz w:val="18"/>
                <w:szCs w:val="18"/>
                <w:lang w:val="en-GB"/>
              </w:rPr>
              <w:t xml:space="preserve"> of messages is identical</w:t>
            </w:r>
          </w:p>
        </w:tc>
      </w:tr>
      <w:tr w:rsidR="00065969" w:rsidRPr="00F54C2D" w:rsidTr="00065969">
        <w:tc>
          <w:tcPr>
            <w:tcW w:w="195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sz w:val="18"/>
                <w:szCs w:val="18"/>
                <w:lang w:val="en-GB"/>
              </w:rPr>
            </w:pPr>
            <w:r w:rsidRPr="00F54C2D">
              <w:rPr>
                <w:sz w:val="18"/>
                <w:szCs w:val="18"/>
                <w:lang w:val="en-GB"/>
              </w:rPr>
              <w:t>Variations:</w:t>
            </w:r>
          </w:p>
        </w:tc>
        <w:tc>
          <w:tcPr>
            <w:tcW w:w="652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rFonts w:cstheme="minorBidi"/>
                <w:sz w:val="18"/>
                <w:szCs w:val="18"/>
                <w:lang w:val="en-GB"/>
              </w:rPr>
            </w:pPr>
            <w:r w:rsidRPr="00F54C2D">
              <w:rPr>
                <w:sz w:val="18"/>
                <w:szCs w:val="18"/>
                <w:lang w:val="en-GB"/>
              </w:rPr>
              <w:t>Valid CTP messages, variations:</w:t>
            </w:r>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lastRenderedPageBreak/>
              <w:t>Different recipient operators: v2, v3, with or without GUI, GUI only</w:t>
            </w:r>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V2 and V3;</w:t>
            </w:r>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Different donor operators: v2, v3, with or without GUI, GUI only.</w:t>
            </w:r>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 xml:space="preserve">Donor with and without </w:t>
            </w:r>
            <w:proofErr w:type="spellStart"/>
            <w:r w:rsidRPr="00F54C2D">
              <w:rPr>
                <w:sz w:val="18"/>
                <w:szCs w:val="18"/>
                <w:lang w:val="en-GB"/>
              </w:rPr>
              <w:t>business_gui_only</w:t>
            </w:r>
            <w:proofErr w:type="spellEnd"/>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With and without note tag present</w:t>
            </w:r>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 xml:space="preserve">Before </w:t>
            </w:r>
            <w:proofErr w:type="spellStart"/>
            <w:r w:rsidRPr="00F54C2D">
              <w:rPr>
                <w:sz w:val="18"/>
                <w:szCs w:val="18"/>
                <w:lang w:val="en-GB"/>
              </w:rPr>
              <w:t>wishdatetime</w:t>
            </w:r>
            <w:proofErr w:type="spellEnd"/>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 xml:space="preserve">After </w:t>
            </w:r>
            <w:proofErr w:type="spellStart"/>
            <w:r w:rsidRPr="00F54C2D">
              <w:rPr>
                <w:sz w:val="18"/>
                <w:szCs w:val="18"/>
                <w:lang w:val="en-GB"/>
              </w:rPr>
              <w:t>wishdatetime</w:t>
            </w:r>
            <w:proofErr w:type="spellEnd"/>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 xml:space="preserve">With and without </w:t>
            </w:r>
            <w:proofErr w:type="spellStart"/>
            <w:r w:rsidRPr="00F54C2D">
              <w:rPr>
                <w:sz w:val="18"/>
                <w:szCs w:val="18"/>
                <w:lang w:val="en-GB"/>
              </w:rPr>
              <w:t>messageid</w:t>
            </w:r>
            <w:proofErr w:type="spellEnd"/>
            <w:r w:rsidRPr="00F54C2D">
              <w:rPr>
                <w:sz w:val="18"/>
                <w:szCs w:val="18"/>
                <w:lang w:val="en-GB"/>
              </w:rPr>
              <w:t>;</w:t>
            </w:r>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 xml:space="preserve">With and without </w:t>
            </w:r>
            <w:proofErr w:type="spellStart"/>
            <w:r w:rsidRPr="00F54C2D">
              <w:rPr>
                <w:sz w:val="18"/>
                <w:szCs w:val="18"/>
                <w:lang w:val="en-GB"/>
              </w:rPr>
              <w:t>notefield</w:t>
            </w:r>
            <w:proofErr w:type="spellEnd"/>
          </w:p>
        </w:tc>
      </w:tr>
    </w:tbl>
    <w:p w:rsidR="00065969" w:rsidRPr="00F54C2D" w:rsidRDefault="00065969" w:rsidP="00065969">
      <w:pPr>
        <w:rPr>
          <w:rFonts w:asciiTheme="minorHAnsi" w:hAnsiTheme="minorHAnsi" w:cstheme="minorBidi"/>
          <w:lang w:val="en-GB"/>
        </w:rPr>
      </w:pPr>
      <w:r w:rsidRPr="00F54C2D">
        <w:rPr>
          <w:lang w:val="en-GB"/>
        </w:rPr>
        <w:lastRenderedPageBreak/>
        <w:t>&lt;database to be detailed&gt;</w:t>
      </w:r>
    </w:p>
    <w:p w:rsidR="00065969" w:rsidRDefault="00C11DBD" w:rsidP="00065969">
      <w:pPr>
        <w:pStyle w:val="Kop4"/>
        <w:rPr>
          <w:lang w:val="en-GB"/>
        </w:rPr>
      </w:pPr>
      <w:r>
        <w:rPr>
          <w:lang w:val="en-GB"/>
        </w:rPr>
        <w:t>A.7 Store data when s</w:t>
      </w:r>
      <w:r w:rsidR="00065969" w:rsidRPr="00F54C2D">
        <w:rPr>
          <w:lang w:val="en-GB"/>
        </w:rPr>
        <w:t>end</w:t>
      </w:r>
      <w:r>
        <w:rPr>
          <w:lang w:val="en-GB"/>
        </w:rPr>
        <w:t>ing</w:t>
      </w:r>
      <w:r w:rsidR="00065969" w:rsidRPr="00F54C2D">
        <w:rPr>
          <w:lang w:val="en-GB"/>
        </w:rPr>
        <w:t xml:space="preserve"> a valid CTP message to the donor provider</w:t>
      </w:r>
    </w:p>
    <w:p w:rsidR="00FD5A8E" w:rsidRPr="00FD5A8E" w:rsidRDefault="00FD5A8E" w:rsidP="00FD5A8E">
      <w:pPr>
        <w:rPr>
          <w:lang w:val="en-GB"/>
        </w:rPr>
      </w:pPr>
      <w:r>
        <w:rPr>
          <w:lang w:val="en-GB"/>
        </w:rPr>
        <w:t>Not developed:</w:t>
      </w:r>
    </w:p>
    <w:tbl>
      <w:tblPr>
        <w:tblStyle w:val="Tabelraster"/>
        <w:tblW w:w="0" w:type="auto"/>
        <w:tblLook w:val="04A0" w:firstRow="1" w:lastRow="0" w:firstColumn="1" w:lastColumn="0" w:noHBand="0" w:noVBand="1"/>
      </w:tblPr>
      <w:tblGrid>
        <w:gridCol w:w="1951"/>
        <w:gridCol w:w="6521"/>
      </w:tblGrid>
      <w:tr w:rsidR="00065969" w:rsidRPr="00F54C2D" w:rsidTr="00065969">
        <w:tc>
          <w:tcPr>
            <w:tcW w:w="195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065969" w:rsidRPr="00F54C2D" w:rsidRDefault="00065969">
            <w:pPr>
              <w:rPr>
                <w:b/>
                <w:color w:val="FFFFFF" w:themeColor="background1"/>
                <w:sz w:val="18"/>
                <w:szCs w:val="18"/>
                <w:lang w:val="en-GB"/>
              </w:rPr>
            </w:pPr>
          </w:p>
        </w:tc>
        <w:tc>
          <w:tcPr>
            <w:tcW w:w="652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065969" w:rsidRPr="00F54C2D" w:rsidRDefault="00065969">
            <w:pPr>
              <w:rPr>
                <w:b/>
                <w:color w:val="FFFFFF" w:themeColor="background1"/>
                <w:sz w:val="18"/>
                <w:szCs w:val="18"/>
                <w:lang w:val="en-GB"/>
              </w:rPr>
            </w:pPr>
          </w:p>
        </w:tc>
      </w:tr>
      <w:tr w:rsidR="00065969" w:rsidRPr="00BD0F20" w:rsidTr="00065969">
        <w:tc>
          <w:tcPr>
            <w:tcW w:w="195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sz w:val="18"/>
                <w:szCs w:val="18"/>
                <w:lang w:val="en-GB"/>
              </w:rPr>
            </w:pPr>
            <w:r w:rsidRPr="00F54C2D">
              <w:rPr>
                <w:sz w:val="18"/>
                <w:szCs w:val="18"/>
                <w:lang w:val="en-GB"/>
              </w:rPr>
              <w:t>Test purpose</w:t>
            </w:r>
          </w:p>
        </w:tc>
        <w:tc>
          <w:tcPr>
            <w:tcW w:w="6521" w:type="dxa"/>
            <w:tcBorders>
              <w:top w:val="single" w:sz="4" w:space="0" w:color="auto"/>
              <w:left w:val="single" w:sz="4" w:space="0" w:color="auto"/>
              <w:bottom w:val="single" w:sz="4" w:space="0" w:color="auto"/>
              <w:right w:val="single" w:sz="4" w:space="0" w:color="auto"/>
            </w:tcBorders>
            <w:hideMark/>
          </w:tcPr>
          <w:p w:rsidR="00065969" w:rsidRPr="00F54C2D" w:rsidRDefault="000C5335" w:rsidP="000C5335">
            <w:pPr>
              <w:rPr>
                <w:sz w:val="18"/>
                <w:szCs w:val="18"/>
                <w:lang w:val="en-GB"/>
              </w:rPr>
            </w:pPr>
            <w:r>
              <w:rPr>
                <w:sz w:val="18"/>
                <w:szCs w:val="18"/>
                <w:lang w:val="en-GB"/>
              </w:rPr>
              <w:t>Verify that a valid CTP</w:t>
            </w:r>
            <w:r w:rsidR="00065969" w:rsidRPr="00F54C2D">
              <w:rPr>
                <w:sz w:val="18"/>
                <w:szCs w:val="18"/>
                <w:lang w:val="en-GB"/>
              </w:rPr>
              <w:t xml:space="preserve"> that is sent to COMP is </w:t>
            </w:r>
            <w:r>
              <w:rPr>
                <w:sz w:val="18"/>
                <w:szCs w:val="18"/>
                <w:lang w:val="en-GB"/>
              </w:rPr>
              <w:t>forwarded correctly to the donor provider.</w:t>
            </w:r>
          </w:p>
        </w:tc>
      </w:tr>
      <w:tr w:rsidR="00065969" w:rsidRPr="00BD0F20" w:rsidTr="00065969">
        <w:tc>
          <w:tcPr>
            <w:tcW w:w="195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sz w:val="18"/>
                <w:szCs w:val="18"/>
                <w:lang w:val="en-GB"/>
              </w:rPr>
            </w:pPr>
            <w:r w:rsidRPr="00F54C2D">
              <w:rPr>
                <w:sz w:val="18"/>
                <w:szCs w:val="18"/>
                <w:lang w:val="en-GB"/>
              </w:rPr>
              <w:t>Test steps</w:t>
            </w:r>
          </w:p>
        </w:tc>
        <w:tc>
          <w:tcPr>
            <w:tcW w:w="652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rFonts w:cstheme="minorBidi"/>
                <w:sz w:val="18"/>
                <w:szCs w:val="18"/>
                <w:lang w:val="en-GB"/>
              </w:rPr>
            </w:pPr>
            <w:r w:rsidRPr="00F54C2D">
              <w:rPr>
                <w:sz w:val="18"/>
                <w:szCs w:val="18"/>
                <w:lang w:val="en-GB"/>
              </w:rPr>
              <w:t>Send CTR message</w:t>
            </w:r>
          </w:p>
          <w:p w:rsidR="00065969" w:rsidRPr="00F54C2D" w:rsidRDefault="00065969">
            <w:pPr>
              <w:rPr>
                <w:sz w:val="18"/>
                <w:szCs w:val="18"/>
                <w:lang w:val="en-GB"/>
              </w:rPr>
            </w:pPr>
            <w:r w:rsidRPr="00F54C2D">
              <w:rPr>
                <w:sz w:val="18"/>
                <w:szCs w:val="18"/>
                <w:lang w:val="en-GB"/>
              </w:rPr>
              <w:t>Send CTRA OK message</w:t>
            </w:r>
          </w:p>
          <w:p w:rsidR="00065969" w:rsidRPr="00F54C2D" w:rsidRDefault="00065969">
            <w:pPr>
              <w:rPr>
                <w:sz w:val="18"/>
                <w:szCs w:val="18"/>
                <w:lang w:val="en-GB"/>
              </w:rPr>
            </w:pPr>
            <w:r w:rsidRPr="00F54C2D">
              <w:rPr>
                <w:sz w:val="18"/>
                <w:szCs w:val="18"/>
                <w:lang w:val="en-GB"/>
              </w:rPr>
              <w:t>Send CTP message</w:t>
            </w:r>
            <w:r w:rsidR="000C5335">
              <w:rPr>
                <w:sz w:val="18"/>
                <w:szCs w:val="18"/>
                <w:lang w:val="en-GB"/>
              </w:rPr>
              <w:t xml:space="preserve"> after </w:t>
            </w:r>
            <w:proofErr w:type="spellStart"/>
            <w:r w:rsidR="000C5335">
              <w:rPr>
                <w:sz w:val="18"/>
                <w:szCs w:val="18"/>
                <w:lang w:val="en-GB"/>
              </w:rPr>
              <w:t>ctd_requesteddatetime</w:t>
            </w:r>
            <w:proofErr w:type="spellEnd"/>
          </w:p>
        </w:tc>
      </w:tr>
      <w:tr w:rsidR="00065969" w:rsidRPr="00BD0F20" w:rsidTr="00065969">
        <w:tc>
          <w:tcPr>
            <w:tcW w:w="195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sz w:val="18"/>
                <w:szCs w:val="18"/>
                <w:lang w:val="en-GB"/>
              </w:rPr>
            </w:pPr>
            <w:r w:rsidRPr="00F54C2D">
              <w:rPr>
                <w:sz w:val="18"/>
                <w:szCs w:val="18"/>
                <w:lang w:val="en-GB"/>
              </w:rPr>
              <w:t>Conditions</w:t>
            </w:r>
          </w:p>
        </w:tc>
        <w:tc>
          <w:tcPr>
            <w:tcW w:w="6521" w:type="dxa"/>
            <w:tcBorders>
              <w:top w:val="single" w:sz="4" w:space="0" w:color="auto"/>
              <w:left w:val="single" w:sz="4" w:space="0" w:color="auto"/>
              <w:bottom w:val="single" w:sz="4" w:space="0" w:color="auto"/>
              <w:right w:val="single" w:sz="4" w:space="0" w:color="auto"/>
            </w:tcBorders>
            <w:hideMark/>
          </w:tcPr>
          <w:p w:rsidR="00065969" w:rsidRPr="00F54C2D" w:rsidRDefault="00065969" w:rsidP="00E15177">
            <w:pPr>
              <w:pStyle w:val="Lijstalinea"/>
              <w:numPr>
                <w:ilvl w:val="0"/>
                <w:numId w:val="16"/>
              </w:numPr>
              <w:contextualSpacing/>
              <w:rPr>
                <w:rFonts w:cstheme="minorBidi"/>
                <w:sz w:val="18"/>
                <w:szCs w:val="18"/>
                <w:lang w:val="en-GB"/>
              </w:rPr>
            </w:pPr>
            <w:r w:rsidRPr="00F54C2D">
              <w:rPr>
                <w:sz w:val="18"/>
                <w:szCs w:val="18"/>
                <w:lang w:val="en-GB"/>
              </w:rPr>
              <w:t>request is of the correct soap version for the recipient operator;</w:t>
            </w:r>
          </w:p>
          <w:p w:rsidR="00065969" w:rsidRPr="00F54C2D" w:rsidRDefault="00065969" w:rsidP="00E15177">
            <w:pPr>
              <w:pStyle w:val="Lijstalinea"/>
              <w:numPr>
                <w:ilvl w:val="0"/>
                <w:numId w:val="16"/>
              </w:numPr>
              <w:contextualSpacing/>
              <w:rPr>
                <w:sz w:val="18"/>
                <w:szCs w:val="18"/>
                <w:lang w:val="en-GB"/>
              </w:rPr>
            </w:pPr>
            <w:proofErr w:type="spellStart"/>
            <w:r w:rsidRPr="00F54C2D">
              <w:rPr>
                <w:sz w:val="18"/>
                <w:szCs w:val="18"/>
                <w:lang w:val="en-GB"/>
              </w:rPr>
              <w:t>DossierID</w:t>
            </w:r>
            <w:proofErr w:type="spellEnd"/>
            <w:r w:rsidRPr="00F54C2D">
              <w:rPr>
                <w:sz w:val="18"/>
                <w:szCs w:val="18"/>
                <w:lang w:val="en-GB"/>
              </w:rPr>
              <w:t xml:space="preserve"> of messages is identical</w:t>
            </w:r>
          </w:p>
        </w:tc>
      </w:tr>
      <w:tr w:rsidR="00065969" w:rsidRPr="00BD0F20" w:rsidTr="00065969">
        <w:tc>
          <w:tcPr>
            <w:tcW w:w="195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sz w:val="18"/>
                <w:szCs w:val="18"/>
                <w:lang w:val="en-GB"/>
              </w:rPr>
            </w:pPr>
            <w:r w:rsidRPr="00F54C2D">
              <w:rPr>
                <w:sz w:val="18"/>
                <w:szCs w:val="18"/>
                <w:lang w:val="en-GB"/>
              </w:rPr>
              <w:t>Variations:</w:t>
            </w:r>
          </w:p>
        </w:tc>
        <w:tc>
          <w:tcPr>
            <w:tcW w:w="6521" w:type="dxa"/>
            <w:tcBorders>
              <w:top w:val="single" w:sz="4" w:space="0" w:color="auto"/>
              <w:left w:val="single" w:sz="4" w:space="0" w:color="auto"/>
              <w:bottom w:val="single" w:sz="4" w:space="0" w:color="auto"/>
              <w:right w:val="single" w:sz="4" w:space="0" w:color="auto"/>
            </w:tcBorders>
            <w:hideMark/>
          </w:tcPr>
          <w:p w:rsidR="00065969" w:rsidRPr="000C5335" w:rsidRDefault="000C5335" w:rsidP="000C5335">
            <w:pPr>
              <w:contextualSpacing/>
              <w:rPr>
                <w:sz w:val="18"/>
                <w:szCs w:val="18"/>
                <w:lang w:val="en-GB"/>
              </w:rPr>
            </w:pPr>
            <w:r w:rsidRPr="000C5335">
              <w:rPr>
                <w:sz w:val="18"/>
                <w:szCs w:val="18"/>
                <w:lang w:val="en-GB"/>
              </w:rPr>
              <w:t>Identical to variations in Store a valid CTP message</w:t>
            </w:r>
          </w:p>
        </w:tc>
      </w:tr>
    </w:tbl>
    <w:p w:rsidR="00065969" w:rsidRPr="00F54C2D" w:rsidRDefault="00065969" w:rsidP="00065969">
      <w:pPr>
        <w:rPr>
          <w:rFonts w:asciiTheme="minorHAnsi" w:hAnsiTheme="minorHAnsi" w:cstheme="minorBidi"/>
          <w:lang w:val="en-GB"/>
        </w:rPr>
      </w:pPr>
      <w:r w:rsidRPr="00F54C2D">
        <w:rPr>
          <w:lang w:val="en-GB"/>
        </w:rPr>
        <w:t>&lt;database to be detailed&gt;</w:t>
      </w:r>
    </w:p>
    <w:p w:rsidR="00065969" w:rsidRDefault="00C11DBD" w:rsidP="00065969">
      <w:pPr>
        <w:pStyle w:val="Kop4"/>
        <w:rPr>
          <w:lang w:val="en-GB"/>
        </w:rPr>
      </w:pPr>
      <w:r>
        <w:rPr>
          <w:lang w:val="en-GB"/>
        </w:rPr>
        <w:t xml:space="preserve">A.8 </w:t>
      </w:r>
      <w:r w:rsidR="000C5335">
        <w:rPr>
          <w:lang w:val="en-GB"/>
        </w:rPr>
        <w:t>Store a valid CTC message</w:t>
      </w:r>
    </w:p>
    <w:p w:rsidR="000C5335" w:rsidRDefault="000C5335" w:rsidP="000C5335">
      <w:pPr>
        <w:rPr>
          <w:lang w:val="en-GB"/>
        </w:rPr>
      </w:pPr>
      <w:r>
        <w:rPr>
          <w:lang w:val="en-GB"/>
        </w:rPr>
        <w:t>&lt;not developed&gt;</w:t>
      </w:r>
    </w:p>
    <w:tbl>
      <w:tblPr>
        <w:tblStyle w:val="Tabelraster"/>
        <w:tblW w:w="0" w:type="auto"/>
        <w:tblLook w:val="04A0" w:firstRow="1" w:lastRow="0" w:firstColumn="1" w:lastColumn="0" w:noHBand="0" w:noVBand="1"/>
      </w:tblPr>
      <w:tblGrid>
        <w:gridCol w:w="1951"/>
        <w:gridCol w:w="6521"/>
      </w:tblGrid>
      <w:tr w:rsidR="000C5335" w:rsidRPr="00F54C2D" w:rsidTr="00713620">
        <w:tc>
          <w:tcPr>
            <w:tcW w:w="195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0C5335" w:rsidRPr="00F54C2D" w:rsidRDefault="000C5335" w:rsidP="00713620">
            <w:pPr>
              <w:rPr>
                <w:b/>
                <w:color w:val="FFFFFF" w:themeColor="background1"/>
                <w:sz w:val="18"/>
                <w:szCs w:val="18"/>
                <w:lang w:val="en-GB"/>
              </w:rPr>
            </w:pPr>
          </w:p>
        </w:tc>
        <w:tc>
          <w:tcPr>
            <w:tcW w:w="652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0C5335" w:rsidRPr="00F54C2D" w:rsidRDefault="000C5335" w:rsidP="00713620">
            <w:pPr>
              <w:rPr>
                <w:b/>
                <w:color w:val="FFFFFF" w:themeColor="background1"/>
                <w:sz w:val="18"/>
                <w:szCs w:val="18"/>
                <w:lang w:val="en-GB"/>
              </w:rPr>
            </w:pPr>
          </w:p>
        </w:tc>
      </w:tr>
      <w:tr w:rsidR="000C5335" w:rsidRPr="00BD0F20" w:rsidTr="00713620">
        <w:tc>
          <w:tcPr>
            <w:tcW w:w="1951" w:type="dxa"/>
            <w:tcBorders>
              <w:top w:val="single" w:sz="4" w:space="0" w:color="auto"/>
              <w:left w:val="single" w:sz="4" w:space="0" w:color="auto"/>
              <w:bottom w:val="single" w:sz="4" w:space="0" w:color="auto"/>
              <w:right w:val="single" w:sz="4" w:space="0" w:color="auto"/>
            </w:tcBorders>
            <w:hideMark/>
          </w:tcPr>
          <w:p w:rsidR="000C5335" w:rsidRPr="00F54C2D" w:rsidRDefault="000C5335" w:rsidP="00713620">
            <w:pPr>
              <w:rPr>
                <w:sz w:val="18"/>
                <w:szCs w:val="18"/>
                <w:lang w:val="en-GB"/>
              </w:rPr>
            </w:pPr>
            <w:r w:rsidRPr="00F54C2D">
              <w:rPr>
                <w:sz w:val="18"/>
                <w:szCs w:val="18"/>
                <w:lang w:val="en-GB"/>
              </w:rPr>
              <w:t>Test purpose</w:t>
            </w:r>
          </w:p>
        </w:tc>
        <w:tc>
          <w:tcPr>
            <w:tcW w:w="6521" w:type="dxa"/>
            <w:tcBorders>
              <w:top w:val="single" w:sz="4" w:space="0" w:color="auto"/>
              <w:left w:val="single" w:sz="4" w:space="0" w:color="auto"/>
              <w:bottom w:val="single" w:sz="4" w:space="0" w:color="auto"/>
              <w:right w:val="single" w:sz="4" w:space="0" w:color="auto"/>
            </w:tcBorders>
            <w:hideMark/>
          </w:tcPr>
          <w:p w:rsidR="000C5335" w:rsidRPr="00F54C2D" w:rsidRDefault="000C5335" w:rsidP="00713620">
            <w:pPr>
              <w:rPr>
                <w:sz w:val="18"/>
                <w:szCs w:val="18"/>
                <w:lang w:val="en-GB"/>
              </w:rPr>
            </w:pPr>
            <w:r>
              <w:rPr>
                <w:sz w:val="18"/>
                <w:szCs w:val="18"/>
                <w:lang w:val="en-GB"/>
              </w:rPr>
              <w:t>Verify that a valid CTC</w:t>
            </w:r>
            <w:r w:rsidRPr="00F54C2D">
              <w:rPr>
                <w:sz w:val="18"/>
                <w:szCs w:val="18"/>
                <w:lang w:val="en-GB"/>
              </w:rPr>
              <w:t xml:space="preserve"> that is sent to COMP is stored in the database as designed</w:t>
            </w:r>
          </w:p>
        </w:tc>
      </w:tr>
      <w:tr w:rsidR="000C5335" w:rsidRPr="00F54C2D" w:rsidTr="00713620">
        <w:tc>
          <w:tcPr>
            <w:tcW w:w="1951" w:type="dxa"/>
            <w:tcBorders>
              <w:top w:val="single" w:sz="4" w:space="0" w:color="auto"/>
              <w:left w:val="single" w:sz="4" w:space="0" w:color="auto"/>
              <w:bottom w:val="single" w:sz="4" w:space="0" w:color="auto"/>
              <w:right w:val="single" w:sz="4" w:space="0" w:color="auto"/>
            </w:tcBorders>
            <w:hideMark/>
          </w:tcPr>
          <w:p w:rsidR="000C5335" w:rsidRPr="00F54C2D" w:rsidRDefault="000C5335" w:rsidP="00713620">
            <w:pPr>
              <w:rPr>
                <w:sz w:val="18"/>
                <w:szCs w:val="18"/>
                <w:lang w:val="en-GB"/>
              </w:rPr>
            </w:pPr>
            <w:r w:rsidRPr="00F54C2D">
              <w:rPr>
                <w:sz w:val="18"/>
                <w:szCs w:val="18"/>
                <w:lang w:val="en-GB"/>
              </w:rPr>
              <w:t>Test steps</w:t>
            </w:r>
          </w:p>
        </w:tc>
        <w:tc>
          <w:tcPr>
            <w:tcW w:w="6521" w:type="dxa"/>
            <w:tcBorders>
              <w:top w:val="single" w:sz="4" w:space="0" w:color="auto"/>
              <w:left w:val="single" w:sz="4" w:space="0" w:color="auto"/>
              <w:bottom w:val="single" w:sz="4" w:space="0" w:color="auto"/>
              <w:right w:val="single" w:sz="4" w:space="0" w:color="auto"/>
            </w:tcBorders>
            <w:hideMark/>
          </w:tcPr>
          <w:p w:rsidR="000C5335" w:rsidRPr="00F54C2D" w:rsidRDefault="000C5335" w:rsidP="00713620">
            <w:pPr>
              <w:rPr>
                <w:rFonts w:cstheme="minorBidi"/>
                <w:sz w:val="18"/>
                <w:szCs w:val="18"/>
                <w:lang w:val="en-GB"/>
              </w:rPr>
            </w:pPr>
            <w:r w:rsidRPr="00F54C2D">
              <w:rPr>
                <w:sz w:val="18"/>
                <w:szCs w:val="18"/>
                <w:lang w:val="en-GB"/>
              </w:rPr>
              <w:t>Send CTR message</w:t>
            </w:r>
          </w:p>
          <w:p w:rsidR="000C5335" w:rsidRPr="00F54C2D" w:rsidRDefault="000C5335" w:rsidP="00713620">
            <w:pPr>
              <w:rPr>
                <w:sz w:val="18"/>
                <w:szCs w:val="18"/>
                <w:lang w:val="en-GB"/>
              </w:rPr>
            </w:pPr>
            <w:r w:rsidRPr="00F54C2D">
              <w:rPr>
                <w:sz w:val="18"/>
                <w:szCs w:val="18"/>
                <w:lang w:val="en-GB"/>
              </w:rPr>
              <w:t>Send CTRA OK message</w:t>
            </w:r>
          </w:p>
          <w:p w:rsidR="000C5335" w:rsidRPr="00F54C2D" w:rsidRDefault="000C5335" w:rsidP="00713620">
            <w:pPr>
              <w:rPr>
                <w:sz w:val="18"/>
                <w:szCs w:val="18"/>
                <w:lang w:val="en-GB"/>
              </w:rPr>
            </w:pPr>
            <w:r>
              <w:rPr>
                <w:sz w:val="18"/>
                <w:szCs w:val="18"/>
                <w:lang w:val="en-GB"/>
              </w:rPr>
              <w:t>Send CTC</w:t>
            </w:r>
            <w:r w:rsidRPr="00F54C2D">
              <w:rPr>
                <w:sz w:val="18"/>
                <w:szCs w:val="18"/>
                <w:lang w:val="en-GB"/>
              </w:rPr>
              <w:t xml:space="preserve"> message</w:t>
            </w:r>
          </w:p>
        </w:tc>
      </w:tr>
      <w:tr w:rsidR="000C5335" w:rsidRPr="00BD0F20" w:rsidTr="00713620">
        <w:tc>
          <w:tcPr>
            <w:tcW w:w="1951" w:type="dxa"/>
            <w:tcBorders>
              <w:top w:val="single" w:sz="4" w:space="0" w:color="auto"/>
              <w:left w:val="single" w:sz="4" w:space="0" w:color="auto"/>
              <w:bottom w:val="single" w:sz="4" w:space="0" w:color="auto"/>
              <w:right w:val="single" w:sz="4" w:space="0" w:color="auto"/>
            </w:tcBorders>
            <w:hideMark/>
          </w:tcPr>
          <w:p w:rsidR="000C5335" w:rsidRPr="00F54C2D" w:rsidRDefault="000C5335" w:rsidP="00713620">
            <w:pPr>
              <w:rPr>
                <w:sz w:val="18"/>
                <w:szCs w:val="18"/>
                <w:lang w:val="en-GB"/>
              </w:rPr>
            </w:pPr>
            <w:r w:rsidRPr="00F54C2D">
              <w:rPr>
                <w:sz w:val="18"/>
                <w:szCs w:val="18"/>
                <w:lang w:val="en-GB"/>
              </w:rPr>
              <w:t>Conditions</w:t>
            </w:r>
          </w:p>
        </w:tc>
        <w:tc>
          <w:tcPr>
            <w:tcW w:w="6521" w:type="dxa"/>
            <w:tcBorders>
              <w:top w:val="single" w:sz="4" w:space="0" w:color="auto"/>
              <w:left w:val="single" w:sz="4" w:space="0" w:color="auto"/>
              <w:bottom w:val="single" w:sz="4" w:space="0" w:color="auto"/>
              <w:right w:val="single" w:sz="4" w:space="0" w:color="auto"/>
            </w:tcBorders>
            <w:hideMark/>
          </w:tcPr>
          <w:p w:rsidR="000C5335" w:rsidRPr="00F54C2D" w:rsidRDefault="000C5335" w:rsidP="00713620">
            <w:pPr>
              <w:pStyle w:val="Lijstalinea"/>
              <w:numPr>
                <w:ilvl w:val="0"/>
                <w:numId w:val="16"/>
              </w:numPr>
              <w:contextualSpacing/>
              <w:rPr>
                <w:rFonts w:cstheme="minorBidi"/>
                <w:sz w:val="18"/>
                <w:szCs w:val="18"/>
                <w:lang w:val="en-GB"/>
              </w:rPr>
            </w:pPr>
            <w:r w:rsidRPr="00F54C2D">
              <w:rPr>
                <w:sz w:val="18"/>
                <w:szCs w:val="18"/>
                <w:lang w:val="en-GB"/>
              </w:rPr>
              <w:t>request is of the correct soap version for the recipient operator;</w:t>
            </w:r>
          </w:p>
          <w:p w:rsidR="000C5335" w:rsidRPr="00F54C2D" w:rsidRDefault="000C5335" w:rsidP="00713620">
            <w:pPr>
              <w:pStyle w:val="Lijstalinea"/>
              <w:numPr>
                <w:ilvl w:val="0"/>
                <w:numId w:val="16"/>
              </w:numPr>
              <w:contextualSpacing/>
              <w:rPr>
                <w:sz w:val="18"/>
                <w:szCs w:val="18"/>
                <w:lang w:val="en-GB"/>
              </w:rPr>
            </w:pPr>
            <w:proofErr w:type="spellStart"/>
            <w:r w:rsidRPr="00F54C2D">
              <w:rPr>
                <w:sz w:val="18"/>
                <w:szCs w:val="18"/>
                <w:lang w:val="en-GB"/>
              </w:rPr>
              <w:t>DossierID</w:t>
            </w:r>
            <w:proofErr w:type="spellEnd"/>
            <w:r w:rsidRPr="00F54C2D">
              <w:rPr>
                <w:sz w:val="18"/>
                <w:szCs w:val="18"/>
                <w:lang w:val="en-GB"/>
              </w:rPr>
              <w:t xml:space="preserve"> of messages is identical</w:t>
            </w:r>
          </w:p>
        </w:tc>
      </w:tr>
      <w:tr w:rsidR="000C5335" w:rsidRPr="00F54C2D" w:rsidTr="00713620">
        <w:tc>
          <w:tcPr>
            <w:tcW w:w="1951" w:type="dxa"/>
            <w:tcBorders>
              <w:top w:val="single" w:sz="4" w:space="0" w:color="auto"/>
              <w:left w:val="single" w:sz="4" w:space="0" w:color="auto"/>
              <w:bottom w:val="single" w:sz="4" w:space="0" w:color="auto"/>
              <w:right w:val="single" w:sz="4" w:space="0" w:color="auto"/>
            </w:tcBorders>
            <w:hideMark/>
          </w:tcPr>
          <w:p w:rsidR="000C5335" w:rsidRPr="00F54C2D" w:rsidRDefault="000C5335" w:rsidP="00713620">
            <w:pPr>
              <w:rPr>
                <w:sz w:val="18"/>
                <w:szCs w:val="18"/>
                <w:lang w:val="en-GB"/>
              </w:rPr>
            </w:pPr>
            <w:r w:rsidRPr="00F54C2D">
              <w:rPr>
                <w:sz w:val="18"/>
                <w:szCs w:val="18"/>
                <w:lang w:val="en-GB"/>
              </w:rPr>
              <w:t>Variations:</w:t>
            </w:r>
          </w:p>
        </w:tc>
        <w:tc>
          <w:tcPr>
            <w:tcW w:w="6521" w:type="dxa"/>
            <w:tcBorders>
              <w:top w:val="single" w:sz="4" w:space="0" w:color="auto"/>
              <w:left w:val="single" w:sz="4" w:space="0" w:color="auto"/>
              <w:bottom w:val="single" w:sz="4" w:space="0" w:color="auto"/>
              <w:right w:val="single" w:sz="4" w:space="0" w:color="auto"/>
            </w:tcBorders>
            <w:hideMark/>
          </w:tcPr>
          <w:p w:rsidR="000C5335" w:rsidRPr="00F54C2D" w:rsidRDefault="000C5335" w:rsidP="00713620">
            <w:pPr>
              <w:rPr>
                <w:rFonts w:cstheme="minorBidi"/>
                <w:sz w:val="18"/>
                <w:szCs w:val="18"/>
                <w:lang w:val="en-GB"/>
              </w:rPr>
            </w:pPr>
            <w:r>
              <w:rPr>
                <w:sz w:val="18"/>
                <w:szCs w:val="18"/>
                <w:lang w:val="en-GB"/>
              </w:rPr>
              <w:t>Valid CTC</w:t>
            </w:r>
            <w:r w:rsidRPr="00F54C2D">
              <w:rPr>
                <w:sz w:val="18"/>
                <w:szCs w:val="18"/>
                <w:lang w:val="en-GB"/>
              </w:rPr>
              <w:t xml:space="preserve"> messages, variations</w:t>
            </w:r>
            <w:r>
              <w:rPr>
                <w:sz w:val="18"/>
                <w:szCs w:val="18"/>
                <w:lang w:val="en-GB"/>
              </w:rPr>
              <w:t xml:space="preserve"> are in service providers</w:t>
            </w:r>
            <w:r w:rsidRPr="00F54C2D">
              <w:rPr>
                <w:sz w:val="18"/>
                <w:szCs w:val="18"/>
                <w:lang w:val="en-GB"/>
              </w:rPr>
              <w:t>:</w:t>
            </w:r>
          </w:p>
          <w:p w:rsidR="000C5335" w:rsidRPr="00F54C2D" w:rsidRDefault="000C5335" w:rsidP="00713620">
            <w:pPr>
              <w:pStyle w:val="Lijstalinea"/>
              <w:numPr>
                <w:ilvl w:val="0"/>
                <w:numId w:val="18"/>
              </w:numPr>
              <w:contextualSpacing/>
              <w:rPr>
                <w:sz w:val="18"/>
                <w:szCs w:val="18"/>
                <w:lang w:val="en-GB"/>
              </w:rPr>
            </w:pPr>
            <w:r w:rsidRPr="00F54C2D">
              <w:rPr>
                <w:sz w:val="18"/>
                <w:szCs w:val="18"/>
                <w:lang w:val="en-GB"/>
              </w:rPr>
              <w:t xml:space="preserve">Different recipient </w:t>
            </w:r>
            <w:r>
              <w:rPr>
                <w:sz w:val="18"/>
                <w:szCs w:val="18"/>
                <w:lang w:val="en-GB"/>
              </w:rPr>
              <w:t>service providers</w:t>
            </w:r>
            <w:r w:rsidRPr="00F54C2D">
              <w:rPr>
                <w:sz w:val="18"/>
                <w:szCs w:val="18"/>
                <w:lang w:val="en-GB"/>
              </w:rPr>
              <w:t>: v2, v3, with or without GUI, GUI only</w:t>
            </w:r>
          </w:p>
          <w:p w:rsidR="000C5335" w:rsidRPr="00F54C2D" w:rsidRDefault="000C5335" w:rsidP="00713620">
            <w:pPr>
              <w:pStyle w:val="Lijstalinea"/>
              <w:numPr>
                <w:ilvl w:val="0"/>
                <w:numId w:val="18"/>
              </w:numPr>
              <w:contextualSpacing/>
              <w:rPr>
                <w:sz w:val="18"/>
                <w:szCs w:val="18"/>
                <w:lang w:val="en-GB"/>
              </w:rPr>
            </w:pPr>
            <w:r w:rsidRPr="00F54C2D">
              <w:rPr>
                <w:sz w:val="18"/>
                <w:szCs w:val="18"/>
                <w:lang w:val="en-GB"/>
              </w:rPr>
              <w:t>V2 and V3;</w:t>
            </w:r>
          </w:p>
          <w:p w:rsidR="000C5335" w:rsidRPr="00F54C2D" w:rsidRDefault="000C5335" w:rsidP="00713620">
            <w:pPr>
              <w:pStyle w:val="Lijstalinea"/>
              <w:numPr>
                <w:ilvl w:val="0"/>
                <w:numId w:val="18"/>
              </w:numPr>
              <w:contextualSpacing/>
              <w:rPr>
                <w:sz w:val="18"/>
                <w:szCs w:val="18"/>
                <w:lang w:val="en-GB"/>
              </w:rPr>
            </w:pPr>
            <w:r w:rsidRPr="00F54C2D">
              <w:rPr>
                <w:sz w:val="18"/>
                <w:szCs w:val="18"/>
                <w:lang w:val="en-GB"/>
              </w:rPr>
              <w:t xml:space="preserve">Different donor </w:t>
            </w:r>
            <w:r>
              <w:rPr>
                <w:sz w:val="18"/>
                <w:szCs w:val="18"/>
                <w:lang w:val="en-GB"/>
              </w:rPr>
              <w:t>providers</w:t>
            </w:r>
            <w:r w:rsidRPr="00F54C2D">
              <w:rPr>
                <w:sz w:val="18"/>
                <w:szCs w:val="18"/>
                <w:lang w:val="en-GB"/>
              </w:rPr>
              <w:t>: v2, v3, with or without GUI, GUI only.</w:t>
            </w:r>
          </w:p>
          <w:p w:rsidR="000C5335" w:rsidRPr="00F54C2D" w:rsidRDefault="000C5335" w:rsidP="00713620">
            <w:pPr>
              <w:pStyle w:val="Lijstalinea"/>
              <w:numPr>
                <w:ilvl w:val="0"/>
                <w:numId w:val="18"/>
              </w:numPr>
              <w:contextualSpacing/>
              <w:rPr>
                <w:sz w:val="18"/>
                <w:szCs w:val="18"/>
                <w:lang w:val="en-GB"/>
              </w:rPr>
            </w:pPr>
            <w:r w:rsidRPr="00F54C2D">
              <w:rPr>
                <w:sz w:val="18"/>
                <w:szCs w:val="18"/>
                <w:lang w:val="en-GB"/>
              </w:rPr>
              <w:t xml:space="preserve">Donor with and without </w:t>
            </w:r>
            <w:proofErr w:type="spellStart"/>
            <w:r w:rsidRPr="00F54C2D">
              <w:rPr>
                <w:sz w:val="18"/>
                <w:szCs w:val="18"/>
                <w:lang w:val="en-GB"/>
              </w:rPr>
              <w:t>business_gui_only</w:t>
            </w:r>
            <w:proofErr w:type="spellEnd"/>
          </w:p>
          <w:p w:rsidR="000C5335" w:rsidRPr="00F54C2D" w:rsidRDefault="000C5335" w:rsidP="00713620">
            <w:pPr>
              <w:pStyle w:val="Lijstalinea"/>
              <w:numPr>
                <w:ilvl w:val="0"/>
                <w:numId w:val="18"/>
              </w:numPr>
              <w:contextualSpacing/>
              <w:rPr>
                <w:sz w:val="18"/>
                <w:szCs w:val="18"/>
                <w:lang w:val="en-GB"/>
              </w:rPr>
            </w:pPr>
            <w:r w:rsidRPr="00F54C2D">
              <w:rPr>
                <w:sz w:val="18"/>
                <w:szCs w:val="18"/>
                <w:lang w:val="en-GB"/>
              </w:rPr>
              <w:t>With and without note tag present</w:t>
            </w:r>
          </w:p>
          <w:p w:rsidR="000C5335" w:rsidRPr="00F54C2D" w:rsidRDefault="000C5335" w:rsidP="00713620">
            <w:pPr>
              <w:pStyle w:val="Lijstalinea"/>
              <w:numPr>
                <w:ilvl w:val="0"/>
                <w:numId w:val="18"/>
              </w:numPr>
              <w:contextualSpacing/>
              <w:rPr>
                <w:sz w:val="18"/>
                <w:szCs w:val="18"/>
                <w:lang w:val="en-GB"/>
              </w:rPr>
            </w:pPr>
            <w:r w:rsidRPr="00F54C2D">
              <w:rPr>
                <w:sz w:val="18"/>
                <w:szCs w:val="18"/>
                <w:lang w:val="en-GB"/>
              </w:rPr>
              <w:t xml:space="preserve">Before </w:t>
            </w:r>
            <w:proofErr w:type="spellStart"/>
            <w:r w:rsidRPr="00F54C2D">
              <w:rPr>
                <w:sz w:val="18"/>
                <w:szCs w:val="18"/>
                <w:lang w:val="en-GB"/>
              </w:rPr>
              <w:t>wishdatetime</w:t>
            </w:r>
            <w:proofErr w:type="spellEnd"/>
          </w:p>
          <w:p w:rsidR="000C5335" w:rsidRPr="00F54C2D" w:rsidRDefault="000C5335" w:rsidP="00713620">
            <w:pPr>
              <w:pStyle w:val="Lijstalinea"/>
              <w:numPr>
                <w:ilvl w:val="0"/>
                <w:numId w:val="18"/>
              </w:numPr>
              <w:contextualSpacing/>
              <w:rPr>
                <w:sz w:val="18"/>
                <w:szCs w:val="18"/>
                <w:lang w:val="en-GB"/>
              </w:rPr>
            </w:pPr>
            <w:r w:rsidRPr="00F54C2D">
              <w:rPr>
                <w:sz w:val="18"/>
                <w:szCs w:val="18"/>
                <w:lang w:val="en-GB"/>
              </w:rPr>
              <w:t xml:space="preserve">After </w:t>
            </w:r>
            <w:proofErr w:type="spellStart"/>
            <w:r w:rsidRPr="00F54C2D">
              <w:rPr>
                <w:sz w:val="18"/>
                <w:szCs w:val="18"/>
                <w:lang w:val="en-GB"/>
              </w:rPr>
              <w:t>wishdatetime</w:t>
            </w:r>
            <w:proofErr w:type="spellEnd"/>
          </w:p>
          <w:p w:rsidR="000C5335" w:rsidRPr="00F54C2D" w:rsidRDefault="000C5335" w:rsidP="00713620">
            <w:pPr>
              <w:pStyle w:val="Lijstalinea"/>
              <w:numPr>
                <w:ilvl w:val="0"/>
                <w:numId w:val="18"/>
              </w:numPr>
              <w:contextualSpacing/>
              <w:rPr>
                <w:sz w:val="18"/>
                <w:szCs w:val="18"/>
                <w:lang w:val="en-GB"/>
              </w:rPr>
            </w:pPr>
            <w:r w:rsidRPr="00F54C2D">
              <w:rPr>
                <w:sz w:val="18"/>
                <w:szCs w:val="18"/>
                <w:lang w:val="en-GB"/>
              </w:rPr>
              <w:t xml:space="preserve">With and without </w:t>
            </w:r>
            <w:proofErr w:type="spellStart"/>
            <w:r w:rsidRPr="00F54C2D">
              <w:rPr>
                <w:sz w:val="18"/>
                <w:szCs w:val="18"/>
                <w:lang w:val="en-GB"/>
              </w:rPr>
              <w:t>messageid</w:t>
            </w:r>
            <w:proofErr w:type="spellEnd"/>
            <w:r w:rsidRPr="00F54C2D">
              <w:rPr>
                <w:sz w:val="18"/>
                <w:szCs w:val="18"/>
                <w:lang w:val="en-GB"/>
              </w:rPr>
              <w:t>;</w:t>
            </w:r>
          </w:p>
          <w:p w:rsidR="000C5335" w:rsidRPr="00F54C2D" w:rsidRDefault="000C5335" w:rsidP="00713620">
            <w:pPr>
              <w:pStyle w:val="Lijstalinea"/>
              <w:numPr>
                <w:ilvl w:val="0"/>
                <w:numId w:val="18"/>
              </w:numPr>
              <w:contextualSpacing/>
              <w:rPr>
                <w:sz w:val="18"/>
                <w:szCs w:val="18"/>
                <w:lang w:val="en-GB"/>
              </w:rPr>
            </w:pPr>
            <w:r w:rsidRPr="00F54C2D">
              <w:rPr>
                <w:sz w:val="18"/>
                <w:szCs w:val="18"/>
                <w:lang w:val="en-GB"/>
              </w:rPr>
              <w:t xml:space="preserve">With and without </w:t>
            </w:r>
            <w:proofErr w:type="spellStart"/>
            <w:r w:rsidRPr="00F54C2D">
              <w:rPr>
                <w:sz w:val="18"/>
                <w:szCs w:val="18"/>
                <w:lang w:val="en-GB"/>
              </w:rPr>
              <w:t>notefield</w:t>
            </w:r>
            <w:proofErr w:type="spellEnd"/>
          </w:p>
        </w:tc>
      </w:tr>
    </w:tbl>
    <w:p w:rsidR="000C5335" w:rsidRPr="00F54C2D" w:rsidRDefault="000C5335" w:rsidP="000C5335">
      <w:pPr>
        <w:rPr>
          <w:rFonts w:asciiTheme="minorHAnsi" w:hAnsiTheme="minorHAnsi" w:cstheme="minorBidi"/>
          <w:lang w:val="en-GB"/>
        </w:rPr>
      </w:pPr>
      <w:r w:rsidRPr="00F54C2D">
        <w:rPr>
          <w:lang w:val="en-GB"/>
        </w:rPr>
        <w:t>&lt;database to be detailed&gt;</w:t>
      </w:r>
    </w:p>
    <w:p w:rsidR="00065969" w:rsidRDefault="00C11DBD" w:rsidP="00065969">
      <w:pPr>
        <w:pStyle w:val="Kop4"/>
        <w:rPr>
          <w:lang w:val="en-GB"/>
        </w:rPr>
      </w:pPr>
      <w:r>
        <w:rPr>
          <w:lang w:val="en-GB"/>
        </w:rPr>
        <w:t>A.9 Store data when s</w:t>
      </w:r>
      <w:r w:rsidR="00065969" w:rsidRPr="00F54C2D">
        <w:rPr>
          <w:lang w:val="en-GB"/>
        </w:rPr>
        <w:t>end a valid CTC message to the donor provider</w:t>
      </w:r>
    </w:p>
    <w:p w:rsidR="000C5335" w:rsidRPr="00FD5A8E" w:rsidRDefault="000C5335" w:rsidP="000C5335">
      <w:pPr>
        <w:rPr>
          <w:lang w:val="en-GB"/>
        </w:rPr>
      </w:pPr>
      <w:r>
        <w:rPr>
          <w:lang w:val="en-GB"/>
        </w:rPr>
        <w:t>Not developed:</w:t>
      </w:r>
    </w:p>
    <w:tbl>
      <w:tblPr>
        <w:tblStyle w:val="Tabelraster"/>
        <w:tblW w:w="0" w:type="auto"/>
        <w:tblLook w:val="04A0" w:firstRow="1" w:lastRow="0" w:firstColumn="1" w:lastColumn="0" w:noHBand="0" w:noVBand="1"/>
      </w:tblPr>
      <w:tblGrid>
        <w:gridCol w:w="1951"/>
        <w:gridCol w:w="6521"/>
      </w:tblGrid>
      <w:tr w:rsidR="000C5335" w:rsidRPr="00F54C2D" w:rsidTr="00713620">
        <w:tc>
          <w:tcPr>
            <w:tcW w:w="195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0C5335" w:rsidRPr="00F54C2D" w:rsidRDefault="000C5335" w:rsidP="00713620">
            <w:pPr>
              <w:rPr>
                <w:b/>
                <w:color w:val="FFFFFF" w:themeColor="background1"/>
                <w:sz w:val="18"/>
                <w:szCs w:val="18"/>
                <w:lang w:val="en-GB"/>
              </w:rPr>
            </w:pPr>
          </w:p>
        </w:tc>
        <w:tc>
          <w:tcPr>
            <w:tcW w:w="652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0C5335" w:rsidRPr="00F54C2D" w:rsidRDefault="000C5335" w:rsidP="00713620">
            <w:pPr>
              <w:rPr>
                <w:b/>
                <w:color w:val="FFFFFF" w:themeColor="background1"/>
                <w:sz w:val="18"/>
                <w:szCs w:val="18"/>
                <w:lang w:val="en-GB"/>
              </w:rPr>
            </w:pPr>
          </w:p>
        </w:tc>
      </w:tr>
      <w:tr w:rsidR="000C5335" w:rsidRPr="00BD0F20" w:rsidTr="00713620">
        <w:tc>
          <w:tcPr>
            <w:tcW w:w="1951" w:type="dxa"/>
            <w:tcBorders>
              <w:top w:val="single" w:sz="4" w:space="0" w:color="auto"/>
              <w:left w:val="single" w:sz="4" w:space="0" w:color="auto"/>
              <w:bottom w:val="single" w:sz="4" w:space="0" w:color="auto"/>
              <w:right w:val="single" w:sz="4" w:space="0" w:color="auto"/>
            </w:tcBorders>
            <w:hideMark/>
          </w:tcPr>
          <w:p w:rsidR="000C5335" w:rsidRPr="00F54C2D" w:rsidRDefault="000C5335" w:rsidP="00713620">
            <w:pPr>
              <w:rPr>
                <w:sz w:val="18"/>
                <w:szCs w:val="18"/>
                <w:lang w:val="en-GB"/>
              </w:rPr>
            </w:pPr>
            <w:r w:rsidRPr="00F54C2D">
              <w:rPr>
                <w:sz w:val="18"/>
                <w:szCs w:val="18"/>
                <w:lang w:val="en-GB"/>
              </w:rPr>
              <w:t>Test purpose</w:t>
            </w:r>
          </w:p>
        </w:tc>
        <w:tc>
          <w:tcPr>
            <w:tcW w:w="6521" w:type="dxa"/>
            <w:tcBorders>
              <w:top w:val="single" w:sz="4" w:space="0" w:color="auto"/>
              <w:left w:val="single" w:sz="4" w:space="0" w:color="auto"/>
              <w:bottom w:val="single" w:sz="4" w:space="0" w:color="auto"/>
              <w:right w:val="single" w:sz="4" w:space="0" w:color="auto"/>
            </w:tcBorders>
            <w:hideMark/>
          </w:tcPr>
          <w:p w:rsidR="000C5335" w:rsidRPr="00F54C2D" w:rsidRDefault="000C5335" w:rsidP="00713620">
            <w:pPr>
              <w:rPr>
                <w:sz w:val="18"/>
                <w:szCs w:val="18"/>
                <w:lang w:val="en-GB"/>
              </w:rPr>
            </w:pPr>
            <w:r>
              <w:rPr>
                <w:sz w:val="18"/>
                <w:szCs w:val="18"/>
                <w:lang w:val="en-GB"/>
              </w:rPr>
              <w:t>Verify that a valid CC</w:t>
            </w:r>
            <w:r w:rsidRPr="00F54C2D">
              <w:rPr>
                <w:sz w:val="18"/>
                <w:szCs w:val="18"/>
                <w:lang w:val="en-GB"/>
              </w:rPr>
              <w:t xml:space="preserve"> that is sent to COMP is </w:t>
            </w:r>
            <w:r>
              <w:rPr>
                <w:sz w:val="18"/>
                <w:szCs w:val="18"/>
                <w:lang w:val="en-GB"/>
              </w:rPr>
              <w:t>forwarded correctly to the donor provider.</w:t>
            </w:r>
          </w:p>
        </w:tc>
      </w:tr>
      <w:tr w:rsidR="000C5335" w:rsidRPr="00BD0F20" w:rsidTr="00713620">
        <w:tc>
          <w:tcPr>
            <w:tcW w:w="1951" w:type="dxa"/>
            <w:tcBorders>
              <w:top w:val="single" w:sz="4" w:space="0" w:color="auto"/>
              <w:left w:val="single" w:sz="4" w:space="0" w:color="auto"/>
              <w:bottom w:val="single" w:sz="4" w:space="0" w:color="auto"/>
              <w:right w:val="single" w:sz="4" w:space="0" w:color="auto"/>
            </w:tcBorders>
            <w:hideMark/>
          </w:tcPr>
          <w:p w:rsidR="000C5335" w:rsidRPr="00F54C2D" w:rsidRDefault="000C5335" w:rsidP="00713620">
            <w:pPr>
              <w:rPr>
                <w:sz w:val="18"/>
                <w:szCs w:val="18"/>
                <w:lang w:val="en-GB"/>
              </w:rPr>
            </w:pPr>
            <w:r w:rsidRPr="00F54C2D">
              <w:rPr>
                <w:sz w:val="18"/>
                <w:szCs w:val="18"/>
                <w:lang w:val="en-GB"/>
              </w:rPr>
              <w:t>Test steps</w:t>
            </w:r>
          </w:p>
        </w:tc>
        <w:tc>
          <w:tcPr>
            <w:tcW w:w="6521" w:type="dxa"/>
            <w:tcBorders>
              <w:top w:val="single" w:sz="4" w:space="0" w:color="auto"/>
              <w:left w:val="single" w:sz="4" w:space="0" w:color="auto"/>
              <w:bottom w:val="single" w:sz="4" w:space="0" w:color="auto"/>
              <w:right w:val="single" w:sz="4" w:space="0" w:color="auto"/>
            </w:tcBorders>
            <w:hideMark/>
          </w:tcPr>
          <w:p w:rsidR="000C5335" w:rsidRPr="00F54C2D" w:rsidRDefault="000C5335" w:rsidP="00713620">
            <w:pPr>
              <w:rPr>
                <w:rFonts w:cstheme="minorBidi"/>
                <w:sz w:val="18"/>
                <w:szCs w:val="18"/>
                <w:lang w:val="en-GB"/>
              </w:rPr>
            </w:pPr>
            <w:r w:rsidRPr="00F54C2D">
              <w:rPr>
                <w:sz w:val="18"/>
                <w:szCs w:val="18"/>
                <w:lang w:val="en-GB"/>
              </w:rPr>
              <w:t>Send CTR message</w:t>
            </w:r>
          </w:p>
          <w:p w:rsidR="000C5335" w:rsidRPr="00F54C2D" w:rsidRDefault="000C5335" w:rsidP="00713620">
            <w:pPr>
              <w:rPr>
                <w:sz w:val="18"/>
                <w:szCs w:val="18"/>
                <w:lang w:val="en-GB"/>
              </w:rPr>
            </w:pPr>
            <w:r>
              <w:rPr>
                <w:sz w:val="18"/>
                <w:szCs w:val="18"/>
                <w:lang w:val="en-GB"/>
              </w:rPr>
              <w:t>Send CTRA OK message</w:t>
            </w:r>
          </w:p>
        </w:tc>
      </w:tr>
      <w:tr w:rsidR="000C5335" w:rsidRPr="00BD0F20" w:rsidTr="00713620">
        <w:tc>
          <w:tcPr>
            <w:tcW w:w="1951" w:type="dxa"/>
            <w:tcBorders>
              <w:top w:val="single" w:sz="4" w:space="0" w:color="auto"/>
              <w:left w:val="single" w:sz="4" w:space="0" w:color="auto"/>
              <w:bottom w:val="single" w:sz="4" w:space="0" w:color="auto"/>
              <w:right w:val="single" w:sz="4" w:space="0" w:color="auto"/>
            </w:tcBorders>
            <w:hideMark/>
          </w:tcPr>
          <w:p w:rsidR="000C5335" w:rsidRPr="00F54C2D" w:rsidRDefault="000C5335" w:rsidP="00713620">
            <w:pPr>
              <w:rPr>
                <w:sz w:val="18"/>
                <w:szCs w:val="18"/>
                <w:lang w:val="en-GB"/>
              </w:rPr>
            </w:pPr>
            <w:r w:rsidRPr="00F54C2D">
              <w:rPr>
                <w:sz w:val="18"/>
                <w:szCs w:val="18"/>
                <w:lang w:val="en-GB"/>
              </w:rPr>
              <w:t>Conditions</w:t>
            </w:r>
          </w:p>
        </w:tc>
        <w:tc>
          <w:tcPr>
            <w:tcW w:w="6521" w:type="dxa"/>
            <w:tcBorders>
              <w:top w:val="single" w:sz="4" w:space="0" w:color="auto"/>
              <w:left w:val="single" w:sz="4" w:space="0" w:color="auto"/>
              <w:bottom w:val="single" w:sz="4" w:space="0" w:color="auto"/>
              <w:right w:val="single" w:sz="4" w:space="0" w:color="auto"/>
            </w:tcBorders>
            <w:hideMark/>
          </w:tcPr>
          <w:p w:rsidR="000C5335" w:rsidRPr="00F54C2D" w:rsidRDefault="000C5335" w:rsidP="00713620">
            <w:pPr>
              <w:pStyle w:val="Lijstalinea"/>
              <w:numPr>
                <w:ilvl w:val="0"/>
                <w:numId w:val="16"/>
              </w:numPr>
              <w:contextualSpacing/>
              <w:rPr>
                <w:rFonts w:cstheme="minorBidi"/>
                <w:sz w:val="18"/>
                <w:szCs w:val="18"/>
                <w:lang w:val="en-GB"/>
              </w:rPr>
            </w:pPr>
            <w:r w:rsidRPr="00F54C2D">
              <w:rPr>
                <w:sz w:val="18"/>
                <w:szCs w:val="18"/>
                <w:lang w:val="en-GB"/>
              </w:rPr>
              <w:t>request is of the correct soap version for the recipient operator;</w:t>
            </w:r>
          </w:p>
          <w:p w:rsidR="000C5335" w:rsidRPr="00F54C2D" w:rsidRDefault="000C5335" w:rsidP="00713620">
            <w:pPr>
              <w:pStyle w:val="Lijstalinea"/>
              <w:numPr>
                <w:ilvl w:val="0"/>
                <w:numId w:val="16"/>
              </w:numPr>
              <w:contextualSpacing/>
              <w:rPr>
                <w:sz w:val="18"/>
                <w:szCs w:val="18"/>
                <w:lang w:val="en-GB"/>
              </w:rPr>
            </w:pPr>
            <w:proofErr w:type="spellStart"/>
            <w:r w:rsidRPr="00F54C2D">
              <w:rPr>
                <w:sz w:val="18"/>
                <w:szCs w:val="18"/>
                <w:lang w:val="en-GB"/>
              </w:rPr>
              <w:t>DossierID</w:t>
            </w:r>
            <w:proofErr w:type="spellEnd"/>
            <w:r w:rsidRPr="00F54C2D">
              <w:rPr>
                <w:sz w:val="18"/>
                <w:szCs w:val="18"/>
                <w:lang w:val="en-GB"/>
              </w:rPr>
              <w:t xml:space="preserve"> of messages is identical</w:t>
            </w:r>
          </w:p>
        </w:tc>
      </w:tr>
      <w:tr w:rsidR="000C5335" w:rsidRPr="00BD0F20" w:rsidTr="00713620">
        <w:tc>
          <w:tcPr>
            <w:tcW w:w="1951" w:type="dxa"/>
            <w:tcBorders>
              <w:top w:val="single" w:sz="4" w:space="0" w:color="auto"/>
              <w:left w:val="single" w:sz="4" w:space="0" w:color="auto"/>
              <w:bottom w:val="single" w:sz="4" w:space="0" w:color="auto"/>
              <w:right w:val="single" w:sz="4" w:space="0" w:color="auto"/>
            </w:tcBorders>
            <w:hideMark/>
          </w:tcPr>
          <w:p w:rsidR="000C5335" w:rsidRPr="00F54C2D" w:rsidRDefault="000C5335" w:rsidP="00713620">
            <w:pPr>
              <w:rPr>
                <w:sz w:val="18"/>
                <w:szCs w:val="18"/>
                <w:lang w:val="en-GB"/>
              </w:rPr>
            </w:pPr>
            <w:r w:rsidRPr="00F54C2D">
              <w:rPr>
                <w:sz w:val="18"/>
                <w:szCs w:val="18"/>
                <w:lang w:val="en-GB"/>
              </w:rPr>
              <w:t>Variations:</w:t>
            </w:r>
          </w:p>
        </w:tc>
        <w:tc>
          <w:tcPr>
            <w:tcW w:w="6521" w:type="dxa"/>
            <w:tcBorders>
              <w:top w:val="single" w:sz="4" w:space="0" w:color="auto"/>
              <w:left w:val="single" w:sz="4" w:space="0" w:color="auto"/>
              <w:bottom w:val="single" w:sz="4" w:space="0" w:color="auto"/>
              <w:right w:val="single" w:sz="4" w:space="0" w:color="auto"/>
            </w:tcBorders>
            <w:hideMark/>
          </w:tcPr>
          <w:p w:rsidR="000C5335" w:rsidRPr="000C5335" w:rsidRDefault="000C5335" w:rsidP="00713620">
            <w:pPr>
              <w:contextualSpacing/>
              <w:rPr>
                <w:sz w:val="18"/>
                <w:szCs w:val="18"/>
                <w:lang w:val="en-GB"/>
              </w:rPr>
            </w:pPr>
            <w:r w:rsidRPr="000C5335">
              <w:rPr>
                <w:sz w:val="18"/>
                <w:szCs w:val="18"/>
                <w:lang w:val="en-GB"/>
              </w:rPr>
              <w:t xml:space="preserve">Identical to variations in </w:t>
            </w:r>
            <w:r>
              <w:rPr>
                <w:sz w:val="18"/>
                <w:szCs w:val="18"/>
                <w:lang w:val="en-GB"/>
              </w:rPr>
              <w:t>Store a valid CTC</w:t>
            </w:r>
            <w:r w:rsidRPr="000C5335">
              <w:rPr>
                <w:sz w:val="18"/>
                <w:szCs w:val="18"/>
                <w:lang w:val="en-GB"/>
              </w:rPr>
              <w:t xml:space="preserve"> message</w:t>
            </w:r>
          </w:p>
        </w:tc>
      </w:tr>
    </w:tbl>
    <w:p w:rsidR="000C5335" w:rsidRPr="00F54C2D" w:rsidRDefault="000C5335" w:rsidP="000C5335">
      <w:pPr>
        <w:rPr>
          <w:rFonts w:asciiTheme="minorHAnsi" w:hAnsiTheme="minorHAnsi" w:cstheme="minorBidi"/>
          <w:lang w:val="en-GB"/>
        </w:rPr>
      </w:pPr>
      <w:r w:rsidRPr="00F54C2D">
        <w:rPr>
          <w:lang w:val="en-GB"/>
        </w:rPr>
        <w:t>&lt;database to be detailed&gt;</w:t>
      </w:r>
    </w:p>
    <w:p w:rsidR="00065969" w:rsidRPr="00C11DBD" w:rsidRDefault="00C11DBD" w:rsidP="00C11DBD">
      <w:pPr>
        <w:pStyle w:val="Kop4"/>
        <w:rPr>
          <w:lang w:val="en-GB"/>
        </w:rPr>
      </w:pPr>
      <w:r>
        <w:rPr>
          <w:lang w:val="en-GB"/>
        </w:rPr>
        <w:lastRenderedPageBreak/>
        <w:t xml:space="preserve">A.10 </w:t>
      </w:r>
      <w:r w:rsidR="00065969" w:rsidRPr="00C11DBD">
        <w:rPr>
          <w:lang w:val="en-GB"/>
        </w:rPr>
        <w:t>Store a valid CTCH message</w:t>
      </w:r>
    </w:p>
    <w:p w:rsidR="00FD5A8E" w:rsidRPr="00FD5A8E" w:rsidRDefault="00FD5A8E" w:rsidP="00FD5A8E">
      <w:pPr>
        <w:rPr>
          <w:lang w:val="en-GB"/>
        </w:rPr>
      </w:pPr>
      <w:r>
        <w:rPr>
          <w:lang w:val="en-GB"/>
        </w:rPr>
        <w:t>Not developed:</w:t>
      </w:r>
    </w:p>
    <w:tbl>
      <w:tblPr>
        <w:tblStyle w:val="Tabelraster"/>
        <w:tblW w:w="0" w:type="auto"/>
        <w:tblLook w:val="04A0" w:firstRow="1" w:lastRow="0" w:firstColumn="1" w:lastColumn="0" w:noHBand="0" w:noVBand="1"/>
      </w:tblPr>
      <w:tblGrid>
        <w:gridCol w:w="1951"/>
        <w:gridCol w:w="6521"/>
      </w:tblGrid>
      <w:tr w:rsidR="00065969" w:rsidRPr="00F54C2D" w:rsidTr="00065969">
        <w:tc>
          <w:tcPr>
            <w:tcW w:w="195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065969" w:rsidRPr="00F54C2D" w:rsidRDefault="00065969">
            <w:pPr>
              <w:rPr>
                <w:b/>
                <w:color w:val="FFFFFF" w:themeColor="background1"/>
                <w:sz w:val="18"/>
                <w:szCs w:val="18"/>
                <w:lang w:val="en-GB"/>
              </w:rPr>
            </w:pPr>
          </w:p>
        </w:tc>
        <w:tc>
          <w:tcPr>
            <w:tcW w:w="652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065969" w:rsidRPr="00F54C2D" w:rsidRDefault="00065969">
            <w:pPr>
              <w:rPr>
                <w:b/>
                <w:color w:val="FFFFFF" w:themeColor="background1"/>
                <w:sz w:val="18"/>
                <w:szCs w:val="18"/>
                <w:lang w:val="en-GB"/>
              </w:rPr>
            </w:pPr>
          </w:p>
        </w:tc>
      </w:tr>
      <w:tr w:rsidR="00065969" w:rsidRPr="00BD0F20" w:rsidTr="00065969">
        <w:tc>
          <w:tcPr>
            <w:tcW w:w="195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sz w:val="18"/>
                <w:szCs w:val="18"/>
                <w:lang w:val="en-GB"/>
              </w:rPr>
            </w:pPr>
            <w:r w:rsidRPr="00F54C2D">
              <w:rPr>
                <w:sz w:val="18"/>
                <w:szCs w:val="18"/>
                <w:lang w:val="en-GB"/>
              </w:rPr>
              <w:t>Test purpose</w:t>
            </w:r>
          </w:p>
        </w:tc>
        <w:tc>
          <w:tcPr>
            <w:tcW w:w="652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sz w:val="18"/>
                <w:szCs w:val="18"/>
                <w:lang w:val="en-GB"/>
              </w:rPr>
            </w:pPr>
            <w:r w:rsidRPr="00F54C2D">
              <w:rPr>
                <w:sz w:val="18"/>
                <w:szCs w:val="18"/>
                <w:lang w:val="en-GB"/>
              </w:rPr>
              <w:t>Verify that a valid CTCH that is sent to COMP is stored in the database as designed</w:t>
            </w:r>
          </w:p>
        </w:tc>
      </w:tr>
      <w:tr w:rsidR="00065969" w:rsidRPr="00F54C2D" w:rsidTr="00065969">
        <w:tc>
          <w:tcPr>
            <w:tcW w:w="195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sz w:val="18"/>
                <w:szCs w:val="18"/>
                <w:lang w:val="en-GB"/>
              </w:rPr>
            </w:pPr>
            <w:r w:rsidRPr="00F54C2D">
              <w:rPr>
                <w:sz w:val="18"/>
                <w:szCs w:val="18"/>
                <w:lang w:val="en-GB"/>
              </w:rPr>
              <w:t>Test steps</w:t>
            </w:r>
          </w:p>
        </w:tc>
        <w:tc>
          <w:tcPr>
            <w:tcW w:w="652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rFonts w:cstheme="minorBidi"/>
                <w:sz w:val="18"/>
                <w:szCs w:val="18"/>
                <w:lang w:val="en-GB"/>
              </w:rPr>
            </w:pPr>
            <w:r w:rsidRPr="00F54C2D">
              <w:rPr>
                <w:sz w:val="18"/>
                <w:szCs w:val="18"/>
                <w:lang w:val="en-GB"/>
              </w:rPr>
              <w:t>Send CTR message</w:t>
            </w:r>
          </w:p>
          <w:p w:rsidR="00065969" w:rsidRPr="00F54C2D" w:rsidRDefault="00065969">
            <w:pPr>
              <w:rPr>
                <w:sz w:val="18"/>
                <w:szCs w:val="18"/>
                <w:lang w:val="en-GB"/>
              </w:rPr>
            </w:pPr>
            <w:r w:rsidRPr="00F54C2D">
              <w:rPr>
                <w:sz w:val="18"/>
                <w:szCs w:val="18"/>
                <w:lang w:val="en-GB"/>
              </w:rPr>
              <w:t>Send CTRA OK message</w:t>
            </w:r>
          </w:p>
          <w:p w:rsidR="00065969" w:rsidRPr="00F54C2D" w:rsidRDefault="00065969">
            <w:pPr>
              <w:rPr>
                <w:sz w:val="18"/>
                <w:szCs w:val="18"/>
                <w:lang w:val="en-GB"/>
              </w:rPr>
            </w:pPr>
            <w:r w:rsidRPr="00F54C2D">
              <w:rPr>
                <w:sz w:val="18"/>
                <w:szCs w:val="18"/>
                <w:lang w:val="en-GB"/>
              </w:rPr>
              <w:t>Send CTCH message</w:t>
            </w:r>
          </w:p>
        </w:tc>
      </w:tr>
      <w:tr w:rsidR="00065969" w:rsidRPr="00BD0F20" w:rsidTr="00065969">
        <w:tc>
          <w:tcPr>
            <w:tcW w:w="195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sz w:val="18"/>
                <w:szCs w:val="18"/>
                <w:lang w:val="en-GB"/>
              </w:rPr>
            </w:pPr>
            <w:r w:rsidRPr="00F54C2D">
              <w:rPr>
                <w:sz w:val="18"/>
                <w:szCs w:val="18"/>
                <w:lang w:val="en-GB"/>
              </w:rPr>
              <w:t>Conditions</w:t>
            </w:r>
          </w:p>
        </w:tc>
        <w:tc>
          <w:tcPr>
            <w:tcW w:w="6521" w:type="dxa"/>
            <w:tcBorders>
              <w:top w:val="single" w:sz="4" w:space="0" w:color="auto"/>
              <w:left w:val="single" w:sz="4" w:space="0" w:color="auto"/>
              <w:bottom w:val="single" w:sz="4" w:space="0" w:color="auto"/>
              <w:right w:val="single" w:sz="4" w:space="0" w:color="auto"/>
            </w:tcBorders>
            <w:hideMark/>
          </w:tcPr>
          <w:p w:rsidR="00065969" w:rsidRPr="00F54C2D" w:rsidRDefault="00065969" w:rsidP="00E15177">
            <w:pPr>
              <w:pStyle w:val="Lijstalinea"/>
              <w:numPr>
                <w:ilvl w:val="0"/>
                <w:numId w:val="16"/>
              </w:numPr>
              <w:contextualSpacing/>
              <w:rPr>
                <w:rFonts w:cstheme="minorBidi"/>
                <w:sz w:val="18"/>
                <w:szCs w:val="18"/>
                <w:lang w:val="en-GB"/>
              </w:rPr>
            </w:pPr>
            <w:r w:rsidRPr="00F54C2D">
              <w:rPr>
                <w:sz w:val="18"/>
                <w:szCs w:val="18"/>
                <w:lang w:val="en-GB"/>
              </w:rPr>
              <w:t>request is of the correct soap version for the recipient operator;</w:t>
            </w:r>
          </w:p>
          <w:p w:rsidR="00065969" w:rsidRDefault="00065969" w:rsidP="00E15177">
            <w:pPr>
              <w:pStyle w:val="Lijstalinea"/>
              <w:numPr>
                <w:ilvl w:val="0"/>
                <w:numId w:val="16"/>
              </w:numPr>
              <w:contextualSpacing/>
              <w:rPr>
                <w:sz w:val="18"/>
                <w:szCs w:val="18"/>
                <w:lang w:val="en-GB"/>
              </w:rPr>
            </w:pPr>
            <w:proofErr w:type="spellStart"/>
            <w:r w:rsidRPr="00F54C2D">
              <w:rPr>
                <w:sz w:val="18"/>
                <w:szCs w:val="18"/>
                <w:lang w:val="en-GB"/>
              </w:rPr>
              <w:t>DossierID</w:t>
            </w:r>
            <w:proofErr w:type="spellEnd"/>
            <w:r w:rsidRPr="00F54C2D">
              <w:rPr>
                <w:sz w:val="18"/>
                <w:szCs w:val="18"/>
                <w:lang w:val="en-GB"/>
              </w:rPr>
              <w:t xml:space="preserve"> of messages is identical</w:t>
            </w:r>
          </w:p>
          <w:p w:rsidR="000C5335" w:rsidRPr="00F54C2D" w:rsidRDefault="000C5335" w:rsidP="000C5335">
            <w:pPr>
              <w:pStyle w:val="Lijstalinea"/>
              <w:numPr>
                <w:ilvl w:val="0"/>
                <w:numId w:val="16"/>
              </w:numPr>
              <w:contextualSpacing/>
              <w:rPr>
                <w:rFonts w:cstheme="minorBidi"/>
                <w:sz w:val="18"/>
                <w:szCs w:val="18"/>
                <w:lang w:val="en-GB"/>
              </w:rPr>
            </w:pPr>
            <w:r>
              <w:rPr>
                <w:rFonts w:cstheme="minorBidi"/>
                <w:sz w:val="18"/>
                <w:szCs w:val="18"/>
                <w:lang w:val="en-GB"/>
              </w:rPr>
              <w:t xml:space="preserve">CTD-record is present with </w:t>
            </w:r>
            <w:proofErr w:type="spellStart"/>
            <w:r>
              <w:rPr>
                <w:rFonts w:cstheme="minorBidi"/>
                <w:sz w:val="18"/>
                <w:szCs w:val="18"/>
                <w:lang w:val="en-GB"/>
              </w:rPr>
              <w:t>ctd_dossier_status</w:t>
            </w:r>
            <w:proofErr w:type="spellEnd"/>
            <w:r>
              <w:rPr>
                <w:rFonts w:cstheme="minorBidi"/>
                <w:sz w:val="18"/>
                <w:szCs w:val="18"/>
                <w:lang w:val="en-GB"/>
              </w:rPr>
              <w:t xml:space="preserve"> = ‘Pending’ and </w:t>
            </w:r>
            <w:proofErr w:type="spellStart"/>
            <w:r>
              <w:rPr>
                <w:rFonts w:cstheme="minorBidi"/>
                <w:sz w:val="18"/>
                <w:szCs w:val="18"/>
                <w:lang w:val="en-GB"/>
              </w:rPr>
              <w:t>ctd_process_status</w:t>
            </w:r>
            <w:proofErr w:type="spellEnd"/>
            <w:r>
              <w:rPr>
                <w:rFonts w:cstheme="minorBidi"/>
                <w:sz w:val="18"/>
                <w:szCs w:val="18"/>
                <w:lang w:val="en-GB"/>
              </w:rPr>
              <w:t xml:space="preserve"> = ‘Request Answer OK’, ‘Change Answer OK’ or ‘Change Answer Blocking’.</w:t>
            </w:r>
          </w:p>
          <w:p w:rsidR="000C5335" w:rsidRPr="00F54C2D" w:rsidRDefault="000C5335" w:rsidP="000C5335">
            <w:pPr>
              <w:pStyle w:val="Lijstalinea"/>
              <w:numPr>
                <w:ilvl w:val="0"/>
                <w:numId w:val="16"/>
              </w:numPr>
              <w:contextualSpacing/>
              <w:rPr>
                <w:rFonts w:cstheme="minorBidi"/>
                <w:sz w:val="18"/>
                <w:szCs w:val="18"/>
                <w:lang w:val="en-GB"/>
              </w:rPr>
            </w:pPr>
            <w:r w:rsidRPr="00F54C2D">
              <w:rPr>
                <w:sz w:val="18"/>
                <w:szCs w:val="18"/>
                <w:lang w:val="en-GB"/>
              </w:rPr>
              <w:t xml:space="preserve">existing and active recipient and donor provider </w:t>
            </w:r>
          </w:p>
          <w:p w:rsidR="000C5335" w:rsidRPr="00F54C2D" w:rsidRDefault="000C5335" w:rsidP="000C5335">
            <w:pPr>
              <w:pStyle w:val="Lijstalinea"/>
              <w:numPr>
                <w:ilvl w:val="0"/>
                <w:numId w:val="16"/>
              </w:numPr>
              <w:contextualSpacing/>
              <w:rPr>
                <w:sz w:val="18"/>
                <w:szCs w:val="18"/>
                <w:lang w:val="en-GB"/>
              </w:rPr>
            </w:pPr>
            <w:proofErr w:type="spellStart"/>
            <w:r>
              <w:rPr>
                <w:sz w:val="18"/>
                <w:szCs w:val="18"/>
                <w:lang w:val="en-GB"/>
              </w:rPr>
              <w:t>dossierId</w:t>
            </w:r>
            <w:proofErr w:type="spellEnd"/>
            <w:r>
              <w:rPr>
                <w:sz w:val="18"/>
                <w:szCs w:val="18"/>
                <w:lang w:val="en-GB"/>
              </w:rPr>
              <w:t xml:space="preserve"> is equal to </w:t>
            </w:r>
            <w:proofErr w:type="spellStart"/>
            <w:r>
              <w:rPr>
                <w:sz w:val="18"/>
                <w:szCs w:val="18"/>
                <w:lang w:val="en-GB"/>
              </w:rPr>
              <w:t>ctd_switchid</w:t>
            </w:r>
            <w:proofErr w:type="spellEnd"/>
          </w:p>
          <w:p w:rsidR="000C5335" w:rsidRDefault="000C5335" w:rsidP="000C5335">
            <w:pPr>
              <w:pStyle w:val="Lijstalinea"/>
              <w:numPr>
                <w:ilvl w:val="0"/>
                <w:numId w:val="16"/>
              </w:numPr>
              <w:contextualSpacing/>
              <w:rPr>
                <w:sz w:val="18"/>
                <w:szCs w:val="18"/>
                <w:lang w:val="en-GB"/>
              </w:rPr>
            </w:pPr>
            <w:proofErr w:type="spellStart"/>
            <w:r w:rsidRPr="00F54C2D">
              <w:rPr>
                <w:sz w:val="18"/>
                <w:szCs w:val="18"/>
                <w:lang w:val="en-GB"/>
              </w:rPr>
              <w:t>Wishdatetime</w:t>
            </w:r>
            <w:proofErr w:type="spellEnd"/>
            <w:r w:rsidRPr="00F54C2D">
              <w:rPr>
                <w:sz w:val="18"/>
                <w:szCs w:val="18"/>
                <w:lang w:val="en-GB"/>
              </w:rPr>
              <w:t xml:space="preserve"> is </w:t>
            </w:r>
            <w:r>
              <w:rPr>
                <w:sz w:val="18"/>
                <w:szCs w:val="18"/>
                <w:lang w:val="en-GB"/>
              </w:rPr>
              <w:t xml:space="preserve">not equal to </w:t>
            </w:r>
            <w:proofErr w:type="spellStart"/>
            <w:r>
              <w:rPr>
                <w:sz w:val="18"/>
                <w:szCs w:val="18"/>
                <w:lang w:val="en-GB"/>
              </w:rPr>
              <w:t>ctd_</w:t>
            </w:r>
            <w:r w:rsidRPr="00224504">
              <w:rPr>
                <w:sz w:val="18"/>
                <w:szCs w:val="18"/>
                <w:lang w:val="en-GB"/>
              </w:rPr>
              <w:t>ctd_requesteddatetime</w:t>
            </w:r>
            <w:proofErr w:type="spellEnd"/>
            <w:r>
              <w:rPr>
                <w:sz w:val="18"/>
                <w:szCs w:val="18"/>
                <w:lang w:val="en-GB"/>
              </w:rPr>
              <w:t>;</w:t>
            </w:r>
          </w:p>
          <w:p w:rsidR="000C5335" w:rsidRPr="00F54C2D" w:rsidRDefault="000C5335" w:rsidP="000C5335">
            <w:pPr>
              <w:pStyle w:val="Lijstalinea"/>
              <w:numPr>
                <w:ilvl w:val="0"/>
                <w:numId w:val="16"/>
              </w:numPr>
              <w:contextualSpacing/>
              <w:rPr>
                <w:sz w:val="18"/>
                <w:szCs w:val="18"/>
                <w:lang w:val="en-GB"/>
              </w:rPr>
            </w:pPr>
            <w:proofErr w:type="spellStart"/>
            <w:r>
              <w:rPr>
                <w:sz w:val="18"/>
                <w:szCs w:val="18"/>
                <w:lang w:val="en-GB"/>
              </w:rPr>
              <w:t>Wishdatetime</w:t>
            </w:r>
            <w:proofErr w:type="spellEnd"/>
            <w:r>
              <w:rPr>
                <w:sz w:val="18"/>
                <w:szCs w:val="18"/>
                <w:lang w:val="en-GB"/>
              </w:rPr>
              <w:t xml:space="preserve"> is not more than </w:t>
            </w:r>
            <w:proofErr w:type="spellStart"/>
            <w:r w:rsidRPr="00224504">
              <w:rPr>
                <w:sz w:val="18"/>
                <w:szCs w:val="18"/>
                <w:lang w:val="en-GB"/>
              </w:rPr>
              <w:t>par_min_request_date</w:t>
            </w:r>
            <w:proofErr w:type="spellEnd"/>
            <w:r>
              <w:rPr>
                <w:sz w:val="18"/>
                <w:szCs w:val="18"/>
                <w:lang w:val="en-GB"/>
              </w:rPr>
              <w:t xml:space="preserve"> after the current date  and not larger than </w:t>
            </w:r>
            <w:proofErr w:type="spellStart"/>
            <w:r>
              <w:rPr>
                <w:sz w:val="18"/>
                <w:szCs w:val="18"/>
                <w:lang w:val="en-GB"/>
              </w:rPr>
              <w:t>par_max_end_date</w:t>
            </w:r>
            <w:proofErr w:type="spellEnd"/>
            <w:r>
              <w:rPr>
                <w:sz w:val="18"/>
                <w:szCs w:val="18"/>
                <w:lang w:val="en-GB"/>
              </w:rPr>
              <w:t xml:space="preserve"> (or</w:t>
            </w:r>
            <w:r w:rsidRPr="00224504">
              <w:rPr>
                <w:sz w:val="18"/>
                <w:szCs w:val="18"/>
                <w:lang w:val="en-GB"/>
              </w:rPr>
              <w:t xml:space="preserve"> </w:t>
            </w:r>
            <w:proofErr w:type="spellStart"/>
            <w:r w:rsidRPr="00224504">
              <w:rPr>
                <w:sz w:val="18"/>
                <w:szCs w:val="18"/>
                <w:lang w:val="en-GB"/>
              </w:rPr>
              <w:t>par_business_max_request_date</w:t>
            </w:r>
            <w:proofErr w:type="spellEnd"/>
            <w:r>
              <w:rPr>
                <w:sz w:val="18"/>
                <w:szCs w:val="18"/>
                <w:lang w:val="en-GB"/>
              </w:rPr>
              <w:t xml:space="preserve"> if </w:t>
            </w:r>
            <w:proofErr w:type="spellStart"/>
            <w:r>
              <w:rPr>
                <w:sz w:val="18"/>
                <w:szCs w:val="18"/>
                <w:lang w:val="en-GB"/>
              </w:rPr>
              <w:t>ctd_ctr_dt_id</w:t>
            </w:r>
            <w:proofErr w:type="spellEnd"/>
            <w:r>
              <w:rPr>
                <w:sz w:val="18"/>
                <w:szCs w:val="18"/>
                <w:lang w:val="en-GB"/>
              </w:rPr>
              <w:t xml:space="preserve"> = 2).</w:t>
            </w:r>
          </w:p>
        </w:tc>
      </w:tr>
      <w:tr w:rsidR="00065969" w:rsidRPr="00F54C2D" w:rsidTr="00065969">
        <w:tc>
          <w:tcPr>
            <w:tcW w:w="195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sz w:val="18"/>
                <w:szCs w:val="18"/>
                <w:lang w:val="en-GB"/>
              </w:rPr>
            </w:pPr>
            <w:r w:rsidRPr="00F54C2D">
              <w:rPr>
                <w:sz w:val="18"/>
                <w:szCs w:val="18"/>
                <w:lang w:val="en-GB"/>
              </w:rPr>
              <w:t>Variations:</w:t>
            </w:r>
          </w:p>
        </w:tc>
        <w:tc>
          <w:tcPr>
            <w:tcW w:w="652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rFonts w:cstheme="minorBidi"/>
                <w:sz w:val="18"/>
                <w:szCs w:val="18"/>
                <w:lang w:val="en-GB"/>
              </w:rPr>
            </w:pPr>
            <w:r w:rsidRPr="00F54C2D">
              <w:rPr>
                <w:sz w:val="18"/>
                <w:szCs w:val="18"/>
                <w:lang w:val="en-GB"/>
              </w:rPr>
              <w:t>Valid CTCH messages, variations:</w:t>
            </w:r>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Different types of recipient provider: v2, v3, with or without GUI, GUI only</w:t>
            </w:r>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V2 and V3 messages if appropriate</w:t>
            </w:r>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Different donor provider: v2, v3, with or without GUI, GUI only.</w:t>
            </w:r>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 xml:space="preserve">Donors with and without </w:t>
            </w:r>
            <w:proofErr w:type="spellStart"/>
            <w:r w:rsidRPr="00F54C2D">
              <w:rPr>
                <w:sz w:val="18"/>
                <w:szCs w:val="18"/>
                <w:lang w:val="en-GB"/>
              </w:rPr>
              <w:t>business_gui_only</w:t>
            </w:r>
            <w:proofErr w:type="spellEnd"/>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With and without note tag present</w:t>
            </w:r>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 xml:space="preserve">With and without </w:t>
            </w:r>
            <w:proofErr w:type="spellStart"/>
            <w:r w:rsidRPr="00F54C2D">
              <w:rPr>
                <w:sz w:val="18"/>
                <w:szCs w:val="18"/>
                <w:lang w:val="en-GB"/>
              </w:rPr>
              <w:t>messageid</w:t>
            </w:r>
            <w:proofErr w:type="spellEnd"/>
            <w:r w:rsidRPr="00F54C2D">
              <w:rPr>
                <w:sz w:val="18"/>
                <w:szCs w:val="18"/>
                <w:lang w:val="en-GB"/>
              </w:rPr>
              <w:t>;</w:t>
            </w:r>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With and without timestamp</w:t>
            </w:r>
          </w:p>
        </w:tc>
      </w:tr>
    </w:tbl>
    <w:p w:rsidR="00065969" w:rsidRPr="00F54C2D" w:rsidRDefault="00065969" w:rsidP="00065969">
      <w:pPr>
        <w:rPr>
          <w:rFonts w:asciiTheme="minorHAnsi" w:hAnsiTheme="minorHAnsi" w:cstheme="minorBidi"/>
          <w:lang w:val="en-GB"/>
        </w:rPr>
      </w:pPr>
      <w:r w:rsidRPr="00F54C2D">
        <w:rPr>
          <w:lang w:val="en-GB"/>
        </w:rPr>
        <w:t>&lt;database to be detailed&gt;</w:t>
      </w:r>
    </w:p>
    <w:p w:rsidR="00065969" w:rsidRDefault="00C11DBD" w:rsidP="00065969">
      <w:pPr>
        <w:pStyle w:val="Kop4"/>
        <w:rPr>
          <w:lang w:val="en-GB"/>
        </w:rPr>
      </w:pPr>
      <w:r>
        <w:rPr>
          <w:lang w:val="en-GB"/>
        </w:rPr>
        <w:t xml:space="preserve">A.11 </w:t>
      </w:r>
      <w:r w:rsidR="00065969" w:rsidRPr="00F54C2D">
        <w:rPr>
          <w:lang w:val="en-GB"/>
        </w:rPr>
        <w:t>S</w:t>
      </w:r>
      <w:r>
        <w:rPr>
          <w:lang w:val="en-GB"/>
        </w:rPr>
        <w:t>tore data when s</w:t>
      </w:r>
      <w:r w:rsidR="00065969" w:rsidRPr="00F54C2D">
        <w:rPr>
          <w:lang w:val="en-GB"/>
        </w:rPr>
        <w:t>end</w:t>
      </w:r>
      <w:r>
        <w:rPr>
          <w:lang w:val="en-GB"/>
        </w:rPr>
        <w:t>ing</w:t>
      </w:r>
      <w:r w:rsidR="00065969" w:rsidRPr="00F54C2D">
        <w:rPr>
          <w:lang w:val="en-GB"/>
        </w:rPr>
        <w:t xml:space="preserve"> a valid CTCH message to the donor provider</w:t>
      </w:r>
    </w:p>
    <w:p w:rsidR="00D51364" w:rsidRPr="00D51364" w:rsidRDefault="00D51364" w:rsidP="00D51364">
      <w:pPr>
        <w:rPr>
          <w:lang w:val="en-GB"/>
        </w:rPr>
      </w:pPr>
      <w:r>
        <w:rPr>
          <w:lang w:val="en-GB"/>
        </w:rPr>
        <w:t>Not developed</w:t>
      </w:r>
    </w:p>
    <w:tbl>
      <w:tblPr>
        <w:tblStyle w:val="Tabelraster"/>
        <w:tblW w:w="0" w:type="auto"/>
        <w:tblLook w:val="04A0" w:firstRow="1" w:lastRow="0" w:firstColumn="1" w:lastColumn="0" w:noHBand="0" w:noVBand="1"/>
      </w:tblPr>
      <w:tblGrid>
        <w:gridCol w:w="1951"/>
        <w:gridCol w:w="6521"/>
      </w:tblGrid>
      <w:tr w:rsidR="00224504" w:rsidRPr="004312FB" w:rsidTr="00713620">
        <w:tc>
          <w:tcPr>
            <w:tcW w:w="195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224504" w:rsidRPr="00F54C2D" w:rsidRDefault="00224504" w:rsidP="00713620">
            <w:pPr>
              <w:rPr>
                <w:b/>
                <w:color w:val="FFFFFF" w:themeColor="background1"/>
                <w:sz w:val="18"/>
                <w:szCs w:val="18"/>
                <w:lang w:val="en-GB"/>
              </w:rPr>
            </w:pPr>
          </w:p>
        </w:tc>
        <w:tc>
          <w:tcPr>
            <w:tcW w:w="652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224504" w:rsidRPr="00F54C2D" w:rsidRDefault="00224504" w:rsidP="00713620">
            <w:pPr>
              <w:rPr>
                <w:b/>
                <w:color w:val="FFFFFF" w:themeColor="background1"/>
                <w:sz w:val="18"/>
                <w:szCs w:val="18"/>
                <w:lang w:val="en-GB"/>
              </w:rPr>
            </w:pPr>
          </w:p>
        </w:tc>
      </w:tr>
      <w:tr w:rsidR="00224504" w:rsidRPr="00BD0F20" w:rsidTr="00713620">
        <w:tc>
          <w:tcPr>
            <w:tcW w:w="1951" w:type="dxa"/>
            <w:tcBorders>
              <w:top w:val="single" w:sz="4" w:space="0" w:color="auto"/>
              <w:left w:val="single" w:sz="4" w:space="0" w:color="auto"/>
              <w:bottom w:val="single" w:sz="4" w:space="0" w:color="auto"/>
              <w:right w:val="single" w:sz="4" w:space="0" w:color="auto"/>
            </w:tcBorders>
            <w:hideMark/>
          </w:tcPr>
          <w:p w:rsidR="00224504" w:rsidRPr="00F54C2D" w:rsidRDefault="00224504" w:rsidP="00713620">
            <w:pPr>
              <w:rPr>
                <w:sz w:val="18"/>
                <w:szCs w:val="18"/>
                <w:lang w:val="en-GB"/>
              </w:rPr>
            </w:pPr>
            <w:r w:rsidRPr="00F54C2D">
              <w:rPr>
                <w:sz w:val="18"/>
                <w:szCs w:val="18"/>
                <w:lang w:val="en-GB"/>
              </w:rPr>
              <w:t>Test purpose</w:t>
            </w:r>
          </w:p>
        </w:tc>
        <w:tc>
          <w:tcPr>
            <w:tcW w:w="6521" w:type="dxa"/>
            <w:tcBorders>
              <w:top w:val="single" w:sz="4" w:space="0" w:color="auto"/>
              <w:left w:val="single" w:sz="4" w:space="0" w:color="auto"/>
              <w:bottom w:val="single" w:sz="4" w:space="0" w:color="auto"/>
              <w:right w:val="single" w:sz="4" w:space="0" w:color="auto"/>
            </w:tcBorders>
            <w:hideMark/>
          </w:tcPr>
          <w:p w:rsidR="00224504" w:rsidRPr="00F54C2D" w:rsidRDefault="00224504" w:rsidP="00D51364">
            <w:pPr>
              <w:rPr>
                <w:sz w:val="18"/>
                <w:szCs w:val="18"/>
                <w:lang w:val="en-GB"/>
              </w:rPr>
            </w:pPr>
            <w:r>
              <w:rPr>
                <w:sz w:val="18"/>
                <w:szCs w:val="18"/>
                <w:lang w:val="en-GB"/>
              </w:rPr>
              <w:t>Verify that a valid CTCH</w:t>
            </w:r>
            <w:r w:rsidRPr="00F54C2D">
              <w:rPr>
                <w:sz w:val="18"/>
                <w:szCs w:val="18"/>
                <w:lang w:val="en-GB"/>
              </w:rPr>
              <w:t xml:space="preserve"> that is sent to COMP is </w:t>
            </w:r>
            <w:r w:rsidR="00D51364">
              <w:rPr>
                <w:sz w:val="18"/>
                <w:szCs w:val="18"/>
                <w:lang w:val="en-GB"/>
              </w:rPr>
              <w:t>forwarded to the designated receiver</w:t>
            </w:r>
          </w:p>
        </w:tc>
      </w:tr>
      <w:tr w:rsidR="00224504" w:rsidRPr="00224504" w:rsidTr="00713620">
        <w:tc>
          <w:tcPr>
            <w:tcW w:w="1951" w:type="dxa"/>
            <w:tcBorders>
              <w:top w:val="single" w:sz="4" w:space="0" w:color="auto"/>
              <w:left w:val="single" w:sz="4" w:space="0" w:color="auto"/>
              <w:bottom w:val="single" w:sz="4" w:space="0" w:color="auto"/>
              <w:right w:val="single" w:sz="4" w:space="0" w:color="auto"/>
            </w:tcBorders>
            <w:hideMark/>
          </w:tcPr>
          <w:p w:rsidR="00224504" w:rsidRPr="00F54C2D" w:rsidRDefault="00224504" w:rsidP="00713620">
            <w:pPr>
              <w:rPr>
                <w:sz w:val="18"/>
                <w:szCs w:val="18"/>
                <w:lang w:val="en-GB"/>
              </w:rPr>
            </w:pPr>
            <w:r w:rsidRPr="00F54C2D">
              <w:rPr>
                <w:sz w:val="18"/>
                <w:szCs w:val="18"/>
                <w:lang w:val="en-GB"/>
              </w:rPr>
              <w:t>Test steps</w:t>
            </w:r>
          </w:p>
        </w:tc>
        <w:tc>
          <w:tcPr>
            <w:tcW w:w="6521" w:type="dxa"/>
            <w:tcBorders>
              <w:top w:val="single" w:sz="4" w:space="0" w:color="auto"/>
              <w:left w:val="single" w:sz="4" w:space="0" w:color="auto"/>
              <w:bottom w:val="single" w:sz="4" w:space="0" w:color="auto"/>
              <w:right w:val="single" w:sz="4" w:space="0" w:color="auto"/>
            </w:tcBorders>
            <w:hideMark/>
          </w:tcPr>
          <w:p w:rsidR="00224504" w:rsidRDefault="00224504" w:rsidP="00713620">
            <w:pPr>
              <w:rPr>
                <w:sz w:val="18"/>
                <w:szCs w:val="18"/>
                <w:lang w:val="en-GB"/>
              </w:rPr>
            </w:pPr>
            <w:r w:rsidRPr="00F54C2D">
              <w:rPr>
                <w:sz w:val="18"/>
                <w:szCs w:val="18"/>
                <w:lang w:val="en-GB"/>
              </w:rPr>
              <w:t xml:space="preserve">Send </w:t>
            </w:r>
            <w:r>
              <w:rPr>
                <w:sz w:val="18"/>
                <w:szCs w:val="18"/>
                <w:lang w:val="en-GB"/>
              </w:rPr>
              <w:t xml:space="preserve">CTR, </w:t>
            </w:r>
            <w:r w:rsidRPr="00F54C2D">
              <w:rPr>
                <w:sz w:val="18"/>
                <w:szCs w:val="18"/>
                <w:lang w:val="en-GB"/>
              </w:rPr>
              <w:t>CTRA OK message</w:t>
            </w:r>
            <w:r>
              <w:rPr>
                <w:sz w:val="18"/>
                <w:szCs w:val="18"/>
                <w:lang w:val="en-GB"/>
              </w:rPr>
              <w:t xml:space="preserve"> as preparation;</w:t>
            </w:r>
          </w:p>
          <w:p w:rsidR="00224504" w:rsidRPr="00F54C2D" w:rsidRDefault="00224504" w:rsidP="00713620">
            <w:pPr>
              <w:rPr>
                <w:sz w:val="18"/>
                <w:szCs w:val="18"/>
                <w:lang w:val="en-GB"/>
              </w:rPr>
            </w:pPr>
            <w:r>
              <w:rPr>
                <w:sz w:val="18"/>
                <w:szCs w:val="18"/>
                <w:lang w:val="en-GB"/>
              </w:rPr>
              <w:t>Send CTCH</w:t>
            </w:r>
          </w:p>
        </w:tc>
      </w:tr>
      <w:tr w:rsidR="00224504" w:rsidRPr="00BD0F20" w:rsidTr="00713620">
        <w:tc>
          <w:tcPr>
            <w:tcW w:w="1951" w:type="dxa"/>
            <w:tcBorders>
              <w:top w:val="single" w:sz="4" w:space="0" w:color="auto"/>
              <w:left w:val="single" w:sz="4" w:space="0" w:color="auto"/>
              <w:bottom w:val="single" w:sz="4" w:space="0" w:color="auto"/>
              <w:right w:val="single" w:sz="4" w:space="0" w:color="auto"/>
            </w:tcBorders>
            <w:hideMark/>
          </w:tcPr>
          <w:p w:rsidR="00224504" w:rsidRPr="00F54C2D" w:rsidRDefault="00224504" w:rsidP="00713620">
            <w:pPr>
              <w:rPr>
                <w:sz w:val="18"/>
                <w:szCs w:val="18"/>
                <w:lang w:val="en-GB"/>
              </w:rPr>
            </w:pPr>
            <w:r w:rsidRPr="00F54C2D">
              <w:rPr>
                <w:sz w:val="18"/>
                <w:szCs w:val="18"/>
                <w:lang w:val="en-GB"/>
              </w:rPr>
              <w:t>Conditions</w:t>
            </w:r>
          </w:p>
        </w:tc>
        <w:tc>
          <w:tcPr>
            <w:tcW w:w="6521" w:type="dxa"/>
            <w:tcBorders>
              <w:top w:val="single" w:sz="4" w:space="0" w:color="auto"/>
              <w:left w:val="single" w:sz="4" w:space="0" w:color="auto"/>
              <w:bottom w:val="single" w:sz="4" w:space="0" w:color="auto"/>
              <w:right w:val="single" w:sz="4" w:space="0" w:color="auto"/>
            </w:tcBorders>
            <w:hideMark/>
          </w:tcPr>
          <w:p w:rsidR="00224504" w:rsidRDefault="00D51364" w:rsidP="00D51364">
            <w:pPr>
              <w:contextualSpacing/>
              <w:rPr>
                <w:sz w:val="18"/>
                <w:szCs w:val="18"/>
                <w:lang w:val="en-GB"/>
              </w:rPr>
            </w:pPr>
            <w:r>
              <w:rPr>
                <w:sz w:val="18"/>
                <w:szCs w:val="18"/>
                <w:lang w:val="en-GB"/>
              </w:rPr>
              <w:t>Identical to “Store a valid CTCH message”;</w:t>
            </w:r>
          </w:p>
          <w:p w:rsidR="00D51364" w:rsidRPr="00D51364" w:rsidRDefault="00D51364" w:rsidP="00D51364">
            <w:pPr>
              <w:pStyle w:val="Lijstalinea"/>
              <w:numPr>
                <w:ilvl w:val="0"/>
                <w:numId w:val="32"/>
              </w:numPr>
              <w:contextualSpacing/>
              <w:rPr>
                <w:sz w:val="18"/>
                <w:szCs w:val="18"/>
                <w:lang w:val="en-GB"/>
              </w:rPr>
            </w:pPr>
            <w:r>
              <w:rPr>
                <w:sz w:val="18"/>
                <w:szCs w:val="18"/>
                <w:lang w:val="en-GB"/>
              </w:rPr>
              <w:t>Receiver must receive CTCH message in SOAP.</w:t>
            </w:r>
          </w:p>
        </w:tc>
      </w:tr>
      <w:tr w:rsidR="00224504" w:rsidRPr="00BD0F20" w:rsidTr="00713620">
        <w:tc>
          <w:tcPr>
            <w:tcW w:w="1951" w:type="dxa"/>
            <w:tcBorders>
              <w:top w:val="single" w:sz="4" w:space="0" w:color="auto"/>
              <w:left w:val="single" w:sz="4" w:space="0" w:color="auto"/>
              <w:bottom w:val="single" w:sz="4" w:space="0" w:color="auto"/>
              <w:right w:val="single" w:sz="4" w:space="0" w:color="auto"/>
            </w:tcBorders>
            <w:hideMark/>
          </w:tcPr>
          <w:p w:rsidR="00224504" w:rsidRPr="00F54C2D" w:rsidRDefault="00224504" w:rsidP="00713620">
            <w:pPr>
              <w:rPr>
                <w:sz w:val="18"/>
                <w:szCs w:val="18"/>
                <w:lang w:val="en-GB"/>
              </w:rPr>
            </w:pPr>
            <w:r w:rsidRPr="00F54C2D">
              <w:rPr>
                <w:sz w:val="18"/>
                <w:szCs w:val="18"/>
                <w:lang w:val="en-GB"/>
              </w:rPr>
              <w:t>Variations:</w:t>
            </w:r>
          </w:p>
        </w:tc>
        <w:tc>
          <w:tcPr>
            <w:tcW w:w="6521" w:type="dxa"/>
            <w:tcBorders>
              <w:top w:val="single" w:sz="4" w:space="0" w:color="auto"/>
              <w:left w:val="single" w:sz="4" w:space="0" w:color="auto"/>
              <w:bottom w:val="single" w:sz="4" w:space="0" w:color="auto"/>
              <w:right w:val="single" w:sz="4" w:space="0" w:color="auto"/>
            </w:tcBorders>
            <w:hideMark/>
          </w:tcPr>
          <w:p w:rsidR="00224504" w:rsidRPr="00D51364" w:rsidRDefault="00D51364" w:rsidP="00D51364">
            <w:pPr>
              <w:contextualSpacing/>
              <w:rPr>
                <w:sz w:val="18"/>
                <w:szCs w:val="18"/>
                <w:lang w:val="en-GB"/>
              </w:rPr>
            </w:pPr>
            <w:r w:rsidRPr="000C5335">
              <w:rPr>
                <w:sz w:val="18"/>
                <w:szCs w:val="18"/>
                <w:lang w:val="en-GB"/>
              </w:rPr>
              <w:t xml:space="preserve">Identical to variations in </w:t>
            </w:r>
            <w:r>
              <w:rPr>
                <w:sz w:val="18"/>
                <w:szCs w:val="18"/>
                <w:lang w:val="en-GB"/>
              </w:rPr>
              <w:t>Store a valid CTCH</w:t>
            </w:r>
            <w:r w:rsidRPr="000C5335">
              <w:rPr>
                <w:sz w:val="18"/>
                <w:szCs w:val="18"/>
                <w:lang w:val="en-GB"/>
              </w:rPr>
              <w:t xml:space="preserve"> message</w:t>
            </w:r>
          </w:p>
        </w:tc>
      </w:tr>
    </w:tbl>
    <w:p w:rsidR="00224504" w:rsidRPr="00224504" w:rsidRDefault="004312FB" w:rsidP="00224504">
      <w:pPr>
        <w:rPr>
          <w:lang w:val="en-GB"/>
        </w:rPr>
      </w:pPr>
      <w:r>
        <w:rPr>
          <w:lang w:val="en-GB"/>
        </w:rPr>
        <w:t>&lt;database checks to be detailed&gt;</w:t>
      </w:r>
    </w:p>
    <w:p w:rsidR="00065969" w:rsidRDefault="00C11DBD" w:rsidP="00065969">
      <w:pPr>
        <w:pStyle w:val="Kop4"/>
        <w:rPr>
          <w:lang w:val="en-GB"/>
        </w:rPr>
      </w:pPr>
      <w:r>
        <w:rPr>
          <w:lang w:val="en-GB"/>
        </w:rPr>
        <w:t xml:space="preserve">A.12 </w:t>
      </w:r>
      <w:r w:rsidR="00065969" w:rsidRPr="00F54C2D">
        <w:rPr>
          <w:lang w:val="en-GB"/>
        </w:rPr>
        <w:t>Store a valid CTCHA message</w:t>
      </w:r>
    </w:p>
    <w:p w:rsidR="00FD5A8E" w:rsidRPr="00FD5A8E" w:rsidRDefault="00FD5A8E" w:rsidP="00FD5A8E">
      <w:pPr>
        <w:rPr>
          <w:lang w:val="en-GB"/>
        </w:rPr>
      </w:pPr>
      <w:r>
        <w:rPr>
          <w:lang w:val="en-GB"/>
        </w:rPr>
        <w:t>Not developed:</w:t>
      </w:r>
    </w:p>
    <w:tbl>
      <w:tblPr>
        <w:tblStyle w:val="Tabelraster"/>
        <w:tblW w:w="0" w:type="auto"/>
        <w:tblLook w:val="04A0" w:firstRow="1" w:lastRow="0" w:firstColumn="1" w:lastColumn="0" w:noHBand="0" w:noVBand="1"/>
      </w:tblPr>
      <w:tblGrid>
        <w:gridCol w:w="1951"/>
        <w:gridCol w:w="6521"/>
      </w:tblGrid>
      <w:tr w:rsidR="00065969" w:rsidRPr="00F54C2D" w:rsidTr="00065969">
        <w:tc>
          <w:tcPr>
            <w:tcW w:w="195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065969" w:rsidRPr="00F54C2D" w:rsidRDefault="00065969">
            <w:pPr>
              <w:rPr>
                <w:b/>
                <w:color w:val="FFFFFF" w:themeColor="background1"/>
                <w:sz w:val="18"/>
                <w:szCs w:val="18"/>
                <w:lang w:val="en-GB"/>
              </w:rPr>
            </w:pPr>
          </w:p>
        </w:tc>
        <w:tc>
          <w:tcPr>
            <w:tcW w:w="652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065969" w:rsidRPr="00F54C2D" w:rsidRDefault="00065969">
            <w:pPr>
              <w:rPr>
                <w:b/>
                <w:color w:val="FFFFFF" w:themeColor="background1"/>
                <w:sz w:val="18"/>
                <w:szCs w:val="18"/>
                <w:lang w:val="en-GB"/>
              </w:rPr>
            </w:pPr>
          </w:p>
        </w:tc>
      </w:tr>
      <w:tr w:rsidR="00065969" w:rsidRPr="00BD0F20" w:rsidTr="00065969">
        <w:tc>
          <w:tcPr>
            <w:tcW w:w="195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sz w:val="18"/>
                <w:szCs w:val="18"/>
                <w:lang w:val="en-GB"/>
              </w:rPr>
            </w:pPr>
            <w:r w:rsidRPr="00F54C2D">
              <w:rPr>
                <w:sz w:val="18"/>
                <w:szCs w:val="18"/>
                <w:lang w:val="en-GB"/>
              </w:rPr>
              <w:t>Test purpose</w:t>
            </w:r>
          </w:p>
        </w:tc>
        <w:tc>
          <w:tcPr>
            <w:tcW w:w="652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sz w:val="18"/>
                <w:szCs w:val="18"/>
                <w:lang w:val="en-GB"/>
              </w:rPr>
            </w:pPr>
            <w:r w:rsidRPr="00F54C2D">
              <w:rPr>
                <w:sz w:val="18"/>
                <w:szCs w:val="18"/>
                <w:lang w:val="en-GB"/>
              </w:rPr>
              <w:t>Verify that a valid CTCHA that is sent to COMP is stored in the database as designed</w:t>
            </w:r>
          </w:p>
        </w:tc>
      </w:tr>
      <w:tr w:rsidR="00065969" w:rsidRPr="00BD0F20" w:rsidTr="00065969">
        <w:tc>
          <w:tcPr>
            <w:tcW w:w="195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sz w:val="18"/>
                <w:szCs w:val="18"/>
                <w:lang w:val="en-GB"/>
              </w:rPr>
            </w:pPr>
            <w:r w:rsidRPr="00F54C2D">
              <w:rPr>
                <w:sz w:val="18"/>
                <w:szCs w:val="18"/>
                <w:lang w:val="en-GB"/>
              </w:rPr>
              <w:t>Test steps</w:t>
            </w:r>
          </w:p>
        </w:tc>
        <w:tc>
          <w:tcPr>
            <w:tcW w:w="652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rFonts w:cstheme="minorBidi"/>
                <w:sz w:val="18"/>
                <w:szCs w:val="18"/>
                <w:lang w:val="en-GB"/>
              </w:rPr>
            </w:pPr>
            <w:r w:rsidRPr="00F54C2D">
              <w:rPr>
                <w:sz w:val="18"/>
                <w:szCs w:val="18"/>
                <w:lang w:val="en-GB"/>
              </w:rPr>
              <w:t>Send CTR message</w:t>
            </w:r>
          </w:p>
          <w:p w:rsidR="00065969" w:rsidRPr="00F54C2D" w:rsidRDefault="00065969">
            <w:pPr>
              <w:rPr>
                <w:sz w:val="18"/>
                <w:szCs w:val="18"/>
                <w:lang w:val="en-GB"/>
              </w:rPr>
            </w:pPr>
            <w:r w:rsidRPr="00F54C2D">
              <w:rPr>
                <w:sz w:val="18"/>
                <w:szCs w:val="18"/>
                <w:lang w:val="en-GB"/>
              </w:rPr>
              <w:t>Send CTRA OK message</w:t>
            </w:r>
          </w:p>
          <w:p w:rsidR="00065969" w:rsidRPr="00F54C2D" w:rsidRDefault="00065969">
            <w:pPr>
              <w:rPr>
                <w:sz w:val="18"/>
                <w:szCs w:val="18"/>
                <w:lang w:val="en-GB"/>
              </w:rPr>
            </w:pPr>
            <w:r w:rsidRPr="00F54C2D">
              <w:rPr>
                <w:sz w:val="18"/>
                <w:szCs w:val="18"/>
                <w:lang w:val="en-GB"/>
              </w:rPr>
              <w:t>Send CTCH message</w:t>
            </w:r>
          </w:p>
          <w:p w:rsidR="00065969" w:rsidRPr="00F54C2D" w:rsidRDefault="00065969">
            <w:pPr>
              <w:rPr>
                <w:sz w:val="18"/>
                <w:szCs w:val="18"/>
                <w:lang w:val="en-GB"/>
              </w:rPr>
            </w:pPr>
            <w:r w:rsidRPr="00F54C2D">
              <w:rPr>
                <w:sz w:val="18"/>
                <w:szCs w:val="18"/>
                <w:lang w:val="en-GB"/>
              </w:rPr>
              <w:t>Send CTCHA message</w:t>
            </w:r>
          </w:p>
        </w:tc>
      </w:tr>
      <w:tr w:rsidR="00065969" w:rsidRPr="00BD0F20" w:rsidTr="00065969">
        <w:tc>
          <w:tcPr>
            <w:tcW w:w="195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sz w:val="18"/>
                <w:szCs w:val="18"/>
                <w:lang w:val="en-GB"/>
              </w:rPr>
            </w:pPr>
            <w:r w:rsidRPr="00F54C2D">
              <w:rPr>
                <w:sz w:val="18"/>
                <w:szCs w:val="18"/>
                <w:lang w:val="en-GB"/>
              </w:rPr>
              <w:t>Conditions</w:t>
            </w:r>
          </w:p>
        </w:tc>
        <w:tc>
          <w:tcPr>
            <w:tcW w:w="6521" w:type="dxa"/>
            <w:tcBorders>
              <w:top w:val="single" w:sz="4" w:space="0" w:color="auto"/>
              <w:left w:val="single" w:sz="4" w:space="0" w:color="auto"/>
              <w:bottom w:val="single" w:sz="4" w:space="0" w:color="auto"/>
              <w:right w:val="single" w:sz="4" w:space="0" w:color="auto"/>
            </w:tcBorders>
            <w:hideMark/>
          </w:tcPr>
          <w:p w:rsidR="00065969" w:rsidRPr="00F54C2D" w:rsidRDefault="00065969" w:rsidP="00E15177">
            <w:pPr>
              <w:pStyle w:val="Lijstalinea"/>
              <w:numPr>
                <w:ilvl w:val="0"/>
                <w:numId w:val="16"/>
              </w:numPr>
              <w:contextualSpacing/>
              <w:rPr>
                <w:rFonts w:cstheme="minorBidi"/>
                <w:sz w:val="18"/>
                <w:szCs w:val="18"/>
                <w:lang w:val="en-GB"/>
              </w:rPr>
            </w:pPr>
            <w:r w:rsidRPr="00F54C2D">
              <w:rPr>
                <w:sz w:val="18"/>
                <w:szCs w:val="18"/>
                <w:lang w:val="en-GB"/>
              </w:rPr>
              <w:t>request is of the correct soap version for the donor operator;</w:t>
            </w:r>
          </w:p>
          <w:p w:rsidR="00D51364" w:rsidRPr="00D51364" w:rsidRDefault="00065969" w:rsidP="00D51364">
            <w:pPr>
              <w:pStyle w:val="Lijstalinea"/>
              <w:numPr>
                <w:ilvl w:val="0"/>
                <w:numId w:val="16"/>
              </w:numPr>
              <w:contextualSpacing/>
              <w:rPr>
                <w:sz w:val="18"/>
                <w:szCs w:val="18"/>
                <w:lang w:val="en-GB"/>
              </w:rPr>
            </w:pPr>
            <w:proofErr w:type="spellStart"/>
            <w:r w:rsidRPr="00F54C2D">
              <w:rPr>
                <w:sz w:val="18"/>
                <w:szCs w:val="18"/>
                <w:lang w:val="en-GB"/>
              </w:rPr>
              <w:t>DossierID</w:t>
            </w:r>
            <w:proofErr w:type="spellEnd"/>
            <w:r w:rsidRPr="00F54C2D">
              <w:rPr>
                <w:sz w:val="18"/>
                <w:szCs w:val="18"/>
                <w:lang w:val="en-GB"/>
              </w:rPr>
              <w:t xml:space="preserve"> of messages is identical</w:t>
            </w:r>
          </w:p>
        </w:tc>
      </w:tr>
      <w:tr w:rsidR="00065969" w:rsidRPr="00BD0F20" w:rsidTr="00065969">
        <w:tc>
          <w:tcPr>
            <w:tcW w:w="195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sz w:val="18"/>
                <w:szCs w:val="18"/>
                <w:lang w:val="en-GB"/>
              </w:rPr>
            </w:pPr>
            <w:r w:rsidRPr="00F54C2D">
              <w:rPr>
                <w:sz w:val="18"/>
                <w:szCs w:val="18"/>
                <w:lang w:val="en-GB"/>
              </w:rPr>
              <w:t>Variations:</w:t>
            </w:r>
          </w:p>
        </w:tc>
        <w:tc>
          <w:tcPr>
            <w:tcW w:w="6521" w:type="dxa"/>
            <w:tcBorders>
              <w:top w:val="single" w:sz="4" w:space="0" w:color="auto"/>
              <w:left w:val="single" w:sz="4" w:space="0" w:color="auto"/>
              <w:bottom w:val="single" w:sz="4" w:space="0" w:color="auto"/>
              <w:right w:val="single" w:sz="4" w:space="0" w:color="auto"/>
            </w:tcBorders>
            <w:hideMark/>
          </w:tcPr>
          <w:p w:rsidR="00065969" w:rsidRPr="00F54C2D" w:rsidRDefault="00065969">
            <w:pPr>
              <w:rPr>
                <w:rFonts w:cstheme="minorBidi"/>
                <w:sz w:val="18"/>
                <w:szCs w:val="18"/>
                <w:lang w:val="en-GB"/>
              </w:rPr>
            </w:pPr>
            <w:r w:rsidRPr="00F54C2D">
              <w:rPr>
                <w:sz w:val="18"/>
                <w:szCs w:val="18"/>
                <w:lang w:val="en-GB"/>
              </w:rPr>
              <w:t>Valid CTCHA messages, variations:</w:t>
            </w:r>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Different recipient providers: v2, v3, with or without GUI, GUI only.</w:t>
            </w:r>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Different donor providers: v2, v3, with or without GUI, GUI only.</w:t>
            </w:r>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 xml:space="preserve">Recipient provider with and without </w:t>
            </w:r>
            <w:proofErr w:type="spellStart"/>
            <w:r w:rsidRPr="00F54C2D">
              <w:rPr>
                <w:sz w:val="18"/>
                <w:szCs w:val="18"/>
                <w:lang w:val="en-GB"/>
              </w:rPr>
              <w:t>business_gui_only</w:t>
            </w:r>
            <w:proofErr w:type="spellEnd"/>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With and without note tag present</w:t>
            </w:r>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 xml:space="preserve">With and without </w:t>
            </w:r>
            <w:proofErr w:type="spellStart"/>
            <w:r w:rsidRPr="00F54C2D">
              <w:rPr>
                <w:sz w:val="18"/>
                <w:szCs w:val="18"/>
                <w:lang w:val="en-GB"/>
              </w:rPr>
              <w:t>messageid</w:t>
            </w:r>
            <w:proofErr w:type="spellEnd"/>
            <w:r w:rsidRPr="00F54C2D">
              <w:rPr>
                <w:sz w:val="18"/>
                <w:szCs w:val="18"/>
                <w:lang w:val="en-GB"/>
              </w:rPr>
              <w:t>;</w:t>
            </w:r>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With and without timestamp</w:t>
            </w:r>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Accepting: blocking = N and blocking: blocking = Y;</w:t>
            </w:r>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t xml:space="preserve">With valid </w:t>
            </w:r>
            <w:proofErr w:type="spellStart"/>
            <w:r w:rsidRPr="00F54C2D">
              <w:rPr>
                <w:sz w:val="18"/>
                <w:szCs w:val="18"/>
                <w:lang w:val="en-GB"/>
              </w:rPr>
              <w:t>wishdatetime</w:t>
            </w:r>
            <w:proofErr w:type="spellEnd"/>
            <w:r w:rsidRPr="00F54C2D">
              <w:rPr>
                <w:sz w:val="18"/>
                <w:szCs w:val="18"/>
                <w:lang w:val="en-GB"/>
              </w:rPr>
              <w:t xml:space="preserve"> (if blocking = N)</w:t>
            </w:r>
          </w:p>
          <w:p w:rsidR="00065969" w:rsidRPr="00F54C2D" w:rsidRDefault="00065969" w:rsidP="00E15177">
            <w:pPr>
              <w:pStyle w:val="Lijstalinea"/>
              <w:numPr>
                <w:ilvl w:val="0"/>
                <w:numId w:val="18"/>
              </w:numPr>
              <w:contextualSpacing/>
              <w:rPr>
                <w:sz w:val="18"/>
                <w:szCs w:val="18"/>
                <w:lang w:val="en-GB"/>
              </w:rPr>
            </w:pPr>
            <w:r w:rsidRPr="00F54C2D">
              <w:rPr>
                <w:sz w:val="18"/>
                <w:szCs w:val="18"/>
                <w:lang w:val="en-GB"/>
              </w:rPr>
              <w:lastRenderedPageBreak/>
              <w:t xml:space="preserve">With valid </w:t>
            </w:r>
            <w:proofErr w:type="spellStart"/>
            <w:r w:rsidRPr="00F54C2D">
              <w:rPr>
                <w:sz w:val="18"/>
                <w:szCs w:val="18"/>
                <w:lang w:val="en-GB"/>
              </w:rPr>
              <w:t>proposeddatetime</w:t>
            </w:r>
            <w:proofErr w:type="spellEnd"/>
            <w:r w:rsidRPr="00F54C2D">
              <w:rPr>
                <w:sz w:val="18"/>
                <w:szCs w:val="18"/>
                <w:lang w:val="en-GB"/>
              </w:rPr>
              <w:t xml:space="preserve"> (if blocking = Y)</w:t>
            </w:r>
          </w:p>
        </w:tc>
      </w:tr>
    </w:tbl>
    <w:p w:rsidR="00065969" w:rsidRPr="00F54C2D" w:rsidRDefault="00065969" w:rsidP="00065969">
      <w:pPr>
        <w:rPr>
          <w:rFonts w:asciiTheme="minorHAnsi" w:hAnsiTheme="minorHAnsi" w:cstheme="minorBidi"/>
          <w:lang w:val="en-GB"/>
        </w:rPr>
      </w:pPr>
      <w:r w:rsidRPr="00F54C2D">
        <w:rPr>
          <w:lang w:val="en-GB"/>
        </w:rPr>
        <w:lastRenderedPageBreak/>
        <w:t>[database to be detailed]</w:t>
      </w:r>
    </w:p>
    <w:p w:rsidR="00065969" w:rsidRDefault="00C11DBD" w:rsidP="00065969">
      <w:pPr>
        <w:pStyle w:val="Kop4"/>
        <w:rPr>
          <w:lang w:val="en-GB"/>
        </w:rPr>
      </w:pPr>
      <w:r>
        <w:rPr>
          <w:lang w:val="en-GB"/>
        </w:rPr>
        <w:t xml:space="preserve">A.13 </w:t>
      </w:r>
      <w:r w:rsidR="00065969" w:rsidRPr="00F54C2D">
        <w:rPr>
          <w:lang w:val="en-GB"/>
        </w:rPr>
        <w:t xml:space="preserve">Send a valid CTCHA message to the recipient </w:t>
      </w:r>
      <w:r w:rsidR="00D51364">
        <w:rPr>
          <w:lang w:val="en-GB"/>
        </w:rPr>
        <w:t>service provider</w:t>
      </w:r>
    </w:p>
    <w:p w:rsidR="00D51364" w:rsidRPr="00D51364" w:rsidRDefault="00D51364" w:rsidP="00D51364">
      <w:pPr>
        <w:rPr>
          <w:lang w:val="en-GB"/>
        </w:rPr>
      </w:pPr>
      <w:r>
        <w:rPr>
          <w:lang w:val="en-GB"/>
        </w:rPr>
        <w:t>Not developed</w:t>
      </w:r>
    </w:p>
    <w:tbl>
      <w:tblPr>
        <w:tblStyle w:val="Tabelraster"/>
        <w:tblW w:w="0" w:type="auto"/>
        <w:tblLook w:val="04A0" w:firstRow="1" w:lastRow="0" w:firstColumn="1" w:lastColumn="0" w:noHBand="0" w:noVBand="1"/>
      </w:tblPr>
      <w:tblGrid>
        <w:gridCol w:w="1951"/>
        <w:gridCol w:w="6521"/>
      </w:tblGrid>
      <w:tr w:rsidR="00D51364" w:rsidRPr="004312FB" w:rsidTr="00713620">
        <w:tc>
          <w:tcPr>
            <w:tcW w:w="195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D51364" w:rsidRPr="00F54C2D" w:rsidRDefault="00D51364" w:rsidP="00713620">
            <w:pPr>
              <w:rPr>
                <w:b/>
                <w:color w:val="FFFFFF" w:themeColor="background1"/>
                <w:sz w:val="18"/>
                <w:szCs w:val="18"/>
                <w:lang w:val="en-GB"/>
              </w:rPr>
            </w:pPr>
          </w:p>
        </w:tc>
        <w:tc>
          <w:tcPr>
            <w:tcW w:w="652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D51364" w:rsidRPr="00F54C2D" w:rsidRDefault="00D51364" w:rsidP="00713620">
            <w:pPr>
              <w:rPr>
                <w:b/>
                <w:color w:val="FFFFFF" w:themeColor="background1"/>
                <w:sz w:val="18"/>
                <w:szCs w:val="18"/>
                <w:lang w:val="en-GB"/>
              </w:rPr>
            </w:pPr>
          </w:p>
        </w:tc>
      </w:tr>
      <w:tr w:rsidR="00D51364" w:rsidRPr="00BD0F20" w:rsidTr="00713620">
        <w:tc>
          <w:tcPr>
            <w:tcW w:w="1951" w:type="dxa"/>
            <w:tcBorders>
              <w:top w:val="single" w:sz="4" w:space="0" w:color="auto"/>
              <w:left w:val="single" w:sz="4" w:space="0" w:color="auto"/>
              <w:bottom w:val="single" w:sz="4" w:space="0" w:color="auto"/>
              <w:right w:val="single" w:sz="4" w:space="0" w:color="auto"/>
            </w:tcBorders>
            <w:hideMark/>
          </w:tcPr>
          <w:p w:rsidR="00D51364" w:rsidRPr="00F54C2D" w:rsidRDefault="00D51364" w:rsidP="00713620">
            <w:pPr>
              <w:rPr>
                <w:sz w:val="18"/>
                <w:szCs w:val="18"/>
                <w:lang w:val="en-GB"/>
              </w:rPr>
            </w:pPr>
            <w:r w:rsidRPr="00F54C2D">
              <w:rPr>
                <w:sz w:val="18"/>
                <w:szCs w:val="18"/>
                <w:lang w:val="en-GB"/>
              </w:rPr>
              <w:t>Test purpose</w:t>
            </w:r>
          </w:p>
        </w:tc>
        <w:tc>
          <w:tcPr>
            <w:tcW w:w="6521" w:type="dxa"/>
            <w:tcBorders>
              <w:top w:val="single" w:sz="4" w:space="0" w:color="auto"/>
              <w:left w:val="single" w:sz="4" w:space="0" w:color="auto"/>
              <w:bottom w:val="single" w:sz="4" w:space="0" w:color="auto"/>
              <w:right w:val="single" w:sz="4" w:space="0" w:color="auto"/>
            </w:tcBorders>
            <w:hideMark/>
          </w:tcPr>
          <w:p w:rsidR="00D51364" w:rsidRPr="00F54C2D" w:rsidRDefault="00D51364" w:rsidP="00D51364">
            <w:pPr>
              <w:rPr>
                <w:sz w:val="18"/>
                <w:szCs w:val="18"/>
                <w:lang w:val="en-GB"/>
              </w:rPr>
            </w:pPr>
            <w:r>
              <w:rPr>
                <w:sz w:val="18"/>
                <w:szCs w:val="18"/>
                <w:lang w:val="en-GB"/>
              </w:rPr>
              <w:t>Verify that a valid CTCH</w:t>
            </w:r>
            <w:r w:rsidRPr="00F54C2D">
              <w:rPr>
                <w:sz w:val="18"/>
                <w:szCs w:val="18"/>
                <w:lang w:val="en-GB"/>
              </w:rPr>
              <w:t xml:space="preserve"> that is sent to COMP is </w:t>
            </w:r>
            <w:r>
              <w:rPr>
                <w:sz w:val="18"/>
                <w:szCs w:val="18"/>
                <w:lang w:val="en-GB"/>
              </w:rPr>
              <w:t>forwarded to the designated receiver</w:t>
            </w:r>
          </w:p>
        </w:tc>
      </w:tr>
      <w:tr w:rsidR="00D51364" w:rsidRPr="00224504" w:rsidTr="00713620">
        <w:tc>
          <w:tcPr>
            <w:tcW w:w="1951" w:type="dxa"/>
            <w:tcBorders>
              <w:top w:val="single" w:sz="4" w:space="0" w:color="auto"/>
              <w:left w:val="single" w:sz="4" w:space="0" w:color="auto"/>
              <w:bottom w:val="single" w:sz="4" w:space="0" w:color="auto"/>
              <w:right w:val="single" w:sz="4" w:space="0" w:color="auto"/>
            </w:tcBorders>
            <w:hideMark/>
          </w:tcPr>
          <w:p w:rsidR="00D51364" w:rsidRPr="00F54C2D" w:rsidRDefault="00D51364" w:rsidP="00713620">
            <w:pPr>
              <w:rPr>
                <w:sz w:val="18"/>
                <w:szCs w:val="18"/>
                <w:lang w:val="en-GB"/>
              </w:rPr>
            </w:pPr>
            <w:r w:rsidRPr="00F54C2D">
              <w:rPr>
                <w:sz w:val="18"/>
                <w:szCs w:val="18"/>
                <w:lang w:val="en-GB"/>
              </w:rPr>
              <w:t>Test steps</w:t>
            </w:r>
          </w:p>
        </w:tc>
        <w:tc>
          <w:tcPr>
            <w:tcW w:w="6521" w:type="dxa"/>
            <w:tcBorders>
              <w:top w:val="single" w:sz="4" w:space="0" w:color="auto"/>
              <w:left w:val="single" w:sz="4" w:space="0" w:color="auto"/>
              <w:bottom w:val="single" w:sz="4" w:space="0" w:color="auto"/>
              <w:right w:val="single" w:sz="4" w:space="0" w:color="auto"/>
            </w:tcBorders>
            <w:hideMark/>
          </w:tcPr>
          <w:p w:rsidR="00D51364" w:rsidRDefault="00D51364" w:rsidP="00713620">
            <w:pPr>
              <w:rPr>
                <w:sz w:val="18"/>
                <w:szCs w:val="18"/>
                <w:lang w:val="en-GB"/>
              </w:rPr>
            </w:pPr>
            <w:r w:rsidRPr="00F54C2D">
              <w:rPr>
                <w:sz w:val="18"/>
                <w:szCs w:val="18"/>
                <w:lang w:val="en-GB"/>
              </w:rPr>
              <w:t xml:space="preserve">Send </w:t>
            </w:r>
            <w:r>
              <w:rPr>
                <w:sz w:val="18"/>
                <w:szCs w:val="18"/>
                <w:lang w:val="en-GB"/>
              </w:rPr>
              <w:t xml:space="preserve">CTR, </w:t>
            </w:r>
            <w:r w:rsidRPr="00F54C2D">
              <w:rPr>
                <w:sz w:val="18"/>
                <w:szCs w:val="18"/>
                <w:lang w:val="en-GB"/>
              </w:rPr>
              <w:t>CTRA OK message</w:t>
            </w:r>
            <w:r>
              <w:rPr>
                <w:sz w:val="18"/>
                <w:szCs w:val="18"/>
                <w:lang w:val="en-GB"/>
              </w:rPr>
              <w:t xml:space="preserve"> as preparation;</w:t>
            </w:r>
          </w:p>
          <w:p w:rsidR="00D51364" w:rsidRPr="00F54C2D" w:rsidRDefault="00D51364" w:rsidP="00713620">
            <w:pPr>
              <w:rPr>
                <w:sz w:val="18"/>
                <w:szCs w:val="18"/>
                <w:lang w:val="en-GB"/>
              </w:rPr>
            </w:pPr>
            <w:r>
              <w:rPr>
                <w:sz w:val="18"/>
                <w:szCs w:val="18"/>
                <w:lang w:val="en-GB"/>
              </w:rPr>
              <w:t>Send CTCH</w:t>
            </w:r>
          </w:p>
        </w:tc>
      </w:tr>
      <w:tr w:rsidR="00D51364" w:rsidRPr="00BD0F20" w:rsidTr="00713620">
        <w:tc>
          <w:tcPr>
            <w:tcW w:w="1951" w:type="dxa"/>
            <w:tcBorders>
              <w:top w:val="single" w:sz="4" w:space="0" w:color="auto"/>
              <w:left w:val="single" w:sz="4" w:space="0" w:color="auto"/>
              <w:bottom w:val="single" w:sz="4" w:space="0" w:color="auto"/>
              <w:right w:val="single" w:sz="4" w:space="0" w:color="auto"/>
            </w:tcBorders>
            <w:hideMark/>
          </w:tcPr>
          <w:p w:rsidR="00D51364" w:rsidRPr="00F54C2D" w:rsidRDefault="00D51364" w:rsidP="00713620">
            <w:pPr>
              <w:rPr>
                <w:sz w:val="18"/>
                <w:szCs w:val="18"/>
                <w:lang w:val="en-GB"/>
              </w:rPr>
            </w:pPr>
            <w:r w:rsidRPr="00F54C2D">
              <w:rPr>
                <w:sz w:val="18"/>
                <w:szCs w:val="18"/>
                <w:lang w:val="en-GB"/>
              </w:rPr>
              <w:t>Conditions</w:t>
            </w:r>
          </w:p>
        </w:tc>
        <w:tc>
          <w:tcPr>
            <w:tcW w:w="6521" w:type="dxa"/>
            <w:tcBorders>
              <w:top w:val="single" w:sz="4" w:space="0" w:color="auto"/>
              <w:left w:val="single" w:sz="4" w:space="0" w:color="auto"/>
              <w:bottom w:val="single" w:sz="4" w:space="0" w:color="auto"/>
              <w:right w:val="single" w:sz="4" w:space="0" w:color="auto"/>
            </w:tcBorders>
            <w:hideMark/>
          </w:tcPr>
          <w:p w:rsidR="00D51364" w:rsidRDefault="00D51364" w:rsidP="00713620">
            <w:pPr>
              <w:contextualSpacing/>
              <w:rPr>
                <w:sz w:val="18"/>
                <w:szCs w:val="18"/>
                <w:lang w:val="en-GB"/>
              </w:rPr>
            </w:pPr>
            <w:r>
              <w:rPr>
                <w:sz w:val="18"/>
                <w:szCs w:val="18"/>
                <w:lang w:val="en-GB"/>
              </w:rPr>
              <w:t>Identical to “Store a valid CTCH message”;</w:t>
            </w:r>
          </w:p>
          <w:p w:rsidR="00D51364" w:rsidRPr="00D51364" w:rsidRDefault="00D51364" w:rsidP="00713620">
            <w:pPr>
              <w:pStyle w:val="Lijstalinea"/>
              <w:numPr>
                <w:ilvl w:val="0"/>
                <w:numId w:val="32"/>
              </w:numPr>
              <w:contextualSpacing/>
              <w:rPr>
                <w:sz w:val="18"/>
                <w:szCs w:val="18"/>
                <w:lang w:val="en-GB"/>
              </w:rPr>
            </w:pPr>
            <w:r>
              <w:rPr>
                <w:sz w:val="18"/>
                <w:szCs w:val="18"/>
                <w:lang w:val="en-GB"/>
              </w:rPr>
              <w:t>Receiver must receive CTCH message in SOAP.</w:t>
            </w:r>
          </w:p>
        </w:tc>
      </w:tr>
      <w:tr w:rsidR="00D51364" w:rsidRPr="00BD0F20" w:rsidTr="00713620">
        <w:tc>
          <w:tcPr>
            <w:tcW w:w="1951" w:type="dxa"/>
            <w:tcBorders>
              <w:top w:val="single" w:sz="4" w:space="0" w:color="auto"/>
              <w:left w:val="single" w:sz="4" w:space="0" w:color="auto"/>
              <w:bottom w:val="single" w:sz="4" w:space="0" w:color="auto"/>
              <w:right w:val="single" w:sz="4" w:space="0" w:color="auto"/>
            </w:tcBorders>
            <w:hideMark/>
          </w:tcPr>
          <w:p w:rsidR="00D51364" w:rsidRPr="00F54C2D" w:rsidRDefault="00D51364" w:rsidP="00713620">
            <w:pPr>
              <w:rPr>
                <w:sz w:val="18"/>
                <w:szCs w:val="18"/>
                <w:lang w:val="en-GB"/>
              </w:rPr>
            </w:pPr>
            <w:r w:rsidRPr="00F54C2D">
              <w:rPr>
                <w:sz w:val="18"/>
                <w:szCs w:val="18"/>
                <w:lang w:val="en-GB"/>
              </w:rPr>
              <w:t>Variations:</w:t>
            </w:r>
          </w:p>
        </w:tc>
        <w:tc>
          <w:tcPr>
            <w:tcW w:w="6521" w:type="dxa"/>
            <w:tcBorders>
              <w:top w:val="single" w:sz="4" w:space="0" w:color="auto"/>
              <w:left w:val="single" w:sz="4" w:space="0" w:color="auto"/>
              <w:bottom w:val="single" w:sz="4" w:space="0" w:color="auto"/>
              <w:right w:val="single" w:sz="4" w:space="0" w:color="auto"/>
            </w:tcBorders>
            <w:hideMark/>
          </w:tcPr>
          <w:p w:rsidR="00D51364" w:rsidRPr="00D51364" w:rsidRDefault="00D51364" w:rsidP="00713620">
            <w:pPr>
              <w:contextualSpacing/>
              <w:rPr>
                <w:sz w:val="18"/>
                <w:szCs w:val="18"/>
                <w:lang w:val="en-GB"/>
              </w:rPr>
            </w:pPr>
            <w:r w:rsidRPr="000C5335">
              <w:rPr>
                <w:sz w:val="18"/>
                <w:szCs w:val="18"/>
                <w:lang w:val="en-GB"/>
              </w:rPr>
              <w:t xml:space="preserve">Identical to variations in </w:t>
            </w:r>
            <w:r>
              <w:rPr>
                <w:sz w:val="18"/>
                <w:szCs w:val="18"/>
                <w:lang w:val="en-GB"/>
              </w:rPr>
              <w:t>Store a valid CTCH</w:t>
            </w:r>
            <w:r w:rsidRPr="000C5335">
              <w:rPr>
                <w:sz w:val="18"/>
                <w:szCs w:val="18"/>
                <w:lang w:val="en-GB"/>
              </w:rPr>
              <w:t xml:space="preserve"> message</w:t>
            </w:r>
          </w:p>
        </w:tc>
      </w:tr>
    </w:tbl>
    <w:p w:rsidR="00065969" w:rsidRPr="00F54C2D" w:rsidRDefault="00D51364" w:rsidP="00065969">
      <w:pPr>
        <w:rPr>
          <w:lang w:val="en-GB"/>
        </w:rPr>
      </w:pPr>
      <w:r>
        <w:rPr>
          <w:lang w:val="en-GB"/>
        </w:rPr>
        <w:t>&lt;Database to be detailed&gt;</w:t>
      </w:r>
    </w:p>
    <w:p w:rsidR="00A3343D" w:rsidRDefault="00A3343D" w:rsidP="00A3343D">
      <w:pPr>
        <w:pStyle w:val="Kop3"/>
        <w:rPr>
          <w:lang w:val="en-GB"/>
        </w:rPr>
      </w:pPr>
      <w:bookmarkStart w:id="7" w:name="_Toc453854705"/>
      <w:r w:rsidRPr="00F54C2D">
        <w:rPr>
          <w:lang w:val="en-GB"/>
        </w:rPr>
        <w:t>Testing smart validations (sunny day)</w:t>
      </w:r>
      <w:bookmarkEnd w:id="7"/>
    </w:p>
    <w:p w:rsidR="00FD5A8E" w:rsidRPr="00FD5A8E" w:rsidRDefault="00FD5A8E" w:rsidP="00FD5A8E">
      <w:pPr>
        <w:rPr>
          <w:lang w:val="en-GB"/>
        </w:rPr>
      </w:pPr>
      <w:r>
        <w:rPr>
          <w:lang w:val="en-GB"/>
        </w:rPr>
        <w:t xml:space="preserve">Already built in </w:t>
      </w:r>
      <w:proofErr w:type="spellStart"/>
      <w:r>
        <w:rPr>
          <w:lang w:val="en-GB"/>
        </w:rPr>
        <w:t>SOAPui</w:t>
      </w:r>
      <w:proofErr w:type="spellEnd"/>
      <w:r w:rsidR="00C70924">
        <w:rPr>
          <w:lang w:val="en-GB"/>
        </w:rPr>
        <w:t>, only for SOAP recipient. This should also be developed for GUI.</w:t>
      </w:r>
    </w:p>
    <w:tbl>
      <w:tblPr>
        <w:tblStyle w:val="Tabelraster"/>
        <w:tblW w:w="0" w:type="auto"/>
        <w:tblLook w:val="04A0" w:firstRow="1" w:lastRow="0" w:firstColumn="1" w:lastColumn="0" w:noHBand="0" w:noVBand="1"/>
      </w:tblPr>
      <w:tblGrid>
        <w:gridCol w:w="1951"/>
        <w:gridCol w:w="5637"/>
      </w:tblGrid>
      <w:tr w:rsidR="00A3343D" w:rsidRPr="00BD0F20" w:rsidTr="005F79F5">
        <w:tc>
          <w:tcPr>
            <w:tcW w:w="1951" w:type="dxa"/>
            <w:tcBorders>
              <w:top w:val="single" w:sz="4" w:space="0" w:color="auto"/>
              <w:left w:val="single" w:sz="4" w:space="0" w:color="auto"/>
              <w:bottom w:val="single" w:sz="4" w:space="0" w:color="auto"/>
              <w:right w:val="single" w:sz="4" w:space="0" w:color="auto"/>
            </w:tcBorders>
          </w:tcPr>
          <w:p w:rsidR="00A3343D" w:rsidRPr="00F54C2D" w:rsidRDefault="00A3343D" w:rsidP="005F79F5">
            <w:pPr>
              <w:rPr>
                <w:sz w:val="18"/>
                <w:szCs w:val="18"/>
                <w:lang w:val="en-GB"/>
              </w:rPr>
            </w:pPr>
          </w:p>
        </w:tc>
        <w:tc>
          <w:tcPr>
            <w:tcW w:w="5637" w:type="dxa"/>
            <w:tcBorders>
              <w:top w:val="single" w:sz="4" w:space="0" w:color="auto"/>
              <w:left w:val="single" w:sz="4" w:space="0" w:color="auto"/>
              <w:bottom w:val="single" w:sz="4" w:space="0" w:color="auto"/>
              <w:right w:val="single" w:sz="4" w:space="0" w:color="auto"/>
            </w:tcBorders>
          </w:tcPr>
          <w:p w:rsidR="00A3343D" w:rsidRPr="00F54C2D" w:rsidRDefault="00A3343D" w:rsidP="005F79F5">
            <w:pPr>
              <w:rPr>
                <w:sz w:val="18"/>
                <w:szCs w:val="18"/>
                <w:lang w:val="en-GB"/>
              </w:rPr>
            </w:pPr>
          </w:p>
        </w:tc>
      </w:tr>
      <w:tr w:rsidR="00A3343D" w:rsidRPr="00F54C2D" w:rsidTr="005F79F5">
        <w:tc>
          <w:tcPr>
            <w:tcW w:w="1951" w:type="dxa"/>
            <w:tcBorders>
              <w:top w:val="single" w:sz="4" w:space="0" w:color="auto"/>
              <w:left w:val="single" w:sz="4" w:space="0" w:color="auto"/>
              <w:bottom w:val="single" w:sz="4" w:space="0" w:color="auto"/>
              <w:right w:val="single" w:sz="4" w:space="0" w:color="auto"/>
            </w:tcBorders>
            <w:hideMark/>
          </w:tcPr>
          <w:p w:rsidR="00A3343D" w:rsidRPr="00F54C2D" w:rsidRDefault="00A3343D" w:rsidP="005F79F5">
            <w:pPr>
              <w:rPr>
                <w:sz w:val="18"/>
                <w:szCs w:val="18"/>
                <w:lang w:val="en-GB"/>
              </w:rPr>
            </w:pPr>
            <w:r w:rsidRPr="00F54C2D">
              <w:rPr>
                <w:sz w:val="18"/>
                <w:szCs w:val="18"/>
                <w:lang w:val="en-GB"/>
              </w:rPr>
              <w:t>Test purpose</w:t>
            </w:r>
          </w:p>
        </w:tc>
        <w:tc>
          <w:tcPr>
            <w:tcW w:w="5637" w:type="dxa"/>
            <w:tcBorders>
              <w:top w:val="single" w:sz="4" w:space="0" w:color="auto"/>
              <w:left w:val="single" w:sz="4" w:space="0" w:color="auto"/>
              <w:bottom w:val="single" w:sz="4" w:space="0" w:color="auto"/>
              <w:right w:val="single" w:sz="4" w:space="0" w:color="auto"/>
            </w:tcBorders>
            <w:hideMark/>
          </w:tcPr>
          <w:p w:rsidR="00A3343D" w:rsidRPr="00F54C2D" w:rsidRDefault="00A3343D" w:rsidP="005F79F5">
            <w:pPr>
              <w:rPr>
                <w:rFonts w:cstheme="minorBidi"/>
                <w:sz w:val="18"/>
                <w:szCs w:val="18"/>
                <w:lang w:val="en-GB"/>
              </w:rPr>
            </w:pPr>
            <w:r w:rsidRPr="00F54C2D">
              <w:rPr>
                <w:sz w:val="18"/>
                <w:szCs w:val="18"/>
                <w:lang w:val="en-GB"/>
              </w:rPr>
              <w:t>Verify that the smart validations work as designed. This means that on a CTR message one of the following combination of fields to identify the customer is present:</w:t>
            </w:r>
          </w:p>
          <w:tbl>
            <w:tblPr>
              <w:tblStyle w:val="Tabelraster"/>
              <w:tblW w:w="0" w:type="auto"/>
              <w:tblLook w:val="04A0" w:firstRow="1" w:lastRow="0" w:firstColumn="1" w:lastColumn="0" w:noHBand="0" w:noVBand="1"/>
            </w:tblPr>
            <w:tblGrid>
              <w:gridCol w:w="2494"/>
              <w:gridCol w:w="340"/>
              <w:gridCol w:w="340"/>
              <w:gridCol w:w="340"/>
              <w:gridCol w:w="340"/>
              <w:gridCol w:w="340"/>
              <w:gridCol w:w="340"/>
              <w:gridCol w:w="340"/>
            </w:tblGrid>
            <w:tr w:rsidR="00A3343D" w:rsidRPr="00F54C2D" w:rsidTr="005F79F5">
              <w:tc>
                <w:tcPr>
                  <w:tcW w:w="2494" w:type="dxa"/>
                  <w:tcBorders>
                    <w:top w:val="single" w:sz="4" w:space="0" w:color="auto"/>
                    <w:left w:val="single" w:sz="4" w:space="0" w:color="auto"/>
                    <w:bottom w:val="single" w:sz="4" w:space="0" w:color="auto"/>
                    <w:right w:val="single" w:sz="4" w:space="0" w:color="auto"/>
                  </w:tcBorders>
                  <w:hideMark/>
                </w:tcPr>
                <w:p w:rsidR="00A3343D" w:rsidRPr="00F54C2D" w:rsidRDefault="00A3343D" w:rsidP="005F79F5">
                  <w:pPr>
                    <w:jc w:val="right"/>
                    <w:rPr>
                      <w:rFonts w:cs="Arial"/>
                      <w:sz w:val="18"/>
                      <w:szCs w:val="18"/>
                      <w:lang w:val="en-GB"/>
                    </w:rPr>
                  </w:pPr>
                  <w:r w:rsidRPr="00F54C2D">
                    <w:rPr>
                      <w:rFonts w:cs="Arial"/>
                      <w:sz w:val="18"/>
                      <w:szCs w:val="18"/>
                      <w:lang w:val="en-GB"/>
                    </w:rPr>
                    <w:t>Field                Options -&gt;</w:t>
                  </w:r>
                </w:p>
              </w:tc>
              <w:tc>
                <w:tcPr>
                  <w:tcW w:w="340" w:type="dxa"/>
                  <w:tcBorders>
                    <w:top w:val="single" w:sz="4" w:space="0" w:color="auto"/>
                    <w:left w:val="single" w:sz="4" w:space="0" w:color="auto"/>
                    <w:bottom w:val="single" w:sz="4" w:space="0" w:color="auto"/>
                    <w:right w:val="single" w:sz="4" w:space="0" w:color="auto"/>
                  </w:tcBorders>
                  <w:hideMark/>
                </w:tcPr>
                <w:p w:rsidR="00A3343D" w:rsidRPr="00F54C2D" w:rsidRDefault="00A3343D" w:rsidP="005F79F5">
                  <w:pPr>
                    <w:rPr>
                      <w:rFonts w:cs="Arial"/>
                      <w:sz w:val="18"/>
                      <w:szCs w:val="18"/>
                      <w:lang w:val="en-GB"/>
                    </w:rPr>
                  </w:pPr>
                  <w:r w:rsidRPr="00F54C2D">
                    <w:rPr>
                      <w:rFonts w:cs="Arial"/>
                      <w:sz w:val="18"/>
                      <w:szCs w:val="18"/>
                      <w:lang w:val="en-GB"/>
                    </w:rPr>
                    <w:t>1</w:t>
                  </w:r>
                </w:p>
              </w:tc>
              <w:tc>
                <w:tcPr>
                  <w:tcW w:w="340" w:type="dxa"/>
                  <w:tcBorders>
                    <w:top w:val="single" w:sz="4" w:space="0" w:color="auto"/>
                    <w:left w:val="single" w:sz="4" w:space="0" w:color="auto"/>
                    <w:bottom w:val="single" w:sz="4" w:space="0" w:color="auto"/>
                    <w:right w:val="single" w:sz="4" w:space="0" w:color="auto"/>
                  </w:tcBorders>
                  <w:hideMark/>
                </w:tcPr>
                <w:p w:rsidR="00A3343D" w:rsidRPr="00F54C2D" w:rsidRDefault="00A3343D" w:rsidP="005F79F5">
                  <w:pPr>
                    <w:rPr>
                      <w:rFonts w:cs="Arial"/>
                      <w:sz w:val="18"/>
                      <w:szCs w:val="18"/>
                      <w:lang w:val="en-GB"/>
                    </w:rPr>
                  </w:pPr>
                  <w:r w:rsidRPr="00F54C2D">
                    <w:rPr>
                      <w:rFonts w:cs="Arial"/>
                      <w:sz w:val="18"/>
                      <w:szCs w:val="18"/>
                      <w:lang w:val="en-GB"/>
                    </w:rPr>
                    <w:t>2</w:t>
                  </w:r>
                </w:p>
              </w:tc>
              <w:tc>
                <w:tcPr>
                  <w:tcW w:w="340" w:type="dxa"/>
                  <w:tcBorders>
                    <w:top w:val="single" w:sz="4" w:space="0" w:color="auto"/>
                    <w:left w:val="single" w:sz="4" w:space="0" w:color="auto"/>
                    <w:bottom w:val="single" w:sz="4" w:space="0" w:color="auto"/>
                    <w:right w:val="single" w:sz="4" w:space="0" w:color="auto"/>
                  </w:tcBorders>
                  <w:hideMark/>
                </w:tcPr>
                <w:p w:rsidR="00A3343D" w:rsidRPr="00F54C2D" w:rsidRDefault="00A3343D" w:rsidP="005F79F5">
                  <w:pPr>
                    <w:rPr>
                      <w:rFonts w:cs="Arial"/>
                      <w:sz w:val="18"/>
                      <w:szCs w:val="18"/>
                      <w:lang w:val="en-GB"/>
                    </w:rPr>
                  </w:pPr>
                  <w:r w:rsidRPr="00F54C2D">
                    <w:rPr>
                      <w:rFonts w:cs="Arial"/>
                      <w:sz w:val="18"/>
                      <w:szCs w:val="18"/>
                      <w:lang w:val="en-GB"/>
                    </w:rPr>
                    <w:t>3</w:t>
                  </w:r>
                </w:p>
              </w:tc>
              <w:tc>
                <w:tcPr>
                  <w:tcW w:w="340" w:type="dxa"/>
                  <w:tcBorders>
                    <w:top w:val="single" w:sz="4" w:space="0" w:color="auto"/>
                    <w:left w:val="single" w:sz="4" w:space="0" w:color="auto"/>
                    <w:bottom w:val="single" w:sz="4" w:space="0" w:color="auto"/>
                    <w:right w:val="single" w:sz="4" w:space="0" w:color="auto"/>
                  </w:tcBorders>
                  <w:hideMark/>
                </w:tcPr>
                <w:p w:rsidR="00A3343D" w:rsidRPr="00F54C2D" w:rsidRDefault="00A3343D" w:rsidP="005F79F5">
                  <w:pPr>
                    <w:rPr>
                      <w:rFonts w:cs="Arial"/>
                      <w:sz w:val="18"/>
                      <w:szCs w:val="18"/>
                      <w:lang w:val="en-GB"/>
                    </w:rPr>
                  </w:pPr>
                  <w:r w:rsidRPr="00F54C2D">
                    <w:rPr>
                      <w:rFonts w:cs="Arial"/>
                      <w:sz w:val="18"/>
                      <w:szCs w:val="18"/>
                      <w:lang w:val="en-GB"/>
                    </w:rPr>
                    <w:t>4</w:t>
                  </w:r>
                </w:p>
              </w:tc>
              <w:tc>
                <w:tcPr>
                  <w:tcW w:w="340" w:type="dxa"/>
                  <w:tcBorders>
                    <w:top w:val="single" w:sz="4" w:space="0" w:color="auto"/>
                    <w:left w:val="single" w:sz="4" w:space="0" w:color="auto"/>
                    <w:bottom w:val="single" w:sz="4" w:space="0" w:color="auto"/>
                    <w:right w:val="single" w:sz="4" w:space="0" w:color="auto"/>
                  </w:tcBorders>
                  <w:hideMark/>
                </w:tcPr>
                <w:p w:rsidR="00A3343D" w:rsidRPr="00F54C2D" w:rsidRDefault="00A3343D" w:rsidP="005F79F5">
                  <w:pPr>
                    <w:rPr>
                      <w:rFonts w:cs="Arial"/>
                      <w:sz w:val="18"/>
                      <w:szCs w:val="18"/>
                      <w:lang w:val="en-GB"/>
                    </w:rPr>
                  </w:pPr>
                  <w:r w:rsidRPr="00F54C2D">
                    <w:rPr>
                      <w:rFonts w:cs="Arial"/>
                      <w:sz w:val="18"/>
                      <w:szCs w:val="18"/>
                      <w:lang w:val="en-GB"/>
                    </w:rPr>
                    <w:t>5</w:t>
                  </w:r>
                </w:p>
              </w:tc>
              <w:tc>
                <w:tcPr>
                  <w:tcW w:w="340" w:type="dxa"/>
                  <w:tcBorders>
                    <w:top w:val="single" w:sz="4" w:space="0" w:color="auto"/>
                    <w:left w:val="single" w:sz="4" w:space="0" w:color="auto"/>
                    <w:bottom w:val="single" w:sz="4" w:space="0" w:color="auto"/>
                    <w:right w:val="single" w:sz="4" w:space="0" w:color="auto"/>
                  </w:tcBorders>
                  <w:hideMark/>
                </w:tcPr>
                <w:p w:rsidR="00A3343D" w:rsidRPr="00F54C2D" w:rsidRDefault="00A3343D" w:rsidP="005F79F5">
                  <w:pPr>
                    <w:rPr>
                      <w:rFonts w:cs="Arial"/>
                      <w:sz w:val="18"/>
                      <w:szCs w:val="18"/>
                      <w:lang w:val="en-GB"/>
                    </w:rPr>
                  </w:pPr>
                  <w:r w:rsidRPr="00F54C2D">
                    <w:rPr>
                      <w:rFonts w:cs="Arial"/>
                      <w:sz w:val="18"/>
                      <w:szCs w:val="18"/>
                      <w:lang w:val="en-GB"/>
                    </w:rPr>
                    <w:t>6</w:t>
                  </w:r>
                </w:p>
              </w:tc>
              <w:tc>
                <w:tcPr>
                  <w:tcW w:w="340" w:type="dxa"/>
                  <w:tcBorders>
                    <w:top w:val="single" w:sz="4" w:space="0" w:color="auto"/>
                    <w:left w:val="single" w:sz="4" w:space="0" w:color="auto"/>
                    <w:bottom w:val="single" w:sz="4" w:space="0" w:color="auto"/>
                    <w:right w:val="single" w:sz="4" w:space="0" w:color="auto"/>
                  </w:tcBorders>
                  <w:hideMark/>
                </w:tcPr>
                <w:p w:rsidR="00A3343D" w:rsidRPr="00F54C2D" w:rsidRDefault="00A3343D" w:rsidP="005F79F5">
                  <w:pPr>
                    <w:rPr>
                      <w:rFonts w:cs="Arial"/>
                      <w:sz w:val="18"/>
                      <w:szCs w:val="18"/>
                      <w:lang w:val="en-GB"/>
                    </w:rPr>
                  </w:pPr>
                  <w:r w:rsidRPr="00F54C2D">
                    <w:rPr>
                      <w:rFonts w:cs="Arial"/>
                      <w:sz w:val="18"/>
                      <w:szCs w:val="18"/>
                      <w:lang w:val="en-GB"/>
                    </w:rPr>
                    <w:t>7</w:t>
                  </w:r>
                </w:p>
              </w:tc>
            </w:tr>
            <w:tr w:rsidR="00A3343D" w:rsidRPr="00F54C2D" w:rsidTr="005F79F5">
              <w:tc>
                <w:tcPr>
                  <w:tcW w:w="2494" w:type="dxa"/>
                  <w:tcBorders>
                    <w:top w:val="single" w:sz="4" w:space="0" w:color="auto"/>
                    <w:left w:val="single" w:sz="4" w:space="0" w:color="auto"/>
                    <w:bottom w:val="single" w:sz="4" w:space="0" w:color="auto"/>
                    <w:right w:val="single" w:sz="4" w:space="0" w:color="auto"/>
                  </w:tcBorders>
                  <w:hideMark/>
                </w:tcPr>
                <w:p w:rsidR="00A3343D" w:rsidRPr="00F54C2D" w:rsidRDefault="00A3343D" w:rsidP="005F79F5">
                  <w:pPr>
                    <w:rPr>
                      <w:rFonts w:cs="Arial"/>
                      <w:sz w:val="18"/>
                      <w:szCs w:val="18"/>
                      <w:lang w:val="en-GB"/>
                    </w:rPr>
                  </w:pPr>
                  <w:r w:rsidRPr="00F54C2D">
                    <w:rPr>
                      <w:rFonts w:cs="Arial"/>
                      <w:sz w:val="18"/>
                      <w:szCs w:val="18"/>
                      <w:lang w:val="en-GB"/>
                    </w:rPr>
                    <w:t>&lt; postcode&gt;</w:t>
                  </w: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r>
            <w:tr w:rsidR="00A3343D" w:rsidRPr="00F54C2D" w:rsidTr="005F79F5">
              <w:tc>
                <w:tcPr>
                  <w:tcW w:w="2494" w:type="dxa"/>
                  <w:tcBorders>
                    <w:top w:val="single" w:sz="4" w:space="0" w:color="auto"/>
                    <w:left w:val="single" w:sz="4" w:space="0" w:color="auto"/>
                    <w:bottom w:val="single" w:sz="4" w:space="0" w:color="auto"/>
                    <w:right w:val="single" w:sz="4" w:space="0" w:color="auto"/>
                  </w:tcBorders>
                  <w:hideMark/>
                </w:tcPr>
                <w:p w:rsidR="00A3343D" w:rsidRPr="00F54C2D" w:rsidRDefault="00A3343D" w:rsidP="005F79F5">
                  <w:pPr>
                    <w:rPr>
                      <w:rFonts w:cs="Arial"/>
                      <w:sz w:val="18"/>
                      <w:szCs w:val="18"/>
                      <w:lang w:val="en-GB"/>
                    </w:rPr>
                  </w:pPr>
                  <w:r w:rsidRPr="00F54C2D">
                    <w:rPr>
                      <w:rFonts w:cs="Arial"/>
                      <w:sz w:val="18"/>
                      <w:szCs w:val="18"/>
                      <w:lang w:val="en-GB"/>
                    </w:rPr>
                    <w:t>&lt;</w:t>
                  </w:r>
                  <w:proofErr w:type="spellStart"/>
                  <w:r w:rsidRPr="00F54C2D">
                    <w:rPr>
                      <w:rFonts w:cs="Arial"/>
                      <w:sz w:val="18"/>
                      <w:szCs w:val="18"/>
                      <w:lang w:val="en-GB"/>
                    </w:rPr>
                    <w:t>housenr</w:t>
                  </w:r>
                  <w:proofErr w:type="spellEnd"/>
                  <w:r w:rsidRPr="00F54C2D">
                    <w:rPr>
                      <w:rFonts w:cs="Arial"/>
                      <w:sz w:val="18"/>
                      <w:szCs w:val="18"/>
                      <w:lang w:val="en-GB"/>
                    </w:rPr>
                    <w:t>&gt;</w:t>
                  </w: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r>
            <w:tr w:rsidR="00A3343D" w:rsidRPr="00F54C2D" w:rsidTr="005F79F5">
              <w:tc>
                <w:tcPr>
                  <w:tcW w:w="2494" w:type="dxa"/>
                  <w:tcBorders>
                    <w:top w:val="single" w:sz="4" w:space="0" w:color="auto"/>
                    <w:left w:val="single" w:sz="4" w:space="0" w:color="auto"/>
                    <w:bottom w:val="single" w:sz="4" w:space="0" w:color="auto"/>
                    <w:right w:val="single" w:sz="4" w:space="0" w:color="auto"/>
                  </w:tcBorders>
                  <w:hideMark/>
                </w:tcPr>
                <w:p w:rsidR="00A3343D" w:rsidRPr="00F54C2D" w:rsidRDefault="00A3343D" w:rsidP="005F79F5">
                  <w:pPr>
                    <w:rPr>
                      <w:rFonts w:cs="Arial"/>
                      <w:sz w:val="18"/>
                      <w:szCs w:val="18"/>
                      <w:lang w:val="en-GB"/>
                    </w:rPr>
                  </w:pPr>
                  <w:r w:rsidRPr="00F54C2D">
                    <w:rPr>
                      <w:rFonts w:cs="Arial"/>
                      <w:sz w:val="18"/>
                      <w:szCs w:val="18"/>
                      <w:lang w:val="en-GB"/>
                    </w:rPr>
                    <w:t>&lt;</w:t>
                  </w:r>
                  <w:proofErr w:type="spellStart"/>
                  <w:r w:rsidRPr="00F54C2D">
                    <w:rPr>
                      <w:rFonts w:cs="Arial"/>
                      <w:sz w:val="18"/>
                      <w:szCs w:val="18"/>
                      <w:lang w:val="en-GB"/>
                    </w:rPr>
                    <w:t>contractid</w:t>
                  </w:r>
                  <w:proofErr w:type="spellEnd"/>
                  <w:r w:rsidRPr="00F54C2D">
                    <w:rPr>
                      <w:rFonts w:cs="Arial"/>
                      <w:sz w:val="18"/>
                      <w:szCs w:val="18"/>
                      <w:lang w:val="en-GB"/>
                    </w:rPr>
                    <w:t>&gt;</w:t>
                  </w: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r>
            <w:tr w:rsidR="00A3343D" w:rsidRPr="00F54C2D" w:rsidTr="005F79F5">
              <w:tc>
                <w:tcPr>
                  <w:tcW w:w="2494" w:type="dxa"/>
                  <w:tcBorders>
                    <w:top w:val="single" w:sz="4" w:space="0" w:color="auto"/>
                    <w:left w:val="single" w:sz="4" w:space="0" w:color="auto"/>
                    <w:bottom w:val="single" w:sz="4" w:space="0" w:color="auto"/>
                    <w:right w:val="single" w:sz="4" w:space="0" w:color="auto"/>
                  </w:tcBorders>
                  <w:hideMark/>
                </w:tcPr>
                <w:p w:rsidR="00A3343D" w:rsidRPr="00F54C2D" w:rsidRDefault="00A3343D" w:rsidP="005F79F5">
                  <w:pPr>
                    <w:rPr>
                      <w:rFonts w:cs="Arial"/>
                      <w:sz w:val="18"/>
                      <w:szCs w:val="18"/>
                      <w:lang w:val="en-GB"/>
                    </w:rPr>
                  </w:pPr>
                  <w:r w:rsidRPr="00F54C2D">
                    <w:rPr>
                      <w:rFonts w:cs="Arial"/>
                      <w:sz w:val="18"/>
                      <w:szCs w:val="18"/>
                      <w:lang w:val="en-GB"/>
                    </w:rPr>
                    <w:t>&lt;IBAN&gt;</w:t>
                  </w:r>
                </w:p>
              </w:tc>
              <w:tc>
                <w:tcPr>
                  <w:tcW w:w="340" w:type="dxa"/>
                  <w:tcBorders>
                    <w:top w:val="single" w:sz="4" w:space="0" w:color="auto"/>
                    <w:left w:val="single" w:sz="4" w:space="0" w:color="auto"/>
                    <w:bottom w:val="single" w:sz="4" w:space="0" w:color="auto"/>
                    <w:right w:val="single" w:sz="4" w:space="0" w:color="auto"/>
                  </w:tcBorders>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tcPr>
                <w:p w:rsidR="00A3343D" w:rsidRPr="00F54C2D" w:rsidRDefault="00A3343D" w:rsidP="005F79F5">
                  <w:pPr>
                    <w:rPr>
                      <w:rFonts w:cs="Arial"/>
                      <w:sz w:val="18"/>
                      <w:szCs w:val="18"/>
                      <w:lang w:val="en-GB"/>
                    </w:rPr>
                  </w:pPr>
                </w:p>
              </w:tc>
            </w:tr>
            <w:tr w:rsidR="00A3343D" w:rsidRPr="00F54C2D" w:rsidTr="005F79F5">
              <w:tc>
                <w:tcPr>
                  <w:tcW w:w="2494" w:type="dxa"/>
                  <w:tcBorders>
                    <w:top w:val="single" w:sz="4" w:space="0" w:color="auto"/>
                    <w:left w:val="single" w:sz="4" w:space="0" w:color="auto"/>
                    <w:bottom w:val="single" w:sz="4" w:space="0" w:color="auto"/>
                    <w:right w:val="single" w:sz="4" w:space="0" w:color="auto"/>
                  </w:tcBorders>
                  <w:hideMark/>
                </w:tcPr>
                <w:p w:rsidR="00A3343D" w:rsidRPr="00F54C2D" w:rsidRDefault="00A3343D" w:rsidP="005F79F5">
                  <w:pPr>
                    <w:rPr>
                      <w:rFonts w:cs="Arial"/>
                      <w:sz w:val="18"/>
                      <w:szCs w:val="18"/>
                      <w:lang w:val="en-GB"/>
                    </w:rPr>
                  </w:pPr>
                  <w:r w:rsidRPr="00F54C2D">
                    <w:rPr>
                      <w:rFonts w:cs="Arial"/>
                      <w:sz w:val="18"/>
                      <w:szCs w:val="18"/>
                      <w:lang w:val="en-GB"/>
                    </w:rPr>
                    <w:t>&lt;</w:t>
                  </w:r>
                  <w:proofErr w:type="spellStart"/>
                  <w:r w:rsidRPr="00F54C2D">
                    <w:rPr>
                      <w:rFonts w:cs="Arial"/>
                      <w:sz w:val="18"/>
                      <w:szCs w:val="18"/>
                      <w:lang w:val="en-GB"/>
                    </w:rPr>
                    <w:t>numberseries</w:t>
                  </w:r>
                  <w:proofErr w:type="spellEnd"/>
                  <w:r w:rsidRPr="00F54C2D">
                    <w:rPr>
                      <w:rFonts w:cs="Arial"/>
                      <w:sz w:val="18"/>
                      <w:szCs w:val="18"/>
                      <w:lang w:val="en-GB"/>
                    </w:rPr>
                    <w:t xml:space="preserve"> start&gt;</w:t>
                  </w:r>
                </w:p>
              </w:tc>
              <w:tc>
                <w:tcPr>
                  <w:tcW w:w="340" w:type="dxa"/>
                  <w:tcBorders>
                    <w:top w:val="single" w:sz="4" w:space="0" w:color="auto"/>
                    <w:left w:val="single" w:sz="4" w:space="0" w:color="auto"/>
                    <w:bottom w:val="single" w:sz="4" w:space="0" w:color="auto"/>
                    <w:right w:val="single" w:sz="4" w:space="0" w:color="auto"/>
                  </w:tcBorders>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c>
                <w:tcPr>
                  <w:tcW w:w="340" w:type="dxa"/>
                  <w:tcBorders>
                    <w:top w:val="single" w:sz="4" w:space="0" w:color="auto"/>
                    <w:left w:val="single" w:sz="4" w:space="0" w:color="auto"/>
                    <w:bottom w:val="single" w:sz="4" w:space="0" w:color="auto"/>
                    <w:right w:val="single" w:sz="4" w:space="0" w:color="auto"/>
                  </w:tcBorders>
                  <w:shd w:val="clear" w:color="auto" w:fill="92D050"/>
                </w:tcPr>
                <w:p w:rsidR="00A3343D" w:rsidRPr="00F54C2D" w:rsidRDefault="00A3343D" w:rsidP="005F79F5">
                  <w:pPr>
                    <w:rPr>
                      <w:rFonts w:cs="Arial"/>
                      <w:sz w:val="18"/>
                      <w:szCs w:val="18"/>
                      <w:lang w:val="en-GB"/>
                    </w:rPr>
                  </w:pPr>
                </w:p>
              </w:tc>
            </w:tr>
          </w:tbl>
          <w:p w:rsidR="00A3343D" w:rsidRPr="00F54C2D" w:rsidRDefault="00A3343D" w:rsidP="005F79F5">
            <w:pPr>
              <w:rPr>
                <w:sz w:val="18"/>
                <w:szCs w:val="18"/>
                <w:lang w:val="en-GB"/>
              </w:rPr>
            </w:pPr>
          </w:p>
        </w:tc>
      </w:tr>
      <w:tr w:rsidR="00A3343D" w:rsidRPr="00BD0F20" w:rsidTr="005F79F5">
        <w:tc>
          <w:tcPr>
            <w:tcW w:w="1951" w:type="dxa"/>
            <w:tcBorders>
              <w:top w:val="single" w:sz="4" w:space="0" w:color="auto"/>
              <w:left w:val="single" w:sz="4" w:space="0" w:color="auto"/>
              <w:bottom w:val="single" w:sz="4" w:space="0" w:color="auto"/>
              <w:right w:val="single" w:sz="4" w:space="0" w:color="auto"/>
            </w:tcBorders>
            <w:hideMark/>
          </w:tcPr>
          <w:p w:rsidR="00A3343D" w:rsidRPr="00F54C2D" w:rsidRDefault="00A3343D" w:rsidP="005F79F5">
            <w:pPr>
              <w:rPr>
                <w:sz w:val="18"/>
                <w:szCs w:val="18"/>
                <w:lang w:val="en-GB"/>
              </w:rPr>
            </w:pPr>
            <w:r w:rsidRPr="00F54C2D">
              <w:rPr>
                <w:sz w:val="18"/>
                <w:szCs w:val="18"/>
                <w:lang w:val="en-GB"/>
              </w:rPr>
              <w:t>Test steps</w:t>
            </w:r>
          </w:p>
        </w:tc>
        <w:tc>
          <w:tcPr>
            <w:tcW w:w="5637" w:type="dxa"/>
            <w:tcBorders>
              <w:top w:val="single" w:sz="4" w:space="0" w:color="auto"/>
              <w:left w:val="single" w:sz="4" w:space="0" w:color="auto"/>
              <w:bottom w:val="single" w:sz="4" w:space="0" w:color="auto"/>
              <w:right w:val="single" w:sz="4" w:space="0" w:color="auto"/>
            </w:tcBorders>
            <w:hideMark/>
          </w:tcPr>
          <w:p w:rsidR="00A3343D" w:rsidRPr="00F54C2D" w:rsidRDefault="00A3343D" w:rsidP="00E15177">
            <w:pPr>
              <w:pStyle w:val="Lijstalinea"/>
              <w:numPr>
                <w:ilvl w:val="0"/>
                <w:numId w:val="15"/>
              </w:numPr>
              <w:contextualSpacing/>
              <w:rPr>
                <w:rFonts w:cstheme="minorBidi"/>
                <w:sz w:val="18"/>
                <w:szCs w:val="18"/>
                <w:lang w:val="en-GB"/>
              </w:rPr>
            </w:pPr>
            <w:r w:rsidRPr="00F54C2D">
              <w:rPr>
                <w:sz w:val="18"/>
                <w:szCs w:val="18"/>
                <w:lang w:val="en-GB"/>
              </w:rPr>
              <w:t xml:space="preserve">Send CTR with the validation fields in the </w:t>
            </w:r>
            <w:proofErr w:type="spellStart"/>
            <w:r w:rsidRPr="00F54C2D">
              <w:rPr>
                <w:sz w:val="18"/>
                <w:szCs w:val="18"/>
                <w:lang w:val="en-GB"/>
              </w:rPr>
              <w:t>testcase</w:t>
            </w:r>
            <w:proofErr w:type="spellEnd"/>
            <w:r w:rsidRPr="00F54C2D">
              <w:rPr>
                <w:sz w:val="18"/>
                <w:szCs w:val="18"/>
                <w:lang w:val="en-GB"/>
              </w:rPr>
              <w:t xml:space="preserve"> description, store </w:t>
            </w:r>
            <w:proofErr w:type="spellStart"/>
            <w:r w:rsidRPr="00F54C2D">
              <w:rPr>
                <w:sz w:val="18"/>
                <w:szCs w:val="18"/>
                <w:lang w:val="en-GB"/>
              </w:rPr>
              <w:t>transactionId</w:t>
            </w:r>
            <w:proofErr w:type="spellEnd"/>
          </w:p>
          <w:p w:rsidR="00A3343D" w:rsidRPr="00F54C2D" w:rsidRDefault="00A3343D" w:rsidP="00E15177">
            <w:pPr>
              <w:pStyle w:val="Lijstalinea"/>
              <w:numPr>
                <w:ilvl w:val="0"/>
                <w:numId w:val="15"/>
              </w:numPr>
              <w:contextualSpacing/>
              <w:rPr>
                <w:sz w:val="18"/>
                <w:szCs w:val="18"/>
                <w:lang w:val="en-GB"/>
              </w:rPr>
            </w:pPr>
            <w:r w:rsidRPr="00F54C2D">
              <w:rPr>
                <w:sz w:val="18"/>
                <w:szCs w:val="18"/>
                <w:lang w:val="en-GB"/>
              </w:rPr>
              <w:t xml:space="preserve">Check </w:t>
            </w:r>
            <w:proofErr w:type="spellStart"/>
            <w:r w:rsidRPr="00F54C2D">
              <w:rPr>
                <w:sz w:val="18"/>
                <w:szCs w:val="18"/>
                <w:lang w:val="en-GB"/>
              </w:rPr>
              <w:t>soap_transactions</w:t>
            </w:r>
            <w:proofErr w:type="spellEnd"/>
            <w:r w:rsidRPr="00F54C2D">
              <w:rPr>
                <w:sz w:val="18"/>
                <w:szCs w:val="18"/>
                <w:lang w:val="en-GB"/>
              </w:rPr>
              <w:t xml:space="preserve"> table for successful “Received” record with the stored </w:t>
            </w:r>
            <w:proofErr w:type="spellStart"/>
            <w:r w:rsidRPr="00F54C2D">
              <w:rPr>
                <w:sz w:val="18"/>
                <w:szCs w:val="18"/>
                <w:lang w:val="en-GB"/>
              </w:rPr>
              <w:t>transactionId</w:t>
            </w:r>
            <w:proofErr w:type="spellEnd"/>
            <w:r w:rsidRPr="00F54C2D">
              <w:rPr>
                <w:sz w:val="18"/>
                <w:szCs w:val="18"/>
                <w:lang w:val="en-GB"/>
              </w:rPr>
              <w:t>;</w:t>
            </w:r>
          </w:p>
          <w:p w:rsidR="00A3343D" w:rsidRPr="00F54C2D" w:rsidRDefault="00A3343D" w:rsidP="00E15177">
            <w:pPr>
              <w:pStyle w:val="Lijstalinea"/>
              <w:numPr>
                <w:ilvl w:val="0"/>
                <w:numId w:val="15"/>
              </w:numPr>
              <w:contextualSpacing/>
              <w:rPr>
                <w:sz w:val="18"/>
                <w:szCs w:val="18"/>
                <w:lang w:val="en-GB"/>
              </w:rPr>
            </w:pPr>
            <w:r w:rsidRPr="00F54C2D">
              <w:rPr>
                <w:sz w:val="18"/>
                <w:szCs w:val="18"/>
                <w:lang w:val="en-GB"/>
              </w:rPr>
              <w:t xml:space="preserve">Wait for </w:t>
            </w:r>
            <w:proofErr w:type="spellStart"/>
            <w:r w:rsidRPr="00F54C2D">
              <w:rPr>
                <w:sz w:val="18"/>
                <w:szCs w:val="18"/>
                <w:lang w:val="en-GB"/>
              </w:rPr>
              <w:t>poller</w:t>
            </w:r>
            <w:proofErr w:type="spellEnd"/>
            <w:r w:rsidRPr="00F54C2D">
              <w:rPr>
                <w:sz w:val="18"/>
                <w:szCs w:val="18"/>
                <w:lang w:val="en-GB"/>
              </w:rPr>
              <w:t>;</w:t>
            </w:r>
          </w:p>
          <w:p w:rsidR="00A3343D" w:rsidRPr="00F54C2D" w:rsidRDefault="00A3343D" w:rsidP="00E15177">
            <w:pPr>
              <w:pStyle w:val="Lijstalinea"/>
              <w:numPr>
                <w:ilvl w:val="0"/>
                <w:numId w:val="15"/>
              </w:numPr>
              <w:contextualSpacing/>
              <w:rPr>
                <w:sz w:val="18"/>
                <w:szCs w:val="18"/>
                <w:lang w:val="en-GB"/>
              </w:rPr>
            </w:pPr>
            <w:r w:rsidRPr="00F54C2D">
              <w:rPr>
                <w:sz w:val="18"/>
                <w:szCs w:val="18"/>
                <w:lang w:val="en-GB"/>
              </w:rPr>
              <w:t xml:space="preserve">Check for </w:t>
            </w:r>
            <w:proofErr w:type="spellStart"/>
            <w:r w:rsidRPr="00F54C2D">
              <w:rPr>
                <w:sz w:val="18"/>
                <w:szCs w:val="18"/>
                <w:lang w:val="en-GB"/>
              </w:rPr>
              <w:t>raw_soap_xml_record</w:t>
            </w:r>
            <w:proofErr w:type="spellEnd"/>
            <w:r w:rsidRPr="00F54C2D">
              <w:rPr>
                <w:sz w:val="18"/>
                <w:szCs w:val="18"/>
                <w:lang w:val="en-GB"/>
              </w:rPr>
              <w:t xml:space="preserve"> with relation to </w:t>
            </w:r>
            <w:proofErr w:type="spellStart"/>
            <w:r w:rsidRPr="00F54C2D">
              <w:rPr>
                <w:sz w:val="18"/>
                <w:szCs w:val="18"/>
                <w:lang w:val="en-GB"/>
              </w:rPr>
              <w:t>soap_transaction</w:t>
            </w:r>
            <w:proofErr w:type="spellEnd"/>
            <w:r w:rsidRPr="00F54C2D">
              <w:rPr>
                <w:sz w:val="18"/>
                <w:szCs w:val="18"/>
                <w:lang w:val="en-GB"/>
              </w:rPr>
              <w:t xml:space="preserve"> record and with state “Done”</w:t>
            </w:r>
          </w:p>
          <w:p w:rsidR="00A3343D" w:rsidRPr="00F54C2D" w:rsidRDefault="00A3343D" w:rsidP="00E15177">
            <w:pPr>
              <w:pStyle w:val="Lijstalinea"/>
              <w:numPr>
                <w:ilvl w:val="0"/>
                <w:numId w:val="15"/>
              </w:numPr>
              <w:contextualSpacing/>
              <w:rPr>
                <w:sz w:val="18"/>
                <w:szCs w:val="18"/>
                <w:lang w:val="en-GB"/>
              </w:rPr>
            </w:pPr>
            <w:r w:rsidRPr="00F54C2D">
              <w:rPr>
                <w:sz w:val="18"/>
                <w:szCs w:val="18"/>
                <w:lang w:val="en-GB"/>
              </w:rPr>
              <w:t xml:space="preserve">Check for </w:t>
            </w:r>
            <w:proofErr w:type="spellStart"/>
            <w:r w:rsidRPr="00F54C2D">
              <w:rPr>
                <w:sz w:val="18"/>
                <w:szCs w:val="18"/>
                <w:lang w:val="en-GB"/>
              </w:rPr>
              <w:t>message_logging</w:t>
            </w:r>
            <w:proofErr w:type="spellEnd"/>
            <w:r w:rsidRPr="00F54C2D">
              <w:rPr>
                <w:sz w:val="18"/>
                <w:szCs w:val="18"/>
                <w:lang w:val="en-GB"/>
              </w:rPr>
              <w:t xml:space="preserve"> record with the </w:t>
            </w:r>
            <w:proofErr w:type="spellStart"/>
            <w:r w:rsidRPr="00F54C2D">
              <w:rPr>
                <w:sz w:val="18"/>
                <w:szCs w:val="18"/>
                <w:lang w:val="en-GB"/>
              </w:rPr>
              <w:t>clc_id</w:t>
            </w:r>
            <w:proofErr w:type="spellEnd"/>
            <w:r w:rsidRPr="00F54C2D">
              <w:rPr>
                <w:sz w:val="18"/>
                <w:szCs w:val="18"/>
                <w:lang w:val="en-GB"/>
              </w:rPr>
              <w:t xml:space="preserve"> for processed OK (57 on test)</w:t>
            </w:r>
          </w:p>
          <w:p w:rsidR="00A3343D" w:rsidRPr="00F54C2D" w:rsidRDefault="00A3343D" w:rsidP="00E15177">
            <w:pPr>
              <w:pStyle w:val="Lijstalinea"/>
              <w:numPr>
                <w:ilvl w:val="0"/>
                <w:numId w:val="15"/>
              </w:numPr>
              <w:contextualSpacing/>
              <w:rPr>
                <w:sz w:val="18"/>
                <w:szCs w:val="18"/>
                <w:lang w:val="en-GB"/>
              </w:rPr>
            </w:pPr>
            <w:r w:rsidRPr="00F54C2D">
              <w:rPr>
                <w:sz w:val="18"/>
                <w:szCs w:val="18"/>
                <w:lang w:val="en-GB"/>
              </w:rPr>
              <w:t>Check if CTD-record is created with</w:t>
            </w:r>
          </w:p>
          <w:p w:rsidR="00A3343D" w:rsidRPr="00F54C2D" w:rsidRDefault="00A3343D" w:rsidP="00E15177">
            <w:pPr>
              <w:pStyle w:val="Lijstalinea"/>
              <w:numPr>
                <w:ilvl w:val="1"/>
                <w:numId w:val="15"/>
              </w:numPr>
              <w:contextualSpacing/>
              <w:rPr>
                <w:sz w:val="18"/>
                <w:szCs w:val="18"/>
                <w:lang w:val="en-GB"/>
              </w:rPr>
            </w:pPr>
            <w:proofErr w:type="spellStart"/>
            <w:r w:rsidRPr="00F54C2D">
              <w:rPr>
                <w:sz w:val="18"/>
                <w:szCs w:val="18"/>
                <w:lang w:val="en-GB"/>
              </w:rPr>
              <w:t>ctd_switchid</w:t>
            </w:r>
            <w:proofErr w:type="spellEnd"/>
            <w:r w:rsidRPr="00F54C2D">
              <w:rPr>
                <w:sz w:val="18"/>
                <w:szCs w:val="18"/>
                <w:lang w:val="en-GB"/>
              </w:rPr>
              <w:t xml:space="preserve"> = message &lt;</w:t>
            </w:r>
            <w:proofErr w:type="spellStart"/>
            <w:r w:rsidRPr="00F54C2D">
              <w:rPr>
                <w:sz w:val="18"/>
                <w:szCs w:val="18"/>
                <w:lang w:val="en-GB"/>
              </w:rPr>
              <w:t>dossierid</w:t>
            </w:r>
            <w:proofErr w:type="spellEnd"/>
            <w:r w:rsidRPr="00F54C2D">
              <w:rPr>
                <w:sz w:val="18"/>
                <w:szCs w:val="18"/>
                <w:lang w:val="en-GB"/>
              </w:rPr>
              <w:t>&gt;,</w:t>
            </w:r>
          </w:p>
          <w:p w:rsidR="00A3343D" w:rsidRPr="00F54C2D" w:rsidRDefault="00A3343D" w:rsidP="00E15177">
            <w:pPr>
              <w:pStyle w:val="Lijstalinea"/>
              <w:numPr>
                <w:ilvl w:val="1"/>
                <w:numId w:val="15"/>
              </w:numPr>
              <w:contextualSpacing/>
              <w:rPr>
                <w:sz w:val="18"/>
                <w:szCs w:val="18"/>
                <w:lang w:val="en-GB"/>
              </w:rPr>
            </w:pPr>
            <w:proofErr w:type="spellStart"/>
            <w:r w:rsidRPr="00F54C2D">
              <w:rPr>
                <w:sz w:val="18"/>
                <w:szCs w:val="18"/>
                <w:lang w:val="en-GB"/>
              </w:rPr>
              <w:t>ctd_process_status</w:t>
            </w:r>
            <w:proofErr w:type="spellEnd"/>
            <w:r w:rsidRPr="00F54C2D">
              <w:rPr>
                <w:sz w:val="18"/>
                <w:szCs w:val="18"/>
                <w:lang w:val="en-GB"/>
              </w:rPr>
              <w:t xml:space="preserve"> = ‘Request’,</w:t>
            </w:r>
          </w:p>
          <w:p w:rsidR="00A3343D" w:rsidRDefault="00A3343D" w:rsidP="00E15177">
            <w:pPr>
              <w:pStyle w:val="Lijstalinea"/>
              <w:numPr>
                <w:ilvl w:val="1"/>
                <w:numId w:val="15"/>
              </w:numPr>
              <w:contextualSpacing/>
              <w:rPr>
                <w:sz w:val="18"/>
                <w:szCs w:val="18"/>
                <w:lang w:val="en-GB"/>
              </w:rPr>
            </w:pPr>
            <w:proofErr w:type="spellStart"/>
            <w:r w:rsidRPr="00F54C2D">
              <w:rPr>
                <w:sz w:val="18"/>
                <w:szCs w:val="18"/>
                <w:lang w:val="en-GB"/>
              </w:rPr>
              <w:t>ctd_dossier_status</w:t>
            </w:r>
            <w:proofErr w:type="spellEnd"/>
            <w:r w:rsidRPr="00F54C2D">
              <w:rPr>
                <w:sz w:val="18"/>
                <w:szCs w:val="18"/>
                <w:lang w:val="en-GB"/>
              </w:rPr>
              <w:t xml:space="preserve"> = ‘Pending’</w:t>
            </w:r>
          </w:p>
          <w:p w:rsidR="00C70924" w:rsidRDefault="00C70924" w:rsidP="00C70924">
            <w:pPr>
              <w:contextualSpacing/>
              <w:rPr>
                <w:sz w:val="18"/>
                <w:szCs w:val="18"/>
                <w:lang w:val="en-GB"/>
              </w:rPr>
            </w:pPr>
            <w:r>
              <w:rPr>
                <w:sz w:val="18"/>
                <w:szCs w:val="18"/>
                <w:lang w:val="en-GB"/>
              </w:rPr>
              <w:t xml:space="preserve">Note: the built </w:t>
            </w:r>
            <w:proofErr w:type="spellStart"/>
            <w:r>
              <w:rPr>
                <w:sz w:val="18"/>
                <w:szCs w:val="18"/>
                <w:lang w:val="en-GB"/>
              </w:rPr>
              <w:t>testcases</w:t>
            </w:r>
            <w:proofErr w:type="spellEnd"/>
            <w:r>
              <w:rPr>
                <w:sz w:val="18"/>
                <w:szCs w:val="18"/>
                <w:lang w:val="en-GB"/>
              </w:rPr>
              <w:t xml:space="preserve"> also send a CTRA, this is to close the dossier in the test environment and not necessary for this test.</w:t>
            </w:r>
          </w:p>
          <w:p w:rsidR="00D8478F" w:rsidRPr="00C70924" w:rsidRDefault="00D8478F" w:rsidP="00C70924">
            <w:pPr>
              <w:contextualSpacing/>
              <w:rPr>
                <w:sz w:val="18"/>
                <w:szCs w:val="18"/>
                <w:lang w:val="en-GB"/>
              </w:rPr>
            </w:pPr>
            <w:r>
              <w:rPr>
                <w:sz w:val="18"/>
                <w:szCs w:val="18"/>
                <w:lang w:val="en-GB"/>
              </w:rPr>
              <w:t xml:space="preserve">Note 2: the test suite is currently built on the assumption that </w:t>
            </w:r>
            <w:proofErr w:type="spellStart"/>
            <w:r>
              <w:rPr>
                <w:sz w:val="18"/>
                <w:szCs w:val="18"/>
                <w:lang w:val="en-GB"/>
              </w:rPr>
              <w:t>par_contract_id_business_dossier</w:t>
            </w:r>
            <w:proofErr w:type="spellEnd"/>
            <w:r>
              <w:rPr>
                <w:sz w:val="18"/>
                <w:szCs w:val="18"/>
                <w:lang w:val="en-GB"/>
              </w:rPr>
              <w:t xml:space="preserve"> = TRUE and will skip </w:t>
            </w:r>
            <w:proofErr w:type="spellStart"/>
            <w:r>
              <w:rPr>
                <w:sz w:val="18"/>
                <w:szCs w:val="18"/>
                <w:lang w:val="en-GB"/>
              </w:rPr>
              <w:t>testcases</w:t>
            </w:r>
            <w:proofErr w:type="spellEnd"/>
            <w:r>
              <w:rPr>
                <w:sz w:val="18"/>
                <w:szCs w:val="18"/>
                <w:lang w:val="en-GB"/>
              </w:rPr>
              <w:t xml:space="preserve"> for business requests that do not contain a </w:t>
            </w:r>
            <w:proofErr w:type="spellStart"/>
            <w:r>
              <w:rPr>
                <w:sz w:val="18"/>
                <w:szCs w:val="18"/>
                <w:lang w:val="en-GB"/>
              </w:rPr>
              <w:t>contractid</w:t>
            </w:r>
            <w:proofErr w:type="spellEnd"/>
            <w:r>
              <w:rPr>
                <w:sz w:val="18"/>
                <w:szCs w:val="18"/>
                <w:lang w:val="en-GB"/>
              </w:rPr>
              <w:t xml:space="preserve">. This is the current situation in production, but also needs to be tested for </w:t>
            </w:r>
            <w:proofErr w:type="spellStart"/>
            <w:r>
              <w:rPr>
                <w:sz w:val="18"/>
                <w:szCs w:val="18"/>
                <w:lang w:val="en-GB"/>
              </w:rPr>
              <w:t>par_contract_id_business_dossier</w:t>
            </w:r>
            <w:proofErr w:type="spellEnd"/>
            <w:r>
              <w:rPr>
                <w:sz w:val="18"/>
                <w:szCs w:val="18"/>
                <w:lang w:val="en-GB"/>
              </w:rPr>
              <w:t xml:space="preserve"> = TRUE.</w:t>
            </w:r>
          </w:p>
        </w:tc>
      </w:tr>
      <w:tr w:rsidR="00A3343D" w:rsidRPr="00BD0F20" w:rsidTr="005F79F5">
        <w:tc>
          <w:tcPr>
            <w:tcW w:w="1951" w:type="dxa"/>
            <w:tcBorders>
              <w:top w:val="single" w:sz="4" w:space="0" w:color="auto"/>
              <w:left w:val="single" w:sz="4" w:space="0" w:color="auto"/>
              <w:bottom w:val="single" w:sz="4" w:space="0" w:color="auto"/>
              <w:right w:val="single" w:sz="4" w:space="0" w:color="auto"/>
            </w:tcBorders>
            <w:hideMark/>
          </w:tcPr>
          <w:p w:rsidR="00A3343D" w:rsidRPr="00F54C2D" w:rsidRDefault="00A3343D" w:rsidP="005F79F5">
            <w:pPr>
              <w:rPr>
                <w:sz w:val="18"/>
                <w:szCs w:val="18"/>
                <w:lang w:val="en-GB"/>
              </w:rPr>
            </w:pPr>
            <w:r w:rsidRPr="00F54C2D">
              <w:rPr>
                <w:sz w:val="18"/>
                <w:szCs w:val="18"/>
                <w:lang w:val="en-GB"/>
              </w:rPr>
              <w:t>Conditions</w:t>
            </w:r>
          </w:p>
        </w:tc>
        <w:tc>
          <w:tcPr>
            <w:tcW w:w="5637" w:type="dxa"/>
            <w:tcBorders>
              <w:top w:val="single" w:sz="4" w:space="0" w:color="auto"/>
              <w:left w:val="single" w:sz="4" w:space="0" w:color="auto"/>
              <w:bottom w:val="single" w:sz="4" w:space="0" w:color="auto"/>
              <w:right w:val="single" w:sz="4" w:space="0" w:color="auto"/>
            </w:tcBorders>
            <w:hideMark/>
          </w:tcPr>
          <w:p w:rsidR="00A3343D" w:rsidRPr="00F54C2D" w:rsidRDefault="00A3343D" w:rsidP="00E15177">
            <w:pPr>
              <w:pStyle w:val="Lijstalinea"/>
              <w:numPr>
                <w:ilvl w:val="0"/>
                <w:numId w:val="16"/>
              </w:numPr>
              <w:contextualSpacing/>
              <w:rPr>
                <w:rFonts w:cstheme="minorBidi"/>
                <w:sz w:val="18"/>
                <w:szCs w:val="18"/>
                <w:lang w:val="en-GB"/>
              </w:rPr>
            </w:pPr>
            <w:r w:rsidRPr="00F54C2D">
              <w:rPr>
                <w:sz w:val="18"/>
                <w:szCs w:val="18"/>
                <w:lang w:val="en-GB"/>
              </w:rPr>
              <w:t>request is of the correct soap version for the recipient operator;</w:t>
            </w:r>
          </w:p>
          <w:p w:rsidR="00A3343D" w:rsidRPr="00F54C2D" w:rsidRDefault="00A3343D" w:rsidP="00E15177">
            <w:pPr>
              <w:pStyle w:val="Lijstalinea"/>
              <w:numPr>
                <w:ilvl w:val="0"/>
                <w:numId w:val="16"/>
              </w:numPr>
              <w:contextualSpacing/>
              <w:rPr>
                <w:sz w:val="18"/>
                <w:szCs w:val="18"/>
                <w:lang w:val="en-GB"/>
              </w:rPr>
            </w:pPr>
            <w:r w:rsidRPr="00F54C2D">
              <w:rPr>
                <w:sz w:val="18"/>
                <w:szCs w:val="18"/>
                <w:lang w:val="en-GB"/>
              </w:rPr>
              <w:t xml:space="preserve">Unique </w:t>
            </w:r>
            <w:proofErr w:type="spellStart"/>
            <w:r w:rsidRPr="00F54C2D">
              <w:rPr>
                <w:sz w:val="18"/>
                <w:szCs w:val="18"/>
                <w:lang w:val="en-GB"/>
              </w:rPr>
              <w:t>dossierId</w:t>
            </w:r>
            <w:proofErr w:type="spellEnd"/>
          </w:p>
          <w:p w:rsidR="00A3343D" w:rsidRPr="00F54C2D" w:rsidRDefault="00A3343D" w:rsidP="00E15177">
            <w:pPr>
              <w:pStyle w:val="Lijstalinea"/>
              <w:numPr>
                <w:ilvl w:val="0"/>
                <w:numId w:val="16"/>
              </w:numPr>
              <w:contextualSpacing/>
              <w:rPr>
                <w:sz w:val="18"/>
                <w:szCs w:val="18"/>
                <w:lang w:val="en-GB"/>
              </w:rPr>
            </w:pPr>
            <w:r w:rsidRPr="00F54C2D">
              <w:rPr>
                <w:sz w:val="18"/>
                <w:szCs w:val="18"/>
                <w:lang w:val="en-GB"/>
              </w:rPr>
              <w:t xml:space="preserve">Unique </w:t>
            </w:r>
            <w:r w:rsidR="00C70924">
              <w:rPr>
                <w:sz w:val="18"/>
                <w:szCs w:val="18"/>
                <w:lang w:val="en-GB"/>
              </w:rPr>
              <w:t>c</w:t>
            </w:r>
            <w:r w:rsidRPr="00F54C2D">
              <w:rPr>
                <w:sz w:val="18"/>
                <w:szCs w:val="18"/>
                <w:lang w:val="en-GB"/>
              </w:rPr>
              <w:t>ontracted/telephone number/</w:t>
            </w:r>
            <w:proofErr w:type="spellStart"/>
            <w:r w:rsidRPr="00F54C2D">
              <w:rPr>
                <w:sz w:val="18"/>
                <w:szCs w:val="18"/>
                <w:lang w:val="en-GB"/>
              </w:rPr>
              <w:t>iban</w:t>
            </w:r>
            <w:proofErr w:type="spellEnd"/>
            <w:r w:rsidRPr="00F54C2D">
              <w:rPr>
                <w:sz w:val="18"/>
                <w:szCs w:val="18"/>
                <w:lang w:val="en-GB"/>
              </w:rPr>
              <w:t xml:space="preserve"> for postcode;</w:t>
            </w:r>
          </w:p>
          <w:p w:rsidR="00A3343D" w:rsidRPr="00F54C2D" w:rsidRDefault="00A3343D" w:rsidP="00E15177">
            <w:pPr>
              <w:pStyle w:val="Lijstalinea"/>
              <w:numPr>
                <w:ilvl w:val="0"/>
                <w:numId w:val="16"/>
              </w:numPr>
              <w:contextualSpacing/>
              <w:rPr>
                <w:sz w:val="18"/>
                <w:szCs w:val="18"/>
                <w:lang w:val="en-GB"/>
              </w:rPr>
            </w:pPr>
            <w:r w:rsidRPr="00F54C2D">
              <w:rPr>
                <w:sz w:val="18"/>
                <w:szCs w:val="18"/>
                <w:lang w:val="en-GB"/>
              </w:rPr>
              <w:t>for soap v2 and soapv3 messages with the flag &lt;business&gt;N&lt;/business&gt;</w:t>
            </w:r>
          </w:p>
          <w:p w:rsidR="00A3343D" w:rsidRPr="00F54C2D" w:rsidRDefault="00A3343D" w:rsidP="00E15177">
            <w:pPr>
              <w:pStyle w:val="Lijstalinea"/>
              <w:numPr>
                <w:ilvl w:val="0"/>
                <w:numId w:val="16"/>
              </w:numPr>
              <w:contextualSpacing/>
              <w:rPr>
                <w:sz w:val="18"/>
                <w:szCs w:val="18"/>
                <w:lang w:val="en-GB"/>
              </w:rPr>
            </w:pPr>
            <w:r w:rsidRPr="00F54C2D">
              <w:rPr>
                <w:sz w:val="18"/>
                <w:szCs w:val="18"/>
                <w:lang w:val="en-GB"/>
              </w:rPr>
              <w:t xml:space="preserve">if parameters </w:t>
            </w:r>
            <w:proofErr w:type="spellStart"/>
            <w:r w:rsidRPr="00F54C2D">
              <w:rPr>
                <w:sz w:val="18"/>
                <w:szCs w:val="18"/>
                <w:lang w:val="en-GB"/>
              </w:rPr>
              <w:t>par_contract_id_business_dossier</w:t>
            </w:r>
            <w:proofErr w:type="spellEnd"/>
            <w:r w:rsidRPr="00F54C2D">
              <w:rPr>
                <w:sz w:val="18"/>
                <w:szCs w:val="18"/>
                <w:lang w:val="en-GB"/>
              </w:rPr>
              <w:t xml:space="preserve"> = FALSE then also for soapv3 messages with the flag &lt;business&gt;Y&lt;/business&gt;</w:t>
            </w:r>
          </w:p>
        </w:tc>
      </w:tr>
      <w:tr w:rsidR="00A3343D" w:rsidRPr="00BD0F20" w:rsidTr="005F79F5">
        <w:tc>
          <w:tcPr>
            <w:tcW w:w="1951" w:type="dxa"/>
            <w:tcBorders>
              <w:top w:val="single" w:sz="4" w:space="0" w:color="auto"/>
              <w:left w:val="single" w:sz="4" w:space="0" w:color="auto"/>
              <w:bottom w:val="single" w:sz="4" w:space="0" w:color="auto"/>
              <w:right w:val="single" w:sz="4" w:space="0" w:color="auto"/>
            </w:tcBorders>
          </w:tcPr>
          <w:p w:rsidR="00A3343D" w:rsidRPr="00F54C2D" w:rsidRDefault="00FD5A8E" w:rsidP="005F79F5">
            <w:pPr>
              <w:rPr>
                <w:sz w:val="18"/>
                <w:szCs w:val="18"/>
                <w:lang w:val="en-GB"/>
              </w:rPr>
            </w:pPr>
            <w:r>
              <w:rPr>
                <w:sz w:val="18"/>
                <w:szCs w:val="18"/>
                <w:lang w:val="en-GB"/>
              </w:rPr>
              <w:t>V</w:t>
            </w:r>
            <w:r w:rsidR="00A3343D" w:rsidRPr="00F54C2D">
              <w:rPr>
                <w:sz w:val="18"/>
                <w:szCs w:val="18"/>
                <w:lang w:val="en-GB"/>
              </w:rPr>
              <w:t>ariations</w:t>
            </w:r>
          </w:p>
        </w:tc>
        <w:tc>
          <w:tcPr>
            <w:tcW w:w="5637" w:type="dxa"/>
            <w:tcBorders>
              <w:top w:val="single" w:sz="4" w:space="0" w:color="auto"/>
              <w:left w:val="single" w:sz="4" w:space="0" w:color="auto"/>
              <w:bottom w:val="single" w:sz="4" w:space="0" w:color="auto"/>
              <w:right w:val="single" w:sz="4" w:space="0" w:color="auto"/>
            </w:tcBorders>
          </w:tcPr>
          <w:p w:rsidR="00A3343D" w:rsidRPr="00F54C2D" w:rsidRDefault="00A3343D" w:rsidP="00E15177">
            <w:pPr>
              <w:pStyle w:val="Lijstalinea"/>
              <w:numPr>
                <w:ilvl w:val="0"/>
                <w:numId w:val="16"/>
              </w:numPr>
              <w:contextualSpacing/>
              <w:rPr>
                <w:sz w:val="18"/>
                <w:szCs w:val="18"/>
                <w:lang w:val="en-GB"/>
              </w:rPr>
            </w:pPr>
            <w:r w:rsidRPr="00F54C2D">
              <w:rPr>
                <w:sz w:val="18"/>
                <w:szCs w:val="18"/>
                <w:lang w:val="en-GB"/>
              </w:rPr>
              <w:t xml:space="preserve">Different types of recipient provider (GUI/SOAPv2/SOAPv3, </w:t>
            </w:r>
            <w:proofErr w:type="spellStart"/>
            <w:r w:rsidRPr="00F54C2D">
              <w:rPr>
                <w:sz w:val="18"/>
                <w:szCs w:val="18"/>
                <w:lang w:val="en-GB"/>
              </w:rPr>
              <w:t>business_gui_only</w:t>
            </w:r>
            <w:proofErr w:type="spellEnd"/>
            <w:r w:rsidRPr="00F54C2D">
              <w:rPr>
                <w:sz w:val="18"/>
                <w:szCs w:val="18"/>
                <w:lang w:val="en-GB"/>
              </w:rPr>
              <w:t>);</w:t>
            </w:r>
          </w:p>
          <w:p w:rsidR="00A3343D" w:rsidRPr="00F54C2D" w:rsidRDefault="00A3343D" w:rsidP="00E15177">
            <w:pPr>
              <w:pStyle w:val="Lijstalinea"/>
              <w:numPr>
                <w:ilvl w:val="0"/>
                <w:numId w:val="16"/>
              </w:numPr>
              <w:contextualSpacing/>
              <w:rPr>
                <w:sz w:val="18"/>
                <w:szCs w:val="18"/>
                <w:lang w:val="en-GB"/>
              </w:rPr>
            </w:pPr>
            <w:r w:rsidRPr="00F54C2D">
              <w:rPr>
                <w:sz w:val="18"/>
                <w:szCs w:val="18"/>
                <w:lang w:val="en-GB"/>
              </w:rPr>
              <w:t>Different type of messages: business Y and N;</w:t>
            </w:r>
          </w:p>
          <w:p w:rsidR="00A3343D" w:rsidRPr="00F54C2D" w:rsidRDefault="00A3343D" w:rsidP="00E15177">
            <w:pPr>
              <w:pStyle w:val="Lijstalinea"/>
              <w:numPr>
                <w:ilvl w:val="0"/>
                <w:numId w:val="16"/>
              </w:numPr>
              <w:contextualSpacing/>
              <w:rPr>
                <w:sz w:val="18"/>
                <w:szCs w:val="18"/>
                <w:lang w:val="en-GB"/>
              </w:rPr>
            </w:pPr>
            <w:r w:rsidRPr="00F54C2D">
              <w:rPr>
                <w:sz w:val="18"/>
                <w:szCs w:val="18"/>
                <w:lang w:val="en-GB"/>
              </w:rPr>
              <w:t xml:space="preserve">Different type of donor provider(GUI/SOAPv2/SOAPv3, </w:t>
            </w:r>
            <w:proofErr w:type="spellStart"/>
            <w:r w:rsidRPr="00F54C2D">
              <w:rPr>
                <w:sz w:val="18"/>
                <w:szCs w:val="18"/>
                <w:lang w:val="en-GB"/>
              </w:rPr>
              <w:t>business_gui_only</w:t>
            </w:r>
            <w:proofErr w:type="spellEnd"/>
            <w:r w:rsidRPr="00F54C2D">
              <w:rPr>
                <w:sz w:val="18"/>
                <w:szCs w:val="18"/>
                <w:lang w:val="en-GB"/>
              </w:rPr>
              <w:t>);</w:t>
            </w:r>
          </w:p>
        </w:tc>
      </w:tr>
    </w:tbl>
    <w:p w:rsidR="00C11DBD" w:rsidRDefault="00C11DBD" w:rsidP="00C11DBD">
      <w:pPr>
        <w:pStyle w:val="Kop4"/>
      </w:pPr>
      <w:r>
        <w:lastRenderedPageBreak/>
        <w:t xml:space="preserve">Smart </w:t>
      </w:r>
      <w:proofErr w:type="spellStart"/>
      <w:r>
        <w:t>Validation</w:t>
      </w:r>
      <w:proofErr w:type="spellEnd"/>
      <w:r>
        <w:t xml:space="preserve"> test cases</w:t>
      </w:r>
    </w:p>
    <w:tbl>
      <w:tblPr>
        <w:tblStyle w:val="Tabelraster"/>
        <w:tblW w:w="0" w:type="auto"/>
        <w:tblLook w:val="04A0" w:firstRow="1" w:lastRow="0" w:firstColumn="1" w:lastColumn="0" w:noHBand="0" w:noVBand="1"/>
      </w:tblPr>
      <w:tblGrid>
        <w:gridCol w:w="1951"/>
        <w:gridCol w:w="6521"/>
      </w:tblGrid>
      <w:tr w:rsidR="00C11DBD" w:rsidRPr="004312FB" w:rsidTr="00C11DBD">
        <w:tc>
          <w:tcPr>
            <w:tcW w:w="195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C11DBD" w:rsidRPr="00F54C2D" w:rsidRDefault="00C11DBD" w:rsidP="00C11DBD">
            <w:pPr>
              <w:rPr>
                <w:b/>
                <w:color w:val="FFFFFF" w:themeColor="background1"/>
                <w:sz w:val="18"/>
                <w:szCs w:val="18"/>
                <w:lang w:val="en-GB"/>
              </w:rPr>
            </w:pPr>
            <w:r>
              <w:rPr>
                <w:b/>
                <w:color w:val="FFFFFF" w:themeColor="background1"/>
                <w:sz w:val="18"/>
                <w:szCs w:val="18"/>
                <w:lang w:val="en-GB"/>
              </w:rPr>
              <w:t>Number</w:t>
            </w:r>
          </w:p>
        </w:tc>
        <w:tc>
          <w:tcPr>
            <w:tcW w:w="6521"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C11DBD" w:rsidRPr="00F54C2D" w:rsidRDefault="00C11DBD" w:rsidP="00C11DBD">
            <w:pPr>
              <w:rPr>
                <w:b/>
                <w:color w:val="FFFFFF" w:themeColor="background1"/>
                <w:sz w:val="18"/>
                <w:szCs w:val="18"/>
                <w:lang w:val="en-GB"/>
              </w:rPr>
            </w:pPr>
            <w:r>
              <w:rPr>
                <w:b/>
                <w:color w:val="FFFFFF" w:themeColor="background1"/>
                <w:sz w:val="18"/>
                <w:szCs w:val="18"/>
                <w:lang w:val="en-GB"/>
              </w:rPr>
              <w:t>description</w:t>
            </w:r>
          </w:p>
        </w:tc>
      </w:tr>
      <w:tr w:rsidR="00C11DBD" w:rsidRPr="00C11DBD" w:rsidTr="00C11DBD">
        <w:tc>
          <w:tcPr>
            <w:tcW w:w="1951" w:type="dxa"/>
            <w:tcBorders>
              <w:top w:val="single" w:sz="4" w:space="0" w:color="auto"/>
              <w:left w:val="single" w:sz="4" w:space="0" w:color="auto"/>
              <w:bottom w:val="single" w:sz="4" w:space="0" w:color="auto"/>
              <w:right w:val="single" w:sz="4" w:space="0" w:color="auto"/>
            </w:tcBorders>
            <w:hideMark/>
          </w:tcPr>
          <w:p w:rsidR="00C11DBD" w:rsidRPr="00BD6F74" w:rsidRDefault="00C11DBD" w:rsidP="00C11DBD">
            <w:r w:rsidRPr="00BD6F74">
              <w:t>A4-1.</w:t>
            </w:r>
          </w:p>
        </w:tc>
        <w:tc>
          <w:tcPr>
            <w:tcW w:w="6521" w:type="dxa"/>
            <w:tcBorders>
              <w:top w:val="single" w:sz="4" w:space="0" w:color="auto"/>
              <w:left w:val="single" w:sz="4" w:space="0" w:color="auto"/>
              <w:bottom w:val="single" w:sz="4" w:space="0" w:color="auto"/>
              <w:right w:val="single" w:sz="4" w:space="0" w:color="auto"/>
            </w:tcBorders>
            <w:hideMark/>
          </w:tcPr>
          <w:p w:rsidR="00C11DBD" w:rsidRPr="00BD6F74" w:rsidRDefault="00C11DBD" w:rsidP="00C11DBD">
            <w:proofErr w:type="spellStart"/>
            <w:r w:rsidRPr="00BD6F74">
              <w:t>Only</w:t>
            </w:r>
            <w:proofErr w:type="spellEnd"/>
            <w:r>
              <w:t xml:space="preserve"> </w:t>
            </w:r>
            <w:proofErr w:type="spellStart"/>
            <w:r>
              <w:t>contractid</w:t>
            </w:r>
            <w:proofErr w:type="spellEnd"/>
          </w:p>
        </w:tc>
      </w:tr>
      <w:tr w:rsidR="00C11DBD" w:rsidRPr="00224504" w:rsidTr="00C11DBD">
        <w:tc>
          <w:tcPr>
            <w:tcW w:w="1951" w:type="dxa"/>
            <w:tcBorders>
              <w:top w:val="single" w:sz="4" w:space="0" w:color="auto"/>
              <w:left w:val="single" w:sz="4" w:space="0" w:color="auto"/>
              <w:bottom w:val="single" w:sz="4" w:space="0" w:color="auto"/>
              <w:right w:val="single" w:sz="4" w:space="0" w:color="auto"/>
            </w:tcBorders>
            <w:hideMark/>
          </w:tcPr>
          <w:p w:rsidR="00C11DBD" w:rsidRPr="00BD6F74" w:rsidRDefault="00C11DBD" w:rsidP="00C11DBD">
            <w:r w:rsidRPr="00BD6F74">
              <w:t>A4-2.</w:t>
            </w:r>
          </w:p>
        </w:tc>
        <w:tc>
          <w:tcPr>
            <w:tcW w:w="6521" w:type="dxa"/>
            <w:tcBorders>
              <w:top w:val="single" w:sz="4" w:space="0" w:color="auto"/>
              <w:left w:val="single" w:sz="4" w:space="0" w:color="auto"/>
              <w:bottom w:val="single" w:sz="4" w:space="0" w:color="auto"/>
              <w:right w:val="single" w:sz="4" w:space="0" w:color="auto"/>
            </w:tcBorders>
            <w:hideMark/>
          </w:tcPr>
          <w:p w:rsidR="00C11DBD" w:rsidRPr="00BD6F74" w:rsidRDefault="00C11DBD" w:rsidP="00C11DBD">
            <w:proofErr w:type="spellStart"/>
            <w:r w:rsidRPr="00BD6F74">
              <w:t>Only</w:t>
            </w:r>
            <w:proofErr w:type="spellEnd"/>
            <w:r>
              <w:t xml:space="preserve"> </w:t>
            </w:r>
            <w:proofErr w:type="spellStart"/>
            <w:r>
              <w:t>iban</w:t>
            </w:r>
            <w:proofErr w:type="spellEnd"/>
          </w:p>
        </w:tc>
      </w:tr>
      <w:tr w:rsidR="00C11DBD" w:rsidRPr="00224504" w:rsidTr="00C11DBD">
        <w:tc>
          <w:tcPr>
            <w:tcW w:w="1951" w:type="dxa"/>
            <w:tcBorders>
              <w:top w:val="single" w:sz="4" w:space="0" w:color="auto"/>
              <w:left w:val="single" w:sz="4" w:space="0" w:color="auto"/>
              <w:bottom w:val="single" w:sz="4" w:space="0" w:color="auto"/>
              <w:right w:val="single" w:sz="4" w:space="0" w:color="auto"/>
            </w:tcBorders>
          </w:tcPr>
          <w:p w:rsidR="00C11DBD" w:rsidRPr="00BD6F74" w:rsidRDefault="00C11DBD" w:rsidP="00C11DBD">
            <w:r w:rsidRPr="00BD6F74">
              <w:t>A4-3.</w:t>
            </w:r>
          </w:p>
        </w:tc>
        <w:tc>
          <w:tcPr>
            <w:tcW w:w="6521" w:type="dxa"/>
            <w:tcBorders>
              <w:top w:val="single" w:sz="4" w:space="0" w:color="auto"/>
              <w:left w:val="single" w:sz="4" w:space="0" w:color="auto"/>
              <w:bottom w:val="single" w:sz="4" w:space="0" w:color="auto"/>
              <w:right w:val="single" w:sz="4" w:space="0" w:color="auto"/>
            </w:tcBorders>
          </w:tcPr>
          <w:p w:rsidR="00C11DBD" w:rsidRPr="00BD6F74" w:rsidRDefault="00C11DBD" w:rsidP="00C11DBD">
            <w:proofErr w:type="spellStart"/>
            <w:r w:rsidRPr="00BD6F74">
              <w:t>Only</w:t>
            </w:r>
            <w:proofErr w:type="spellEnd"/>
            <w:r>
              <w:t xml:space="preserve"> </w:t>
            </w:r>
            <w:proofErr w:type="spellStart"/>
            <w:r>
              <w:t>telephonenumber</w:t>
            </w:r>
            <w:proofErr w:type="spellEnd"/>
            <w:r>
              <w:t xml:space="preserve"> start</w:t>
            </w:r>
          </w:p>
        </w:tc>
      </w:tr>
      <w:tr w:rsidR="00C11DBD" w:rsidRPr="00224504" w:rsidTr="00C11DBD">
        <w:tc>
          <w:tcPr>
            <w:tcW w:w="1951" w:type="dxa"/>
            <w:tcBorders>
              <w:top w:val="single" w:sz="4" w:space="0" w:color="auto"/>
              <w:left w:val="single" w:sz="4" w:space="0" w:color="auto"/>
              <w:bottom w:val="single" w:sz="4" w:space="0" w:color="auto"/>
              <w:right w:val="single" w:sz="4" w:space="0" w:color="auto"/>
            </w:tcBorders>
          </w:tcPr>
          <w:p w:rsidR="00C11DBD" w:rsidRPr="00BD6F74" w:rsidRDefault="00C11DBD" w:rsidP="00C11DBD">
            <w:r w:rsidRPr="00BD6F74">
              <w:t>A4-4.</w:t>
            </w:r>
          </w:p>
        </w:tc>
        <w:tc>
          <w:tcPr>
            <w:tcW w:w="6521" w:type="dxa"/>
            <w:tcBorders>
              <w:top w:val="single" w:sz="4" w:space="0" w:color="auto"/>
              <w:left w:val="single" w:sz="4" w:space="0" w:color="auto"/>
              <w:bottom w:val="single" w:sz="4" w:space="0" w:color="auto"/>
              <w:right w:val="single" w:sz="4" w:space="0" w:color="auto"/>
            </w:tcBorders>
          </w:tcPr>
          <w:p w:rsidR="00C11DBD" w:rsidRPr="00BD6F74" w:rsidRDefault="00C11DBD" w:rsidP="00C11DBD">
            <w:proofErr w:type="spellStart"/>
            <w:r>
              <w:t>Telephonenumberstart</w:t>
            </w:r>
            <w:proofErr w:type="spellEnd"/>
            <w:r>
              <w:t xml:space="preserve"> = </w:t>
            </w:r>
            <w:proofErr w:type="spellStart"/>
            <w:r>
              <w:t>telephonenumberend</w:t>
            </w:r>
            <w:proofErr w:type="spellEnd"/>
          </w:p>
        </w:tc>
      </w:tr>
      <w:tr w:rsidR="00C11DBD" w:rsidRPr="00224504" w:rsidTr="00C11DBD">
        <w:tc>
          <w:tcPr>
            <w:tcW w:w="1951" w:type="dxa"/>
            <w:tcBorders>
              <w:top w:val="single" w:sz="4" w:space="0" w:color="auto"/>
              <w:left w:val="single" w:sz="4" w:space="0" w:color="auto"/>
              <w:bottom w:val="single" w:sz="4" w:space="0" w:color="auto"/>
              <w:right w:val="single" w:sz="4" w:space="0" w:color="auto"/>
            </w:tcBorders>
          </w:tcPr>
          <w:p w:rsidR="00C11DBD" w:rsidRPr="00BD6F74" w:rsidRDefault="00C11DBD" w:rsidP="00C11DBD">
            <w:r w:rsidRPr="00BD6F74">
              <w:t>A4-5.</w:t>
            </w:r>
          </w:p>
        </w:tc>
        <w:tc>
          <w:tcPr>
            <w:tcW w:w="6521" w:type="dxa"/>
            <w:tcBorders>
              <w:top w:val="single" w:sz="4" w:space="0" w:color="auto"/>
              <w:left w:val="single" w:sz="4" w:space="0" w:color="auto"/>
              <w:bottom w:val="single" w:sz="4" w:space="0" w:color="auto"/>
              <w:right w:val="single" w:sz="4" w:space="0" w:color="auto"/>
            </w:tcBorders>
          </w:tcPr>
          <w:p w:rsidR="00C11DBD" w:rsidRPr="00BD6F74" w:rsidRDefault="00AF06BB" w:rsidP="00C11DBD">
            <w:proofErr w:type="spellStart"/>
            <w:r>
              <w:t>Contractid</w:t>
            </w:r>
            <w:proofErr w:type="spellEnd"/>
            <w:r>
              <w:t xml:space="preserve"> + </w:t>
            </w:r>
            <w:proofErr w:type="spellStart"/>
            <w:r>
              <w:t>iban</w:t>
            </w:r>
            <w:proofErr w:type="spellEnd"/>
          </w:p>
        </w:tc>
      </w:tr>
      <w:tr w:rsidR="00C11DBD" w:rsidRPr="00224504" w:rsidTr="00C11DBD">
        <w:tc>
          <w:tcPr>
            <w:tcW w:w="1951" w:type="dxa"/>
            <w:tcBorders>
              <w:top w:val="single" w:sz="4" w:space="0" w:color="auto"/>
              <w:left w:val="single" w:sz="4" w:space="0" w:color="auto"/>
              <w:bottom w:val="single" w:sz="4" w:space="0" w:color="auto"/>
              <w:right w:val="single" w:sz="4" w:space="0" w:color="auto"/>
            </w:tcBorders>
          </w:tcPr>
          <w:p w:rsidR="00C11DBD" w:rsidRPr="00BD6F74" w:rsidRDefault="00C11DBD" w:rsidP="00C11DBD">
            <w:r w:rsidRPr="00BD6F74">
              <w:t>A4-6.</w:t>
            </w:r>
          </w:p>
        </w:tc>
        <w:tc>
          <w:tcPr>
            <w:tcW w:w="6521" w:type="dxa"/>
            <w:tcBorders>
              <w:top w:val="single" w:sz="4" w:space="0" w:color="auto"/>
              <w:left w:val="single" w:sz="4" w:space="0" w:color="auto"/>
              <w:bottom w:val="single" w:sz="4" w:space="0" w:color="auto"/>
              <w:right w:val="single" w:sz="4" w:space="0" w:color="auto"/>
            </w:tcBorders>
          </w:tcPr>
          <w:p w:rsidR="00C11DBD" w:rsidRPr="00BD6F74" w:rsidRDefault="00AF06BB" w:rsidP="00C11DBD">
            <w:proofErr w:type="spellStart"/>
            <w:r>
              <w:t>Contractid</w:t>
            </w:r>
            <w:proofErr w:type="spellEnd"/>
            <w:r>
              <w:t xml:space="preserve"> + </w:t>
            </w:r>
            <w:proofErr w:type="spellStart"/>
            <w:r>
              <w:t>telephonenumberstart</w:t>
            </w:r>
            <w:proofErr w:type="spellEnd"/>
          </w:p>
        </w:tc>
      </w:tr>
      <w:tr w:rsidR="00C11DBD" w:rsidRPr="00224504" w:rsidTr="00C11DBD">
        <w:tc>
          <w:tcPr>
            <w:tcW w:w="1951" w:type="dxa"/>
            <w:tcBorders>
              <w:top w:val="single" w:sz="4" w:space="0" w:color="auto"/>
              <w:left w:val="single" w:sz="4" w:space="0" w:color="auto"/>
              <w:bottom w:val="single" w:sz="4" w:space="0" w:color="auto"/>
              <w:right w:val="single" w:sz="4" w:space="0" w:color="auto"/>
            </w:tcBorders>
          </w:tcPr>
          <w:p w:rsidR="00C11DBD" w:rsidRPr="00BD6F74" w:rsidRDefault="00C11DBD" w:rsidP="00C11DBD">
            <w:r w:rsidRPr="00BD6F74">
              <w:t>A4-7.</w:t>
            </w:r>
          </w:p>
        </w:tc>
        <w:tc>
          <w:tcPr>
            <w:tcW w:w="6521" w:type="dxa"/>
            <w:tcBorders>
              <w:top w:val="single" w:sz="4" w:space="0" w:color="auto"/>
              <w:left w:val="single" w:sz="4" w:space="0" w:color="auto"/>
              <w:bottom w:val="single" w:sz="4" w:space="0" w:color="auto"/>
              <w:right w:val="single" w:sz="4" w:space="0" w:color="auto"/>
            </w:tcBorders>
          </w:tcPr>
          <w:p w:rsidR="00C11DBD" w:rsidRPr="00BD6F74" w:rsidRDefault="00AF06BB" w:rsidP="00C11DBD">
            <w:proofErr w:type="spellStart"/>
            <w:r>
              <w:t>Contractid</w:t>
            </w:r>
            <w:proofErr w:type="spellEnd"/>
            <w:r>
              <w:t xml:space="preserve"> + </w:t>
            </w:r>
            <w:proofErr w:type="spellStart"/>
            <w:r>
              <w:t>telephonenumberstart</w:t>
            </w:r>
            <w:proofErr w:type="spellEnd"/>
            <w:r>
              <w:t xml:space="preserve"> + </w:t>
            </w:r>
            <w:proofErr w:type="spellStart"/>
            <w:r>
              <w:t>telephonenumberend</w:t>
            </w:r>
            <w:proofErr w:type="spellEnd"/>
          </w:p>
        </w:tc>
      </w:tr>
      <w:tr w:rsidR="00AF06BB" w:rsidRPr="00224504" w:rsidTr="00C11DBD">
        <w:tc>
          <w:tcPr>
            <w:tcW w:w="1951" w:type="dxa"/>
            <w:tcBorders>
              <w:top w:val="single" w:sz="4" w:space="0" w:color="auto"/>
              <w:left w:val="single" w:sz="4" w:space="0" w:color="auto"/>
              <w:bottom w:val="single" w:sz="4" w:space="0" w:color="auto"/>
              <w:right w:val="single" w:sz="4" w:space="0" w:color="auto"/>
            </w:tcBorders>
          </w:tcPr>
          <w:p w:rsidR="00AF06BB" w:rsidRPr="00BD6F74" w:rsidRDefault="00AF06BB" w:rsidP="00C11DBD">
            <w:r w:rsidRPr="00BD6F74">
              <w:t>A4-8.</w:t>
            </w:r>
          </w:p>
        </w:tc>
        <w:tc>
          <w:tcPr>
            <w:tcW w:w="6521" w:type="dxa"/>
            <w:tcBorders>
              <w:top w:val="single" w:sz="4" w:space="0" w:color="auto"/>
              <w:left w:val="single" w:sz="4" w:space="0" w:color="auto"/>
              <w:bottom w:val="single" w:sz="4" w:space="0" w:color="auto"/>
              <w:right w:val="single" w:sz="4" w:space="0" w:color="auto"/>
            </w:tcBorders>
          </w:tcPr>
          <w:p w:rsidR="00AF06BB" w:rsidRPr="00BD6F74" w:rsidRDefault="00AF06BB" w:rsidP="00F73A09">
            <w:proofErr w:type="spellStart"/>
            <w:r>
              <w:t>Iban</w:t>
            </w:r>
            <w:proofErr w:type="spellEnd"/>
            <w:r>
              <w:t xml:space="preserve"> + </w:t>
            </w:r>
            <w:proofErr w:type="spellStart"/>
            <w:r>
              <w:t>telephonenumberstart</w:t>
            </w:r>
            <w:proofErr w:type="spellEnd"/>
          </w:p>
        </w:tc>
      </w:tr>
      <w:tr w:rsidR="00AF06BB" w:rsidRPr="00224504" w:rsidTr="00C11DBD">
        <w:tc>
          <w:tcPr>
            <w:tcW w:w="1951" w:type="dxa"/>
            <w:tcBorders>
              <w:top w:val="single" w:sz="4" w:space="0" w:color="auto"/>
              <w:left w:val="single" w:sz="4" w:space="0" w:color="auto"/>
              <w:bottom w:val="single" w:sz="4" w:space="0" w:color="auto"/>
              <w:right w:val="single" w:sz="4" w:space="0" w:color="auto"/>
            </w:tcBorders>
          </w:tcPr>
          <w:p w:rsidR="00AF06BB" w:rsidRPr="00BD6F74" w:rsidRDefault="00AF06BB" w:rsidP="00C11DBD">
            <w:r w:rsidRPr="00BD6F74">
              <w:t>A4-9.</w:t>
            </w:r>
          </w:p>
        </w:tc>
        <w:tc>
          <w:tcPr>
            <w:tcW w:w="6521" w:type="dxa"/>
            <w:tcBorders>
              <w:top w:val="single" w:sz="4" w:space="0" w:color="auto"/>
              <w:left w:val="single" w:sz="4" w:space="0" w:color="auto"/>
              <w:bottom w:val="single" w:sz="4" w:space="0" w:color="auto"/>
              <w:right w:val="single" w:sz="4" w:space="0" w:color="auto"/>
            </w:tcBorders>
          </w:tcPr>
          <w:p w:rsidR="00AF06BB" w:rsidRPr="00BD6F74" w:rsidRDefault="00AF06BB" w:rsidP="00C11DBD">
            <w:proofErr w:type="spellStart"/>
            <w:r>
              <w:t>iban</w:t>
            </w:r>
            <w:proofErr w:type="spellEnd"/>
            <w:r>
              <w:t xml:space="preserve"> + </w:t>
            </w:r>
            <w:proofErr w:type="spellStart"/>
            <w:r>
              <w:t>telephonenumberstart</w:t>
            </w:r>
            <w:proofErr w:type="spellEnd"/>
            <w:r>
              <w:t xml:space="preserve"> + </w:t>
            </w:r>
            <w:proofErr w:type="spellStart"/>
            <w:r>
              <w:t>telephonenumberend</w:t>
            </w:r>
            <w:proofErr w:type="spellEnd"/>
          </w:p>
        </w:tc>
      </w:tr>
      <w:tr w:rsidR="00AF06BB" w:rsidRPr="00224504" w:rsidTr="00C11DBD">
        <w:tc>
          <w:tcPr>
            <w:tcW w:w="1951" w:type="dxa"/>
            <w:tcBorders>
              <w:top w:val="single" w:sz="4" w:space="0" w:color="auto"/>
              <w:left w:val="single" w:sz="4" w:space="0" w:color="auto"/>
              <w:bottom w:val="single" w:sz="4" w:space="0" w:color="auto"/>
              <w:right w:val="single" w:sz="4" w:space="0" w:color="auto"/>
            </w:tcBorders>
          </w:tcPr>
          <w:p w:rsidR="00AF06BB" w:rsidRPr="00BD6F74" w:rsidRDefault="00AF06BB" w:rsidP="00C11DBD">
            <w:r w:rsidRPr="00BD6F74">
              <w:t>A4-10.</w:t>
            </w:r>
          </w:p>
        </w:tc>
        <w:tc>
          <w:tcPr>
            <w:tcW w:w="6521" w:type="dxa"/>
            <w:tcBorders>
              <w:top w:val="single" w:sz="4" w:space="0" w:color="auto"/>
              <w:left w:val="single" w:sz="4" w:space="0" w:color="auto"/>
              <w:bottom w:val="single" w:sz="4" w:space="0" w:color="auto"/>
              <w:right w:val="single" w:sz="4" w:space="0" w:color="auto"/>
            </w:tcBorders>
          </w:tcPr>
          <w:p w:rsidR="00AF06BB" w:rsidRDefault="00AF06BB" w:rsidP="00C11DBD">
            <w:proofErr w:type="spellStart"/>
            <w:r w:rsidRPr="00BD6F74">
              <w:t>all</w:t>
            </w:r>
            <w:proofErr w:type="spellEnd"/>
          </w:p>
        </w:tc>
      </w:tr>
    </w:tbl>
    <w:p w:rsidR="00C11DBD" w:rsidRPr="00C11DBD" w:rsidRDefault="00C11DBD" w:rsidP="00C11DBD"/>
    <w:p w:rsidR="00C11DBD" w:rsidRDefault="00C11DBD" w:rsidP="00C11DBD">
      <w:pPr>
        <w:pStyle w:val="Kop3"/>
        <w:rPr>
          <w:lang w:val="en-GB"/>
        </w:rPr>
      </w:pPr>
      <w:bookmarkStart w:id="8" w:name="_Ref453748473"/>
      <w:bookmarkStart w:id="9" w:name="_Toc453854706"/>
      <w:r w:rsidRPr="00F54C2D">
        <w:rPr>
          <w:lang w:val="en-GB"/>
        </w:rPr>
        <w:t xml:space="preserve">Testing </w:t>
      </w:r>
      <w:proofErr w:type="spellStart"/>
      <w:r w:rsidRPr="00F54C2D">
        <w:rPr>
          <w:lang w:val="en-GB"/>
        </w:rPr>
        <w:t>proces</w:t>
      </w:r>
      <w:proofErr w:type="spellEnd"/>
      <w:r w:rsidRPr="00F54C2D">
        <w:rPr>
          <w:lang w:val="en-GB"/>
        </w:rPr>
        <w:t xml:space="preserve"> flow validation state transitions (sunny day)</w:t>
      </w:r>
      <w:bookmarkEnd w:id="8"/>
      <w:bookmarkEnd w:id="9"/>
    </w:p>
    <w:p w:rsidR="00FD5A8E" w:rsidRPr="00FD5A8E" w:rsidRDefault="00FD5A8E" w:rsidP="00FD5A8E">
      <w:pPr>
        <w:rPr>
          <w:lang w:val="en-GB"/>
        </w:rPr>
      </w:pPr>
      <w:r>
        <w:rPr>
          <w:lang w:val="en-GB"/>
        </w:rPr>
        <w:t xml:space="preserve">Developed in </w:t>
      </w:r>
      <w:proofErr w:type="spellStart"/>
      <w:r>
        <w:rPr>
          <w:lang w:val="en-GB"/>
        </w:rPr>
        <w:t>SOAPui</w:t>
      </w:r>
      <w:proofErr w:type="spellEnd"/>
    </w:p>
    <w:tbl>
      <w:tblPr>
        <w:tblStyle w:val="Tabelraster"/>
        <w:tblW w:w="0" w:type="auto"/>
        <w:tblLook w:val="04A0" w:firstRow="1" w:lastRow="0" w:firstColumn="1" w:lastColumn="0" w:noHBand="0" w:noVBand="1"/>
      </w:tblPr>
      <w:tblGrid>
        <w:gridCol w:w="1548"/>
        <w:gridCol w:w="634"/>
        <w:gridCol w:w="2240"/>
        <w:gridCol w:w="1759"/>
        <w:gridCol w:w="3107"/>
      </w:tblGrid>
      <w:tr w:rsidR="006B3800" w:rsidRPr="00F54C2D" w:rsidTr="006B3800">
        <w:tc>
          <w:tcPr>
            <w:tcW w:w="1555"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6B3800" w:rsidRPr="00F54C2D" w:rsidRDefault="006B3800" w:rsidP="001136AA">
            <w:pPr>
              <w:rPr>
                <w:b/>
                <w:color w:val="FFFFFF" w:themeColor="background1"/>
                <w:sz w:val="18"/>
                <w:szCs w:val="18"/>
                <w:lang w:val="en-GB"/>
              </w:rPr>
            </w:pPr>
          </w:p>
        </w:tc>
        <w:tc>
          <w:tcPr>
            <w:tcW w:w="2837" w:type="dxa"/>
            <w:gridSpan w:val="2"/>
            <w:tcBorders>
              <w:top w:val="single" w:sz="4" w:space="0" w:color="auto"/>
              <w:left w:val="single" w:sz="4" w:space="0" w:color="auto"/>
              <w:bottom w:val="single" w:sz="4" w:space="0" w:color="auto"/>
              <w:right w:val="single" w:sz="4" w:space="0" w:color="auto"/>
            </w:tcBorders>
            <w:shd w:val="clear" w:color="auto" w:fill="17365D" w:themeFill="text2" w:themeFillShade="BF"/>
          </w:tcPr>
          <w:p w:rsidR="006B3800" w:rsidRPr="00F54C2D" w:rsidRDefault="006B3800" w:rsidP="001136AA">
            <w:pPr>
              <w:rPr>
                <w:b/>
                <w:color w:val="FFFFFF" w:themeColor="background1"/>
                <w:sz w:val="18"/>
                <w:szCs w:val="18"/>
                <w:lang w:val="en-GB"/>
              </w:rPr>
            </w:pPr>
          </w:p>
        </w:tc>
        <w:tc>
          <w:tcPr>
            <w:tcW w:w="4896" w:type="dxa"/>
            <w:gridSpan w:val="2"/>
            <w:tcBorders>
              <w:top w:val="single" w:sz="4" w:space="0" w:color="auto"/>
              <w:left w:val="single" w:sz="4" w:space="0" w:color="auto"/>
              <w:bottom w:val="single" w:sz="4" w:space="0" w:color="auto"/>
              <w:right w:val="single" w:sz="4" w:space="0" w:color="auto"/>
            </w:tcBorders>
            <w:shd w:val="clear" w:color="auto" w:fill="17365D" w:themeFill="text2" w:themeFillShade="BF"/>
          </w:tcPr>
          <w:p w:rsidR="006B3800" w:rsidRPr="00F54C2D" w:rsidRDefault="006B3800" w:rsidP="001136AA">
            <w:pPr>
              <w:rPr>
                <w:b/>
                <w:color w:val="FFFFFF" w:themeColor="background1"/>
                <w:sz w:val="18"/>
                <w:szCs w:val="18"/>
                <w:lang w:val="en-GB"/>
              </w:rPr>
            </w:pPr>
          </w:p>
        </w:tc>
      </w:tr>
      <w:tr w:rsidR="006B3800" w:rsidRPr="00BD0F20" w:rsidTr="006B3800">
        <w:trPr>
          <w:trHeight w:val="852"/>
        </w:trPr>
        <w:tc>
          <w:tcPr>
            <w:tcW w:w="1555" w:type="dxa"/>
            <w:vMerge w:val="restart"/>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t>Test purpose</w:t>
            </w:r>
          </w:p>
        </w:tc>
        <w:tc>
          <w:tcPr>
            <w:tcW w:w="2837"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1136AA">
            <w:pPr>
              <w:rPr>
                <w:sz w:val="18"/>
                <w:szCs w:val="18"/>
                <w:lang w:val="en-GB"/>
              </w:rPr>
            </w:pPr>
          </w:p>
        </w:tc>
        <w:tc>
          <w:tcPr>
            <w:tcW w:w="4896" w:type="dxa"/>
            <w:gridSpan w:val="2"/>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t>Verify that all state transitions are done correctly.</w:t>
            </w:r>
          </w:p>
        </w:tc>
      </w:tr>
      <w:tr w:rsidR="006B3800" w:rsidRPr="00F54C2D" w:rsidTr="006B3800">
        <w:trPr>
          <w:trHeight w:val="230"/>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1136AA">
            <w:pPr>
              <w:rPr>
                <w:sz w:val="18"/>
                <w:szCs w:val="18"/>
                <w:lang w:val="en-GB"/>
              </w:rPr>
            </w:pPr>
          </w:p>
        </w:tc>
        <w:tc>
          <w:tcPr>
            <w:tcW w:w="576" w:type="dxa"/>
            <w:tcBorders>
              <w:top w:val="single" w:sz="4" w:space="0" w:color="auto"/>
              <w:left w:val="single" w:sz="4" w:space="0" w:color="auto"/>
              <w:bottom w:val="single" w:sz="4" w:space="0" w:color="auto"/>
              <w:right w:val="single" w:sz="4" w:space="0" w:color="auto"/>
            </w:tcBorders>
          </w:tcPr>
          <w:p w:rsidR="006B3800" w:rsidRPr="00F54C2D" w:rsidRDefault="006B3800" w:rsidP="001136AA">
            <w:pPr>
              <w:tabs>
                <w:tab w:val="left" w:pos="3175"/>
              </w:tabs>
              <w:ind w:left="34"/>
              <w:rPr>
                <w:b/>
                <w:sz w:val="18"/>
                <w:szCs w:val="18"/>
                <w:lang w:val="en-GB"/>
              </w:rPr>
            </w:pPr>
            <w:proofErr w:type="spellStart"/>
            <w:r>
              <w:rPr>
                <w:b/>
                <w:sz w:val="18"/>
                <w:szCs w:val="18"/>
                <w:lang w:val="en-GB"/>
              </w:rPr>
              <w:t>Nr</w:t>
            </w:r>
            <w:proofErr w:type="spellEnd"/>
          </w:p>
        </w:tc>
        <w:tc>
          <w:tcPr>
            <w:tcW w:w="4033"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3A722F">
            <w:pPr>
              <w:tabs>
                <w:tab w:val="left" w:pos="3175"/>
              </w:tabs>
              <w:ind w:left="34"/>
              <w:rPr>
                <w:b/>
                <w:sz w:val="18"/>
                <w:szCs w:val="18"/>
                <w:lang w:val="en-GB"/>
              </w:rPr>
            </w:pPr>
            <w:r w:rsidRPr="00F54C2D">
              <w:rPr>
                <w:b/>
                <w:sz w:val="18"/>
                <w:szCs w:val="18"/>
                <w:lang w:val="en-GB"/>
              </w:rPr>
              <w:t>State transitions</w:t>
            </w:r>
          </w:p>
        </w:tc>
        <w:tc>
          <w:tcPr>
            <w:tcW w:w="3124" w:type="dxa"/>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b/>
                <w:sz w:val="18"/>
                <w:szCs w:val="18"/>
                <w:lang w:val="en-GB"/>
              </w:rPr>
            </w:pPr>
            <w:r w:rsidRPr="00F54C2D">
              <w:rPr>
                <w:b/>
                <w:sz w:val="18"/>
                <w:szCs w:val="18"/>
                <w:lang w:val="en-GB"/>
              </w:rPr>
              <w:t>Messages to be send</w:t>
            </w:r>
          </w:p>
        </w:tc>
      </w:tr>
      <w:tr w:rsidR="006B3800" w:rsidRPr="00F54C2D" w:rsidTr="006B3800">
        <w:trPr>
          <w:trHeight w:val="207"/>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1136AA">
            <w:pPr>
              <w:rPr>
                <w:sz w:val="18"/>
                <w:szCs w:val="18"/>
                <w:lang w:val="en-GB"/>
              </w:rPr>
            </w:pPr>
          </w:p>
        </w:tc>
        <w:tc>
          <w:tcPr>
            <w:tcW w:w="576"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B2.1</w:t>
            </w:r>
          </w:p>
        </w:tc>
        <w:tc>
          <w:tcPr>
            <w:tcW w:w="4033"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3A722F">
            <w:pPr>
              <w:ind w:left="34"/>
              <w:rPr>
                <w:sz w:val="18"/>
                <w:szCs w:val="18"/>
                <w:lang w:val="en-GB"/>
              </w:rPr>
            </w:pPr>
            <w:r w:rsidRPr="00F54C2D">
              <w:rPr>
                <w:sz w:val="18"/>
                <w:szCs w:val="18"/>
                <w:lang w:val="en-GB"/>
              </w:rPr>
              <w:t>Blocking</w:t>
            </w:r>
          </w:p>
        </w:tc>
        <w:tc>
          <w:tcPr>
            <w:tcW w:w="3124" w:type="dxa"/>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t>CTR / CTRA blocking</w:t>
            </w:r>
          </w:p>
        </w:tc>
      </w:tr>
      <w:tr w:rsidR="006B3800" w:rsidRPr="00BD0F20" w:rsidTr="006B3800">
        <w:trPr>
          <w:trHeight w:val="207"/>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1136AA">
            <w:pPr>
              <w:rPr>
                <w:sz w:val="18"/>
                <w:szCs w:val="18"/>
                <w:lang w:val="en-GB"/>
              </w:rPr>
            </w:pPr>
          </w:p>
        </w:tc>
        <w:tc>
          <w:tcPr>
            <w:tcW w:w="576"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B2.2</w:t>
            </w:r>
          </w:p>
        </w:tc>
        <w:tc>
          <w:tcPr>
            <w:tcW w:w="4033"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3A722F">
            <w:pPr>
              <w:ind w:left="34"/>
              <w:rPr>
                <w:sz w:val="18"/>
                <w:szCs w:val="18"/>
                <w:lang w:val="en-GB"/>
              </w:rPr>
            </w:pPr>
            <w:r w:rsidRPr="00F54C2D">
              <w:rPr>
                <w:sz w:val="18"/>
                <w:szCs w:val="18"/>
                <w:lang w:val="en-GB"/>
              </w:rPr>
              <w:t>Accepted, performed directly</w:t>
            </w:r>
          </w:p>
        </w:tc>
        <w:tc>
          <w:tcPr>
            <w:tcW w:w="3124" w:type="dxa"/>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t xml:space="preserve">CTR / CTRA OK / CTP (after </w:t>
            </w:r>
            <w:proofErr w:type="spellStart"/>
            <w:r w:rsidRPr="00F54C2D">
              <w:rPr>
                <w:sz w:val="18"/>
                <w:szCs w:val="18"/>
                <w:lang w:val="en-GB"/>
              </w:rPr>
              <w:t>wishdatetime</w:t>
            </w:r>
            <w:proofErr w:type="spellEnd"/>
            <w:r w:rsidRPr="00F54C2D">
              <w:rPr>
                <w:sz w:val="18"/>
                <w:szCs w:val="18"/>
                <w:lang w:val="en-GB"/>
              </w:rPr>
              <w:t>)</w:t>
            </w:r>
          </w:p>
        </w:tc>
      </w:tr>
      <w:tr w:rsidR="006B3800" w:rsidRPr="00BD0F20" w:rsidTr="006B3800">
        <w:trPr>
          <w:trHeight w:val="218"/>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1136AA">
            <w:pPr>
              <w:rPr>
                <w:sz w:val="18"/>
                <w:szCs w:val="18"/>
                <w:lang w:val="en-GB"/>
              </w:rPr>
            </w:pPr>
          </w:p>
        </w:tc>
        <w:tc>
          <w:tcPr>
            <w:tcW w:w="576"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B2.3</w:t>
            </w:r>
          </w:p>
        </w:tc>
        <w:tc>
          <w:tcPr>
            <w:tcW w:w="4033"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3A722F">
            <w:pPr>
              <w:ind w:left="34"/>
              <w:rPr>
                <w:sz w:val="18"/>
                <w:szCs w:val="18"/>
                <w:lang w:val="en-GB"/>
              </w:rPr>
            </w:pPr>
            <w:r w:rsidRPr="00F54C2D">
              <w:rPr>
                <w:sz w:val="18"/>
                <w:szCs w:val="18"/>
                <w:lang w:val="en-GB"/>
              </w:rPr>
              <w:t>Accepted, performed buffered</w:t>
            </w:r>
          </w:p>
        </w:tc>
        <w:tc>
          <w:tcPr>
            <w:tcW w:w="3124" w:type="dxa"/>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t xml:space="preserve">CTR / CTRA OK / CTP (before </w:t>
            </w:r>
            <w:proofErr w:type="spellStart"/>
            <w:r w:rsidRPr="00F54C2D">
              <w:rPr>
                <w:sz w:val="18"/>
                <w:szCs w:val="18"/>
                <w:lang w:val="en-GB"/>
              </w:rPr>
              <w:t>wishdatetime</w:t>
            </w:r>
            <w:proofErr w:type="spellEnd"/>
            <w:r w:rsidRPr="00F54C2D">
              <w:rPr>
                <w:sz w:val="18"/>
                <w:szCs w:val="18"/>
                <w:lang w:val="en-GB"/>
              </w:rPr>
              <w:t>)</w:t>
            </w:r>
          </w:p>
        </w:tc>
      </w:tr>
      <w:tr w:rsidR="006B3800" w:rsidRPr="00F54C2D" w:rsidTr="006B3800">
        <w:trPr>
          <w:trHeight w:val="184"/>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1136AA">
            <w:pPr>
              <w:rPr>
                <w:sz w:val="18"/>
                <w:szCs w:val="18"/>
                <w:lang w:val="en-GB"/>
              </w:rPr>
            </w:pPr>
          </w:p>
        </w:tc>
        <w:tc>
          <w:tcPr>
            <w:tcW w:w="576"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B2.4</w:t>
            </w:r>
          </w:p>
        </w:tc>
        <w:tc>
          <w:tcPr>
            <w:tcW w:w="4033"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3A722F">
            <w:pPr>
              <w:ind w:left="34"/>
              <w:rPr>
                <w:sz w:val="18"/>
                <w:szCs w:val="18"/>
                <w:lang w:val="en-GB"/>
              </w:rPr>
            </w:pPr>
            <w:r w:rsidRPr="00F54C2D">
              <w:rPr>
                <w:sz w:val="18"/>
                <w:szCs w:val="18"/>
                <w:lang w:val="en-GB"/>
              </w:rPr>
              <w:t>Accepted, cancelled</w:t>
            </w:r>
          </w:p>
        </w:tc>
        <w:tc>
          <w:tcPr>
            <w:tcW w:w="3124" w:type="dxa"/>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t>CTR / CTRA OK / CTC</w:t>
            </w:r>
          </w:p>
        </w:tc>
      </w:tr>
      <w:tr w:rsidR="006B3800" w:rsidRPr="00BD0F20" w:rsidTr="006B3800">
        <w:trPr>
          <w:trHeight w:val="253"/>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1136AA">
            <w:pPr>
              <w:rPr>
                <w:sz w:val="18"/>
                <w:szCs w:val="18"/>
                <w:lang w:val="en-GB"/>
              </w:rPr>
            </w:pPr>
          </w:p>
        </w:tc>
        <w:tc>
          <w:tcPr>
            <w:tcW w:w="576"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B2.5</w:t>
            </w:r>
          </w:p>
        </w:tc>
        <w:tc>
          <w:tcPr>
            <w:tcW w:w="4033"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3A722F">
            <w:pPr>
              <w:ind w:left="34"/>
              <w:rPr>
                <w:sz w:val="18"/>
                <w:szCs w:val="18"/>
                <w:lang w:val="en-GB"/>
              </w:rPr>
            </w:pPr>
            <w:r w:rsidRPr="00F54C2D">
              <w:rPr>
                <w:sz w:val="18"/>
                <w:szCs w:val="18"/>
                <w:lang w:val="en-GB"/>
              </w:rPr>
              <w:t>Accepted, Change, performed directly</w:t>
            </w:r>
          </w:p>
        </w:tc>
        <w:tc>
          <w:tcPr>
            <w:tcW w:w="3124" w:type="dxa"/>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t xml:space="preserve">CTR / CTRA OK / CTCH / CTP (after </w:t>
            </w:r>
            <w:proofErr w:type="spellStart"/>
            <w:r w:rsidRPr="00F54C2D">
              <w:rPr>
                <w:sz w:val="18"/>
                <w:szCs w:val="18"/>
                <w:lang w:val="en-GB"/>
              </w:rPr>
              <w:t>wishdatetime</w:t>
            </w:r>
            <w:proofErr w:type="spellEnd"/>
            <w:r w:rsidRPr="00F54C2D">
              <w:rPr>
                <w:sz w:val="18"/>
                <w:szCs w:val="18"/>
                <w:lang w:val="en-GB"/>
              </w:rPr>
              <w:t>)</w:t>
            </w:r>
          </w:p>
        </w:tc>
      </w:tr>
      <w:tr w:rsidR="006B3800" w:rsidRPr="00BD0F20" w:rsidTr="006B3800">
        <w:trPr>
          <w:trHeight w:val="207"/>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1136AA">
            <w:pPr>
              <w:rPr>
                <w:sz w:val="18"/>
                <w:szCs w:val="18"/>
                <w:lang w:val="en-GB"/>
              </w:rPr>
            </w:pPr>
          </w:p>
        </w:tc>
        <w:tc>
          <w:tcPr>
            <w:tcW w:w="576"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B2.6</w:t>
            </w:r>
          </w:p>
        </w:tc>
        <w:tc>
          <w:tcPr>
            <w:tcW w:w="4033"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3A722F">
            <w:pPr>
              <w:ind w:left="34"/>
              <w:rPr>
                <w:sz w:val="18"/>
                <w:szCs w:val="18"/>
                <w:lang w:val="en-GB"/>
              </w:rPr>
            </w:pPr>
            <w:r w:rsidRPr="00F54C2D">
              <w:rPr>
                <w:sz w:val="18"/>
                <w:szCs w:val="18"/>
                <w:lang w:val="en-GB"/>
              </w:rPr>
              <w:t>Accepted, Change, performed buffered</w:t>
            </w:r>
          </w:p>
        </w:tc>
        <w:tc>
          <w:tcPr>
            <w:tcW w:w="3124" w:type="dxa"/>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t xml:space="preserve">CTR / CTRA OK / CTCH / CTP (before </w:t>
            </w:r>
            <w:proofErr w:type="spellStart"/>
            <w:r w:rsidRPr="00F54C2D">
              <w:rPr>
                <w:sz w:val="18"/>
                <w:szCs w:val="18"/>
                <w:lang w:val="en-GB"/>
              </w:rPr>
              <w:t>wishdatetime</w:t>
            </w:r>
            <w:proofErr w:type="spellEnd"/>
            <w:r w:rsidRPr="00F54C2D">
              <w:rPr>
                <w:sz w:val="18"/>
                <w:szCs w:val="18"/>
                <w:lang w:val="en-GB"/>
              </w:rPr>
              <w:t>)</w:t>
            </w:r>
          </w:p>
        </w:tc>
      </w:tr>
      <w:tr w:rsidR="006B3800" w:rsidRPr="00BD0F20" w:rsidTr="006B3800">
        <w:trPr>
          <w:trHeight w:val="264"/>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1136AA">
            <w:pPr>
              <w:rPr>
                <w:sz w:val="18"/>
                <w:szCs w:val="18"/>
                <w:lang w:val="en-GB"/>
              </w:rPr>
            </w:pPr>
          </w:p>
        </w:tc>
        <w:tc>
          <w:tcPr>
            <w:tcW w:w="576"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B2.7</w:t>
            </w:r>
          </w:p>
        </w:tc>
        <w:tc>
          <w:tcPr>
            <w:tcW w:w="4033"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3A722F">
            <w:pPr>
              <w:ind w:left="34"/>
              <w:rPr>
                <w:sz w:val="18"/>
                <w:szCs w:val="18"/>
                <w:lang w:val="en-GB"/>
              </w:rPr>
            </w:pPr>
            <w:r w:rsidRPr="00F54C2D">
              <w:rPr>
                <w:sz w:val="18"/>
                <w:szCs w:val="18"/>
                <w:lang w:val="en-GB"/>
              </w:rPr>
              <w:t>Accepted, Change, cancelled</w:t>
            </w:r>
          </w:p>
        </w:tc>
        <w:tc>
          <w:tcPr>
            <w:tcW w:w="3124" w:type="dxa"/>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t>CTR / CTRA OK / CTCH / CTC</w:t>
            </w:r>
          </w:p>
        </w:tc>
      </w:tr>
      <w:tr w:rsidR="006B3800" w:rsidRPr="00BD0F20" w:rsidTr="006B3800">
        <w:trPr>
          <w:trHeight w:val="264"/>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1136AA">
            <w:pPr>
              <w:rPr>
                <w:sz w:val="18"/>
                <w:szCs w:val="18"/>
                <w:lang w:val="en-GB"/>
              </w:rPr>
            </w:pPr>
          </w:p>
        </w:tc>
        <w:tc>
          <w:tcPr>
            <w:tcW w:w="576"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B2.8</w:t>
            </w:r>
          </w:p>
        </w:tc>
        <w:tc>
          <w:tcPr>
            <w:tcW w:w="4033"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3A722F">
            <w:pPr>
              <w:ind w:left="34"/>
              <w:rPr>
                <w:sz w:val="18"/>
                <w:szCs w:val="18"/>
                <w:lang w:val="en-GB"/>
              </w:rPr>
            </w:pPr>
            <w:r w:rsidRPr="00F54C2D">
              <w:rPr>
                <w:sz w:val="18"/>
                <w:szCs w:val="18"/>
                <w:lang w:val="en-GB"/>
              </w:rPr>
              <w:t>Accepted, Change, Change OK, performed directly</w:t>
            </w:r>
          </w:p>
        </w:tc>
        <w:tc>
          <w:tcPr>
            <w:tcW w:w="3124" w:type="dxa"/>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t xml:space="preserve">CTR / CTRA OK / CTCH / CTCHA OK / CTP (after </w:t>
            </w:r>
            <w:proofErr w:type="spellStart"/>
            <w:r w:rsidRPr="00F54C2D">
              <w:rPr>
                <w:sz w:val="18"/>
                <w:szCs w:val="18"/>
                <w:lang w:val="en-GB"/>
              </w:rPr>
              <w:t>wishdatetime</w:t>
            </w:r>
            <w:proofErr w:type="spellEnd"/>
            <w:r w:rsidRPr="00F54C2D">
              <w:rPr>
                <w:sz w:val="18"/>
                <w:szCs w:val="18"/>
                <w:lang w:val="en-GB"/>
              </w:rPr>
              <w:t>)</w:t>
            </w:r>
          </w:p>
        </w:tc>
      </w:tr>
      <w:tr w:rsidR="006B3800" w:rsidRPr="00BD0F20" w:rsidTr="006B3800">
        <w:trPr>
          <w:trHeight w:val="264"/>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1136AA">
            <w:pPr>
              <w:rPr>
                <w:sz w:val="18"/>
                <w:szCs w:val="18"/>
                <w:lang w:val="en-GB"/>
              </w:rPr>
            </w:pPr>
          </w:p>
        </w:tc>
        <w:tc>
          <w:tcPr>
            <w:tcW w:w="576"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B2.9</w:t>
            </w:r>
          </w:p>
        </w:tc>
        <w:tc>
          <w:tcPr>
            <w:tcW w:w="4033"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3A722F">
            <w:pPr>
              <w:ind w:left="34"/>
              <w:rPr>
                <w:sz w:val="18"/>
                <w:szCs w:val="18"/>
                <w:lang w:val="en-GB"/>
              </w:rPr>
            </w:pPr>
            <w:r w:rsidRPr="00F54C2D">
              <w:rPr>
                <w:sz w:val="18"/>
                <w:szCs w:val="18"/>
                <w:lang w:val="en-GB"/>
              </w:rPr>
              <w:t>Accepted, Change, Change OK, performed buffered</w:t>
            </w:r>
          </w:p>
        </w:tc>
        <w:tc>
          <w:tcPr>
            <w:tcW w:w="3124" w:type="dxa"/>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t xml:space="preserve">CTR / CTRA OK / CTCH / CTCHA OK / CTP (before </w:t>
            </w:r>
            <w:proofErr w:type="spellStart"/>
            <w:r w:rsidRPr="00F54C2D">
              <w:rPr>
                <w:sz w:val="18"/>
                <w:szCs w:val="18"/>
                <w:lang w:val="en-GB"/>
              </w:rPr>
              <w:t>wishdatetime</w:t>
            </w:r>
            <w:proofErr w:type="spellEnd"/>
            <w:r w:rsidRPr="00F54C2D">
              <w:rPr>
                <w:sz w:val="18"/>
                <w:szCs w:val="18"/>
                <w:lang w:val="en-GB"/>
              </w:rPr>
              <w:t>)</w:t>
            </w:r>
          </w:p>
        </w:tc>
      </w:tr>
      <w:tr w:rsidR="006B3800" w:rsidRPr="00BD0F20" w:rsidTr="006B3800">
        <w:trPr>
          <w:trHeight w:val="264"/>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1136AA">
            <w:pPr>
              <w:rPr>
                <w:sz w:val="18"/>
                <w:szCs w:val="18"/>
                <w:lang w:val="en-GB"/>
              </w:rPr>
            </w:pPr>
          </w:p>
        </w:tc>
        <w:tc>
          <w:tcPr>
            <w:tcW w:w="576"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B2.10</w:t>
            </w:r>
          </w:p>
        </w:tc>
        <w:tc>
          <w:tcPr>
            <w:tcW w:w="4033"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3A722F">
            <w:pPr>
              <w:ind w:left="34"/>
              <w:rPr>
                <w:sz w:val="18"/>
                <w:szCs w:val="18"/>
                <w:lang w:val="en-GB"/>
              </w:rPr>
            </w:pPr>
            <w:r w:rsidRPr="00F54C2D">
              <w:rPr>
                <w:sz w:val="18"/>
                <w:szCs w:val="18"/>
                <w:lang w:val="en-GB"/>
              </w:rPr>
              <w:t>Accepted, Change, Change OK, cancelled</w:t>
            </w:r>
          </w:p>
        </w:tc>
        <w:tc>
          <w:tcPr>
            <w:tcW w:w="3124" w:type="dxa"/>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t>CTR / CTRA OK / CTCH / CTCHA OK / CTC</w:t>
            </w:r>
          </w:p>
        </w:tc>
      </w:tr>
      <w:tr w:rsidR="006B3800" w:rsidRPr="00BD0F20" w:rsidTr="006B3800">
        <w:trPr>
          <w:trHeight w:val="264"/>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1136AA">
            <w:pPr>
              <w:rPr>
                <w:sz w:val="18"/>
                <w:szCs w:val="18"/>
                <w:lang w:val="en-GB"/>
              </w:rPr>
            </w:pPr>
          </w:p>
        </w:tc>
        <w:tc>
          <w:tcPr>
            <w:tcW w:w="576"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B2.11</w:t>
            </w:r>
          </w:p>
        </w:tc>
        <w:tc>
          <w:tcPr>
            <w:tcW w:w="4033"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3A722F">
            <w:pPr>
              <w:ind w:left="34"/>
              <w:rPr>
                <w:sz w:val="18"/>
                <w:szCs w:val="18"/>
                <w:lang w:val="en-GB"/>
              </w:rPr>
            </w:pPr>
            <w:r w:rsidRPr="00F54C2D">
              <w:rPr>
                <w:sz w:val="18"/>
                <w:szCs w:val="18"/>
                <w:lang w:val="en-GB"/>
              </w:rPr>
              <w:t>Accepted, Change, Change blocking, performed directly</w:t>
            </w:r>
          </w:p>
        </w:tc>
        <w:tc>
          <w:tcPr>
            <w:tcW w:w="3124" w:type="dxa"/>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t xml:space="preserve">CTR / CTRA OK / CTCH / CTCHA blocking / CTP (after </w:t>
            </w:r>
            <w:proofErr w:type="spellStart"/>
            <w:r w:rsidRPr="00F54C2D">
              <w:rPr>
                <w:sz w:val="18"/>
                <w:szCs w:val="18"/>
                <w:lang w:val="en-GB"/>
              </w:rPr>
              <w:t>wishdatetime</w:t>
            </w:r>
            <w:proofErr w:type="spellEnd"/>
            <w:r w:rsidRPr="00F54C2D">
              <w:rPr>
                <w:sz w:val="18"/>
                <w:szCs w:val="18"/>
                <w:lang w:val="en-GB"/>
              </w:rPr>
              <w:t>)</w:t>
            </w:r>
          </w:p>
        </w:tc>
      </w:tr>
      <w:tr w:rsidR="006B3800" w:rsidRPr="00BD0F20" w:rsidTr="006B3800">
        <w:trPr>
          <w:trHeight w:val="264"/>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1136AA">
            <w:pPr>
              <w:rPr>
                <w:sz w:val="18"/>
                <w:szCs w:val="18"/>
                <w:lang w:val="en-GB"/>
              </w:rPr>
            </w:pPr>
          </w:p>
        </w:tc>
        <w:tc>
          <w:tcPr>
            <w:tcW w:w="576"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B2.12</w:t>
            </w:r>
          </w:p>
        </w:tc>
        <w:tc>
          <w:tcPr>
            <w:tcW w:w="4033"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3A722F">
            <w:pPr>
              <w:ind w:left="34"/>
              <w:rPr>
                <w:sz w:val="18"/>
                <w:szCs w:val="18"/>
                <w:lang w:val="en-GB"/>
              </w:rPr>
            </w:pPr>
            <w:r w:rsidRPr="00F54C2D">
              <w:rPr>
                <w:sz w:val="18"/>
                <w:szCs w:val="18"/>
                <w:lang w:val="en-GB"/>
              </w:rPr>
              <w:t>Accepted, Change, Change blocking, performed buffered</w:t>
            </w:r>
          </w:p>
        </w:tc>
        <w:tc>
          <w:tcPr>
            <w:tcW w:w="3124" w:type="dxa"/>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t xml:space="preserve">CTR / CTRA BLOCKING / CTCH / CTCHA blocking / CTP (before </w:t>
            </w:r>
            <w:proofErr w:type="spellStart"/>
            <w:r w:rsidRPr="00F54C2D">
              <w:rPr>
                <w:sz w:val="18"/>
                <w:szCs w:val="18"/>
                <w:lang w:val="en-GB"/>
              </w:rPr>
              <w:t>wishdatetime</w:t>
            </w:r>
            <w:proofErr w:type="spellEnd"/>
            <w:r w:rsidRPr="00F54C2D">
              <w:rPr>
                <w:sz w:val="18"/>
                <w:szCs w:val="18"/>
                <w:lang w:val="en-GB"/>
              </w:rPr>
              <w:t>)</w:t>
            </w:r>
          </w:p>
        </w:tc>
      </w:tr>
      <w:tr w:rsidR="006B3800" w:rsidRPr="00BD0F20" w:rsidTr="006B3800">
        <w:trPr>
          <w:trHeight w:val="264"/>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1136AA">
            <w:pPr>
              <w:rPr>
                <w:sz w:val="18"/>
                <w:szCs w:val="18"/>
                <w:lang w:val="en-GB"/>
              </w:rPr>
            </w:pPr>
          </w:p>
        </w:tc>
        <w:tc>
          <w:tcPr>
            <w:tcW w:w="576"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B2.13</w:t>
            </w:r>
          </w:p>
        </w:tc>
        <w:tc>
          <w:tcPr>
            <w:tcW w:w="4033"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3A722F">
            <w:pPr>
              <w:ind w:left="34"/>
              <w:rPr>
                <w:sz w:val="18"/>
                <w:szCs w:val="18"/>
                <w:lang w:val="en-GB"/>
              </w:rPr>
            </w:pPr>
            <w:r w:rsidRPr="00F54C2D">
              <w:rPr>
                <w:sz w:val="18"/>
                <w:szCs w:val="18"/>
                <w:lang w:val="en-GB"/>
              </w:rPr>
              <w:t>Accepted, Change, Change blocking, cancelled</w:t>
            </w:r>
          </w:p>
        </w:tc>
        <w:tc>
          <w:tcPr>
            <w:tcW w:w="3124" w:type="dxa"/>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t>CTR / CTRA BLOCKING / CTCH / CTCHA blocking / CTC</w:t>
            </w:r>
          </w:p>
        </w:tc>
      </w:tr>
      <w:tr w:rsidR="006B3800" w:rsidRPr="00BD0F20" w:rsidTr="006B3800">
        <w:trPr>
          <w:trHeight w:val="173"/>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1136AA">
            <w:pPr>
              <w:rPr>
                <w:sz w:val="18"/>
                <w:szCs w:val="18"/>
                <w:lang w:val="en-GB"/>
              </w:rPr>
            </w:pPr>
          </w:p>
        </w:tc>
        <w:tc>
          <w:tcPr>
            <w:tcW w:w="576"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B2.14</w:t>
            </w:r>
          </w:p>
        </w:tc>
        <w:tc>
          <w:tcPr>
            <w:tcW w:w="4033"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AF06BB">
            <w:pPr>
              <w:ind w:left="34"/>
              <w:rPr>
                <w:sz w:val="18"/>
                <w:szCs w:val="18"/>
                <w:lang w:val="en-GB"/>
              </w:rPr>
            </w:pPr>
            <w:r w:rsidRPr="00F54C2D">
              <w:rPr>
                <w:sz w:val="18"/>
                <w:szCs w:val="18"/>
                <w:lang w:val="en-GB"/>
              </w:rPr>
              <w:t xml:space="preserve">Accepted, Change, Change blocking, Change, Change OK, Performed </w:t>
            </w:r>
            <w:r w:rsidR="00AF06BB">
              <w:rPr>
                <w:sz w:val="18"/>
                <w:szCs w:val="18"/>
                <w:lang w:val="en-GB"/>
              </w:rPr>
              <w:t>buffered</w:t>
            </w:r>
          </w:p>
        </w:tc>
        <w:tc>
          <w:tcPr>
            <w:tcW w:w="3124" w:type="dxa"/>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t xml:space="preserve">CTR / CTRA OK / CTCH / CTCHA blocking / CTCH / CTCHA OK / CTP (after </w:t>
            </w:r>
            <w:proofErr w:type="spellStart"/>
            <w:r w:rsidRPr="00F54C2D">
              <w:rPr>
                <w:sz w:val="18"/>
                <w:szCs w:val="18"/>
                <w:lang w:val="en-GB"/>
              </w:rPr>
              <w:t>wishdatetime</w:t>
            </w:r>
            <w:proofErr w:type="spellEnd"/>
            <w:r w:rsidRPr="00F54C2D">
              <w:rPr>
                <w:sz w:val="18"/>
                <w:szCs w:val="18"/>
                <w:lang w:val="en-GB"/>
              </w:rPr>
              <w:t>)</w:t>
            </w:r>
          </w:p>
        </w:tc>
      </w:tr>
      <w:tr w:rsidR="006B3800" w:rsidRPr="00BD0F20" w:rsidTr="006B3800">
        <w:trPr>
          <w:trHeight w:val="173"/>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1136AA">
            <w:pPr>
              <w:rPr>
                <w:sz w:val="18"/>
                <w:szCs w:val="18"/>
                <w:lang w:val="en-GB"/>
              </w:rPr>
            </w:pPr>
          </w:p>
        </w:tc>
        <w:tc>
          <w:tcPr>
            <w:tcW w:w="576" w:type="dxa"/>
            <w:tcBorders>
              <w:top w:val="single" w:sz="4" w:space="0" w:color="auto"/>
              <w:left w:val="single" w:sz="4" w:space="0" w:color="auto"/>
              <w:bottom w:val="single" w:sz="4" w:space="0" w:color="auto"/>
              <w:right w:val="single" w:sz="4" w:space="0" w:color="auto"/>
            </w:tcBorders>
            <w:vAlign w:val="center"/>
          </w:tcPr>
          <w:p w:rsidR="006B3800" w:rsidRPr="00AF06BB" w:rsidRDefault="006B3800">
            <w:pPr>
              <w:rPr>
                <w:color w:val="000000"/>
                <w:sz w:val="18"/>
                <w:szCs w:val="18"/>
                <w:highlight w:val="yellow"/>
              </w:rPr>
            </w:pPr>
            <w:r w:rsidRPr="00AF06BB">
              <w:rPr>
                <w:color w:val="000000"/>
                <w:sz w:val="18"/>
                <w:szCs w:val="18"/>
                <w:highlight w:val="yellow"/>
                <w:lang w:val="en-GB"/>
              </w:rPr>
              <w:t>B2.15</w:t>
            </w:r>
          </w:p>
        </w:tc>
        <w:tc>
          <w:tcPr>
            <w:tcW w:w="4033"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3A722F">
            <w:pPr>
              <w:ind w:left="34"/>
              <w:rPr>
                <w:sz w:val="18"/>
                <w:szCs w:val="18"/>
                <w:lang w:val="en-GB"/>
              </w:rPr>
            </w:pPr>
            <w:r w:rsidRPr="00F54C2D">
              <w:rPr>
                <w:sz w:val="18"/>
                <w:szCs w:val="18"/>
                <w:lang w:val="en-GB"/>
              </w:rPr>
              <w:t>Accepted, Change, Change blocking, Change, Change OK, Performed directly</w:t>
            </w:r>
          </w:p>
        </w:tc>
        <w:tc>
          <w:tcPr>
            <w:tcW w:w="3124" w:type="dxa"/>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t xml:space="preserve">CTR / CTRA OK / CTCH / CTCHA blocking / CTCH / CTCHA OK / CTP (before </w:t>
            </w:r>
            <w:proofErr w:type="spellStart"/>
            <w:r w:rsidRPr="00F54C2D">
              <w:rPr>
                <w:sz w:val="18"/>
                <w:szCs w:val="18"/>
                <w:lang w:val="en-GB"/>
              </w:rPr>
              <w:t>wishdatetime</w:t>
            </w:r>
            <w:proofErr w:type="spellEnd"/>
            <w:r w:rsidRPr="00F54C2D">
              <w:rPr>
                <w:sz w:val="18"/>
                <w:szCs w:val="18"/>
                <w:lang w:val="en-GB"/>
              </w:rPr>
              <w:t>)</w:t>
            </w:r>
          </w:p>
        </w:tc>
      </w:tr>
      <w:tr w:rsidR="006B3800" w:rsidRPr="00BD0F20" w:rsidTr="006B3800">
        <w:trPr>
          <w:trHeight w:val="173"/>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1136AA">
            <w:pPr>
              <w:rPr>
                <w:sz w:val="18"/>
                <w:szCs w:val="18"/>
                <w:lang w:val="en-GB"/>
              </w:rPr>
            </w:pPr>
          </w:p>
        </w:tc>
        <w:tc>
          <w:tcPr>
            <w:tcW w:w="576" w:type="dxa"/>
            <w:tcBorders>
              <w:top w:val="single" w:sz="4" w:space="0" w:color="auto"/>
              <w:left w:val="single" w:sz="4" w:space="0" w:color="auto"/>
              <w:bottom w:val="single" w:sz="4" w:space="0" w:color="auto"/>
              <w:right w:val="single" w:sz="4" w:space="0" w:color="auto"/>
            </w:tcBorders>
            <w:vAlign w:val="center"/>
          </w:tcPr>
          <w:p w:rsidR="006B3800" w:rsidRPr="00AF06BB" w:rsidRDefault="006B3800">
            <w:pPr>
              <w:rPr>
                <w:color w:val="000000"/>
                <w:sz w:val="18"/>
                <w:szCs w:val="18"/>
                <w:highlight w:val="yellow"/>
              </w:rPr>
            </w:pPr>
            <w:r w:rsidRPr="00AF06BB">
              <w:rPr>
                <w:color w:val="000000"/>
                <w:sz w:val="18"/>
                <w:szCs w:val="18"/>
                <w:highlight w:val="yellow"/>
                <w:lang w:val="en-GB"/>
              </w:rPr>
              <w:t>B2.16</w:t>
            </w:r>
          </w:p>
        </w:tc>
        <w:tc>
          <w:tcPr>
            <w:tcW w:w="4033"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3A722F">
            <w:pPr>
              <w:ind w:left="34"/>
              <w:rPr>
                <w:sz w:val="18"/>
                <w:szCs w:val="18"/>
                <w:lang w:val="en-GB"/>
              </w:rPr>
            </w:pPr>
            <w:r w:rsidRPr="00F54C2D">
              <w:rPr>
                <w:sz w:val="18"/>
                <w:szCs w:val="18"/>
                <w:lang w:val="en-GB"/>
              </w:rPr>
              <w:t xml:space="preserve">Accepted, Change, Change blocking, Change, Change OK, </w:t>
            </w:r>
            <w:proofErr w:type="spellStart"/>
            <w:r w:rsidRPr="00F54C2D">
              <w:rPr>
                <w:sz w:val="18"/>
                <w:szCs w:val="18"/>
                <w:lang w:val="en-GB"/>
              </w:rPr>
              <w:t>Canceled</w:t>
            </w:r>
            <w:proofErr w:type="spellEnd"/>
          </w:p>
        </w:tc>
        <w:tc>
          <w:tcPr>
            <w:tcW w:w="3124" w:type="dxa"/>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t>CTR / CTRA OK / CTCH / CTCHA blocking / CTCH / CTCHA OK / CTC</w:t>
            </w:r>
          </w:p>
        </w:tc>
      </w:tr>
      <w:tr w:rsidR="006B3800" w:rsidRPr="00BD0F20" w:rsidTr="006B3800">
        <w:trPr>
          <w:trHeight w:val="173"/>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1136AA">
            <w:pPr>
              <w:rPr>
                <w:sz w:val="18"/>
                <w:szCs w:val="18"/>
                <w:lang w:val="en-GB"/>
              </w:rPr>
            </w:pPr>
          </w:p>
        </w:tc>
        <w:tc>
          <w:tcPr>
            <w:tcW w:w="576" w:type="dxa"/>
            <w:tcBorders>
              <w:top w:val="single" w:sz="4" w:space="0" w:color="auto"/>
              <w:left w:val="single" w:sz="4" w:space="0" w:color="auto"/>
              <w:bottom w:val="single" w:sz="4" w:space="0" w:color="auto"/>
              <w:right w:val="single" w:sz="4" w:space="0" w:color="auto"/>
            </w:tcBorders>
            <w:vAlign w:val="center"/>
          </w:tcPr>
          <w:p w:rsidR="006B3800" w:rsidRPr="00AF06BB" w:rsidRDefault="006B3800">
            <w:pPr>
              <w:rPr>
                <w:color w:val="000000"/>
                <w:sz w:val="18"/>
                <w:szCs w:val="18"/>
                <w:highlight w:val="yellow"/>
              </w:rPr>
            </w:pPr>
            <w:r w:rsidRPr="00AF06BB">
              <w:rPr>
                <w:color w:val="000000"/>
                <w:sz w:val="18"/>
                <w:szCs w:val="18"/>
                <w:highlight w:val="yellow"/>
                <w:lang w:val="en-GB"/>
              </w:rPr>
              <w:t>B2.17</w:t>
            </w:r>
          </w:p>
        </w:tc>
        <w:tc>
          <w:tcPr>
            <w:tcW w:w="4033"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AF06BB">
            <w:pPr>
              <w:ind w:left="34"/>
              <w:rPr>
                <w:sz w:val="18"/>
                <w:szCs w:val="18"/>
                <w:lang w:val="en-GB"/>
              </w:rPr>
            </w:pPr>
            <w:r w:rsidRPr="00F54C2D">
              <w:rPr>
                <w:sz w:val="18"/>
                <w:szCs w:val="18"/>
                <w:lang w:val="en-GB"/>
              </w:rPr>
              <w:t xml:space="preserve">Accepted, Change, Change OK, Change, Change blocking, Performed </w:t>
            </w:r>
            <w:r w:rsidR="00AF06BB">
              <w:rPr>
                <w:sz w:val="18"/>
                <w:szCs w:val="18"/>
                <w:lang w:val="en-GB"/>
              </w:rPr>
              <w:t>buffered</w:t>
            </w:r>
          </w:p>
        </w:tc>
        <w:tc>
          <w:tcPr>
            <w:tcW w:w="3124" w:type="dxa"/>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t xml:space="preserve">CTR / CTRA OK / CTCH / CTCHA OK / CTCH / CTCHA blocking / CTP (after </w:t>
            </w:r>
            <w:proofErr w:type="spellStart"/>
            <w:r w:rsidRPr="00F54C2D">
              <w:rPr>
                <w:sz w:val="18"/>
                <w:szCs w:val="18"/>
                <w:lang w:val="en-GB"/>
              </w:rPr>
              <w:t>wishdatetime</w:t>
            </w:r>
            <w:proofErr w:type="spellEnd"/>
            <w:r w:rsidRPr="00F54C2D">
              <w:rPr>
                <w:sz w:val="18"/>
                <w:szCs w:val="18"/>
                <w:lang w:val="en-GB"/>
              </w:rPr>
              <w:t>)</w:t>
            </w:r>
          </w:p>
        </w:tc>
      </w:tr>
      <w:tr w:rsidR="006B3800" w:rsidRPr="00BD0F20" w:rsidTr="006B3800">
        <w:trPr>
          <w:trHeight w:val="173"/>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1136AA">
            <w:pPr>
              <w:rPr>
                <w:sz w:val="18"/>
                <w:szCs w:val="18"/>
                <w:lang w:val="en-GB"/>
              </w:rPr>
            </w:pPr>
          </w:p>
        </w:tc>
        <w:tc>
          <w:tcPr>
            <w:tcW w:w="576"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B2.18</w:t>
            </w:r>
          </w:p>
        </w:tc>
        <w:tc>
          <w:tcPr>
            <w:tcW w:w="4033"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3A722F">
            <w:pPr>
              <w:ind w:left="34"/>
              <w:rPr>
                <w:sz w:val="18"/>
                <w:szCs w:val="18"/>
                <w:lang w:val="en-GB"/>
              </w:rPr>
            </w:pPr>
            <w:r w:rsidRPr="00F54C2D">
              <w:rPr>
                <w:sz w:val="18"/>
                <w:szCs w:val="18"/>
                <w:lang w:val="en-GB"/>
              </w:rPr>
              <w:t xml:space="preserve">Accepted, Change, Change OK, Change, Change </w:t>
            </w:r>
            <w:r w:rsidRPr="00F54C2D">
              <w:rPr>
                <w:sz w:val="18"/>
                <w:szCs w:val="18"/>
                <w:lang w:val="en-GB"/>
              </w:rPr>
              <w:lastRenderedPageBreak/>
              <w:t>blocking, Performed directly</w:t>
            </w:r>
          </w:p>
        </w:tc>
        <w:tc>
          <w:tcPr>
            <w:tcW w:w="3124" w:type="dxa"/>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lastRenderedPageBreak/>
              <w:t xml:space="preserve">CTR / CTRA OK / CTCH / CTCHA OK / </w:t>
            </w:r>
            <w:r w:rsidRPr="00F54C2D">
              <w:rPr>
                <w:sz w:val="18"/>
                <w:szCs w:val="18"/>
                <w:lang w:val="en-GB"/>
              </w:rPr>
              <w:lastRenderedPageBreak/>
              <w:t xml:space="preserve">CTCH / CTCHA blocking / CTP (before </w:t>
            </w:r>
            <w:proofErr w:type="spellStart"/>
            <w:r w:rsidRPr="00F54C2D">
              <w:rPr>
                <w:sz w:val="18"/>
                <w:szCs w:val="18"/>
                <w:lang w:val="en-GB"/>
              </w:rPr>
              <w:t>wishdatetime</w:t>
            </w:r>
            <w:proofErr w:type="spellEnd"/>
            <w:r w:rsidRPr="00F54C2D">
              <w:rPr>
                <w:sz w:val="18"/>
                <w:szCs w:val="18"/>
                <w:lang w:val="en-GB"/>
              </w:rPr>
              <w:t>)</w:t>
            </w:r>
          </w:p>
        </w:tc>
      </w:tr>
      <w:tr w:rsidR="006B3800" w:rsidRPr="00BD0F20" w:rsidTr="006B3800">
        <w:trPr>
          <w:trHeight w:val="264"/>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1136AA">
            <w:pPr>
              <w:rPr>
                <w:sz w:val="18"/>
                <w:szCs w:val="18"/>
                <w:lang w:val="en-GB"/>
              </w:rPr>
            </w:pPr>
          </w:p>
        </w:tc>
        <w:tc>
          <w:tcPr>
            <w:tcW w:w="576" w:type="dxa"/>
            <w:tcBorders>
              <w:top w:val="single" w:sz="4" w:space="0" w:color="auto"/>
              <w:left w:val="single" w:sz="4" w:space="0" w:color="auto"/>
              <w:bottom w:val="single" w:sz="4" w:space="0" w:color="auto"/>
              <w:right w:val="single" w:sz="4" w:space="0" w:color="auto"/>
            </w:tcBorders>
            <w:vAlign w:val="center"/>
          </w:tcPr>
          <w:p w:rsidR="006B3800" w:rsidRPr="00AF06BB" w:rsidRDefault="006B3800">
            <w:pPr>
              <w:rPr>
                <w:color w:val="000000"/>
                <w:sz w:val="18"/>
                <w:szCs w:val="18"/>
                <w:highlight w:val="yellow"/>
              </w:rPr>
            </w:pPr>
            <w:r w:rsidRPr="00AF06BB">
              <w:rPr>
                <w:color w:val="000000"/>
                <w:sz w:val="18"/>
                <w:szCs w:val="18"/>
                <w:highlight w:val="yellow"/>
                <w:lang w:val="en-GB"/>
              </w:rPr>
              <w:t>B2.19</w:t>
            </w:r>
          </w:p>
        </w:tc>
        <w:tc>
          <w:tcPr>
            <w:tcW w:w="4033"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3A722F">
            <w:pPr>
              <w:ind w:left="34"/>
              <w:rPr>
                <w:sz w:val="18"/>
                <w:szCs w:val="18"/>
                <w:lang w:val="en-GB"/>
              </w:rPr>
            </w:pPr>
            <w:r w:rsidRPr="00F54C2D">
              <w:rPr>
                <w:sz w:val="18"/>
                <w:szCs w:val="18"/>
                <w:lang w:val="en-GB"/>
              </w:rPr>
              <w:t xml:space="preserve">Accepted, Change, Change OK, Change, Change blocking, </w:t>
            </w:r>
            <w:proofErr w:type="spellStart"/>
            <w:r w:rsidRPr="00F54C2D">
              <w:rPr>
                <w:sz w:val="18"/>
                <w:szCs w:val="18"/>
                <w:lang w:val="en-GB"/>
              </w:rPr>
              <w:t>Canceled</w:t>
            </w:r>
            <w:proofErr w:type="spellEnd"/>
          </w:p>
        </w:tc>
        <w:tc>
          <w:tcPr>
            <w:tcW w:w="3124" w:type="dxa"/>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t>CTR / CTRA OK / CTCH / CTCHA OK / CTCH / CTCHA blocking / CTC</w:t>
            </w:r>
          </w:p>
        </w:tc>
      </w:tr>
      <w:tr w:rsidR="006B3800" w:rsidRPr="00BD0F20" w:rsidTr="006B3800">
        <w:tc>
          <w:tcPr>
            <w:tcW w:w="1555" w:type="dxa"/>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t>Test steps</w:t>
            </w:r>
          </w:p>
        </w:tc>
        <w:tc>
          <w:tcPr>
            <w:tcW w:w="2837"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1136AA">
            <w:pPr>
              <w:pStyle w:val="Lijstalinea"/>
              <w:numPr>
                <w:ilvl w:val="0"/>
                <w:numId w:val="18"/>
              </w:numPr>
              <w:contextualSpacing/>
              <w:rPr>
                <w:sz w:val="18"/>
                <w:szCs w:val="18"/>
                <w:lang w:val="en-GB"/>
              </w:rPr>
            </w:pPr>
          </w:p>
        </w:tc>
        <w:tc>
          <w:tcPr>
            <w:tcW w:w="4896" w:type="dxa"/>
            <w:gridSpan w:val="2"/>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pStyle w:val="Lijstalinea"/>
              <w:numPr>
                <w:ilvl w:val="0"/>
                <w:numId w:val="18"/>
              </w:numPr>
              <w:contextualSpacing/>
              <w:rPr>
                <w:rFonts w:cstheme="minorBidi"/>
                <w:sz w:val="18"/>
                <w:szCs w:val="18"/>
                <w:lang w:val="en-GB"/>
              </w:rPr>
            </w:pPr>
            <w:r w:rsidRPr="00F54C2D">
              <w:rPr>
                <w:sz w:val="18"/>
                <w:szCs w:val="18"/>
                <w:lang w:val="en-GB"/>
              </w:rPr>
              <w:t xml:space="preserve">Send message(s) in the prescribed order; </w:t>
            </w:r>
          </w:p>
          <w:p w:rsidR="006B3800" w:rsidRPr="00F54C2D" w:rsidRDefault="006B3800" w:rsidP="001136AA">
            <w:pPr>
              <w:pStyle w:val="Lijstalinea"/>
              <w:numPr>
                <w:ilvl w:val="0"/>
                <w:numId w:val="18"/>
              </w:numPr>
              <w:contextualSpacing/>
              <w:rPr>
                <w:sz w:val="18"/>
                <w:szCs w:val="18"/>
                <w:lang w:val="en-GB"/>
              </w:rPr>
            </w:pPr>
            <w:r w:rsidRPr="00F54C2D">
              <w:rPr>
                <w:sz w:val="18"/>
                <w:szCs w:val="18"/>
                <w:lang w:val="en-GB"/>
              </w:rPr>
              <w:t>After each message check if CTD status is as expected</w:t>
            </w:r>
          </w:p>
          <w:p w:rsidR="006B3800" w:rsidRPr="00F54C2D" w:rsidRDefault="006B3800" w:rsidP="001136AA">
            <w:pPr>
              <w:pStyle w:val="Lijstalinea"/>
              <w:numPr>
                <w:ilvl w:val="0"/>
                <w:numId w:val="16"/>
              </w:numPr>
              <w:contextualSpacing/>
              <w:rPr>
                <w:sz w:val="18"/>
                <w:szCs w:val="18"/>
                <w:lang w:val="en-GB"/>
              </w:rPr>
            </w:pPr>
            <w:r w:rsidRPr="00F54C2D">
              <w:rPr>
                <w:sz w:val="18"/>
                <w:szCs w:val="18"/>
                <w:lang w:val="en-GB"/>
              </w:rPr>
              <w:t>Check that the message is forwarded or not to the receiver as expected.</w:t>
            </w:r>
          </w:p>
        </w:tc>
      </w:tr>
      <w:tr w:rsidR="006B3800" w:rsidRPr="00BD0F20" w:rsidTr="006B3800">
        <w:tc>
          <w:tcPr>
            <w:tcW w:w="1555" w:type="dxa"/>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t>Conditions</w:t>
            </w:r>
          </w:p>
        </w:tc>
        <w:tc>
          <w:tcPr>
            <w:tcW w:w="2837"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1136AA">
            <w:pPr>
              <w:pStyle w:val="Lijstalinea"/>
              <w:numPr>
                <w:ilvl w:val="0"/>
                <w:numId w:val="18"/>
              </w:numPr>
              <w:contextualSpacing/>
              <w:rPr>
                <w:sz w:val="18"/>
                <w:szCs w:val="18"/>
                <w:lang w:val="en-GB"/>
              </w:rPr>
            </w:pPr>
          </w:p>
        </w:tc>
        <w:tc>
          <w:tcPr>
            <w:tcW w:w="4896" w:type="dxa"/>
            <w:gridSpan w:val="2"/>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pStyle w:val="Lijstalinea"/>
              <w:numPr>
                <w:ilvl w:val="0"/>
                <w:numId w:val="18"/>
              </w:numPr>
              <w:contextualSpacing/>
              <w:rPr>
                <w:rFonts w:cstheme="minorBidi"/>
                <w:sz w:val="18"/>
                <w:szCs w:val="18"/>
                <w:lang w:val="en-GB"/>
              </w:rPr>
            </w:pPr>
            <w:r w:rsidRPr="00F54C2D">
              <w:rPr>
                <w:sz w:val="18"/>
                <w:szCs w:val="18"/>
                <w:lang w:val="en-GB"/>
              </w:rPr>
              <w:t>Correct messages;</w:t>
            </w:r>
          </w:p>
          <w:p w:rsidR="006B3800" w:rsidRPr="00F54C2D" w:rsidRDefault="006B3800" w:rsidP="001136AA">
            <w:pPr>
              <w:pStyle w:val="Lijstalinea"/>
              <w:numPr>
                <w:ilvl w:val="0"/>
                <w:numId w:val="18"/>
              </w:numPr>
              <w:contextualSpacing/>
              <w:rPr>
                <w:sz w:val="18"/>
                <w:szCs w:val="18"/>
                <w:lang w:val="en-GB"/>
              </w:rPr>
            </w:pPr>
            <w:r w:rsidRPr="00F54C2D">
              <w:rPr>
                <w:sz w:val="18"/>
                <w:szCs w:val="18"/>
                <w:lang w:val="en-GB"/>
              </w:rPr>
              <w:t>Message processing has been tested successfully</w:t>
            </w:r>
          </w:p>
        </w:tc>
      </w:tr>
      <w:tr w:rsidR="006B3800" w:rsidRPr="00BD0F20" w:rsidTr="006B3800">
        <w:tc>
          <w:tcPr>
            <w:tcW w:w="1555" w:type="dxa"/>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rPr>
                <w:sz w:val="18"/>
                <w:szCs w:val="18"/>
                <w:lang w:val="en-GB"/>
              </w:rPr>
            </w:pPr>
            <w:r w:rsidRPr="00F54C2D">
              <w:rPr>
                <w:sz w:val="18"/>
                <w:szCs w:val="18"/>
                <w:lang w:val="en-GB"/>
              </w:rPr>
              <w:t>Variations:</w:t>
            </w:r>
          </w:p>
        </w:tc>
        <w:tc>
          <w:tcPr>
            <w:tcW w:w="2837"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1136AA">
            <w:pPr>
              <w:pStyle w:val="Lijstalinea"/>
              <w:numPr>
                <w:ilvl w:val="0"/>
                <w:numId w:val="18"/>
              </w:numPr>
              <w:contextualSpacing/>
              <w:rPr>
                <w:sz w:val="18"/>
                <w:szCs w:val="18"/>
                <w:lang w:val="en-GB"/>
              </w:rPr>
            </w:pPr>
          </w:p>
        </w:tc>
        <w:tc>
          <w:tcPr>
            <w:tcW w:w="4896" w:type="dxa"/>
            <w:gridSpan w:val="2"/>
            <w:tcBorders>
              <w:top w:val="single" w:sz="4" w:space="0" w:color="auto"/>
              <w:left w:val="single" w:sz="4" w:space="0" w:color="auto"/>
              <w:bottom w:val="single" w:sz="4" w:space="0" w:color="auto"/>
              <w:right w:val="single" w:sz="4" w:space="0" w:color="auto"/>
            </w:tcBorders>
            <w:hideMark/>
          </w:tcPr>
          <w:p w:rsidR="006B3800" w:rsidRPr="00F54C2D" w:rsidRDefault="006B3800" w:rsidP="001136AA">
            <w:pPr>
              <w:pStyle w:val="Lijstalinea"/>
              <w:numPr>
                <w:ilvl w:val="0"/>
                <w:numId w:val="18"/>
              </w:numPr>
              <w:contextualSpacing/>
              <w:rPr>
                <w:rFonts w:cstheme="minorBidi"/>
                <w:sz w:val="18"/>
                <w:szCs w:val="18"/>
                <w:lang w:val="en-GB"/>
              </w:rPr>
            </w:pPr>
            <w:r w:rsidRPr="00F54C2D">
              <w:rPr>
                <w:sz w:val="18"/>
                <w:szCs w:val="18"/>
                <w:lang w:val="en-GB"/>
              </w:rPr>
              <w:t>V2/V3;</w:t>
            </w:r>
          </w:p>
          <w:p w:rsidR="006B3800" w:rsidRPr="00F54C2D" w:rsidRDefault="006B3800" w:rsidP="001136AA">
            <w:pPr>
              <w:pStyle w:val="Lijstalinea"/>
              <w:numPr>
                <w:ilvl w:val="0"/>
                <w:numId w:val="18"/>
              </w:numPr>
              <w:contextualSpacing/>
              <w:rPr>
                <w:sz w:val="18"/>
                <w:szCs w:val="18"/>
                <w:lang w:val="en-GB"/>
              </w:rPr>
            </w:pPr>
            <w:r w:rsidRPr="00F54C2D">
              <w:rPr>
                <w:sz w:val="18"/>
                <w:szCs w:val="18"/>
                <w:lang w:val="en-GB"/>
              </w:rPr>
              <w:t>Different donors: V2, V3,</w:t>
            </w:r>
          </w:p>
          <w:p w:rsidR="006B3800" w:rsidRPr="00F54C2D" w:rsidRDefault="006B3800" w:rsidP="001136AA">
            <w:pPr>
              <w:pStyle w:val="Lijstalinea"/>
              <w:numPr>
                <w:ilvl w:val="0"/>
                <w:numId w:val="18"/>
              </w:numPr>
              <w:contextualSpacing/>
              <w:rPr>
                <w:sz w:val="18"/>
                <w:szCs w:val="18"/>
                <w:lang w:val="en-GB"/>
              </w:rPr>
            </w:pPr>
            <w:r w:rsidRPr="00F54C2D">
              <w:rPr>
                <w:sz w:val="18"/>
                <w:szCs w:val="18"/>
                <w:lang w:val="en-GB"/>
              </w:rPr>
              <w:t>with/without GUI,</w:t>
            </w:r>
          </w:p>
          <w:p w:rsidR="006B3800" w:rsidRPr="00F54C2D" w:rsidRDefault="006B3800" w:rsidP="001136AA">
            <w:pPr>
              <w:pStyle w:val="Lijstalinea"/>
              <w:numPr>
                <w:ilvl w:val="0"/>
                <w:numId w:val="18"/>
              </w:numPr>
              <w:contextualSpacing/>
              <w:rPr>
                <w:sz w:val="18"/>
                <w:szCs w:val="18"/>
                <w:lang w:val="en-GB"/>
              </w:rPr>
            </w:pPr>
            <w:proofErr w:type="spellStart"/>
            <w:r w:rsidRPr="00F54C2D">
              <w:rPr>
                <w:sz w:val="18"/>
                <w:szCs w:val="18"/>
                <w:lang w:val="en-GB"/>
              </w:rPr>
              <w:t>business_gui_only</w:t>
            </w:r>
            <w:proofErr w:type="spellEnd"/>
            <w:r w:rsidRPr="00F54C2D">
              <w:rPr>
                <w:sz w:val="18"/>
                <w:szCs w:val="18"/>
                <w:lang w:val="en-GB"/>
              </w:rPr>
              <w:t xml:space="preserve"> Yes/No</w:t>
            </w:r>
          </w:p>
          <w:p w:rsidR="006B3800" w:rsidRPr="00F54C2D" w:rsidRDefault="006B3800" w:rsidP="001136AA">
            <w:pPr>
              <w:pStyle w:val="Lijstalinea"/>
              <w:numPr>
                <w:ilvl w:val="0"/>
                <w:numId w:val="18"/>
              </w:numPr>
              <w:contextualSpacing/>
              <w:rPr>
                <w:sz w:val="18"/>
                <w:szCs w:val="18"/>
                <w:lang w:val="en-GB"/>
              </w:rPr>
            </w:pPr>
            <w:r w:rsidRPr="00F54C2D">
              <w:rPr>
                <w:sz w:val="18"/>
                <w:szCs w:val="18"/>
                <w:lang w:val="en-GB"/>
              </w:rPr>
              <w:t>business = Y, business = N</w:t>
            </w:r>
          </w:p>
          <w:p w:rsidR="006B3800" w:rsidRPr="00F54C2D" w:rsidRDefault="006B3800" w:rsidP="001136AA">
            <w:pPr>
              <w:pStyle w:val="Lijstalinea"/>
              <w:numPr>
                <w:ilvl w:val="0"/>
                <w:numId w:val="18"/>
              </w:numPr>
              <w:contextualSpacing/>
              <w:rPr>
                <w:sz w:val="18"/>
                <w:szCs w:val="18"/>
                <w:lang w:val="en-GB"/>
              </w:rPr>
            </w:pPr>
            <w:r w:rsidRPr="00F54C2D">
              <w:rPr>
                <w:sz w:val="18"/>
                <w:szCs w:val="18"/>
                <w:lang w:val="en-GB"/>
              </w:rPr>
              <w:t>All allowed blocking codes for situation</w:t>
            </w:r>
          </w:p>
        </w:tc>
      </w:tr>
    </w:tbl>
    <w:p w:rsidR="00A3343D" w:rsidRDefault="005F79F5" w:rsidP="00A3343D">
      <w:pPr>
        <w:pStyle w:val="Kop3"/>
        <w:rPr>
          <w:lang w:val="en-GB"/>
        </w:rPr>
      </w:pPr>
      <w:bookmarkStart w:id="10" w:name="_Toc453854707"/>
      <w:r w:rsidRPr="00F54C2D">
        <w:rPr>
          <w:lang w:val="en-GB"/>
        </w:rPr>
        <w:t>Testing duplicate messages (rainy day)</w:t>
      </w:r>
      <w:bookmarkEnd w:id="10"/>
    </w:p>
    <w:p w:rsidR="00FD5A8E" w:rsidRPr="00FD5A8E" w:rsidRDefault="00FD5A8E" w:rsidP="00FD5A8E">
      <w:pPr>
        <w:rPr>
          <w:lang w:val="en-GB"/>
        </w:rPr>
      </w:pPr>
      <w:r>
        <w:rPr>
          <w:lang w:val="en-GB"/>
        </w:rPr>
        <w:t>Developed in SOAPUI</w:t>
      </w:r>
    </w:p>
    <w:tbl>
      <w:tblPr>
        <w:tblStyle w:val="Tabelraster"/>
        <w:tblpPr w:leftFromText="141" w:rightFromText="141" w:vertAnchor="text" w:tblpY="1"/>
        <w:tblOverlap w:val="never"/>
        <w:tblW w:w="0" w:type="auto"/>
        <w:tblLook w:val="04A0" w:firstRow="1" w:lastRow="0" w:firstColumn="1" w:lastColumn="0" w:noHBand="0" w:noVBand="1"/>
      </w:tblPr>
      <w:tblGrid>
        <w:gridCol w:w="1552"/>
        <w:gridCol w:w="683"/>
        <w:gridCol w:w="2460"/>
        <w:gridCol w:w="1701"/>
        <w:gridCol w:w="2892"/>
      </w:tblGrid>
      <w:tr w:rsidR="006B3800" w:rsidRPr="00F54C2D" w:rsidTr="006B3800">
        <w:tc>
          <w:tcPr>
            <w:tcW w:w="1552"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6B3800" w:rsidRPr="00F54C2D" w:rsidRDefault="006B3800">
            <w:pPr>
              <w:rPr>
                <w:b/>
                <w:color w:val="FFFFFF" w:themeColor="background1"/>
                <w:sz w:val="18"/>
                <w:szCs w:val="18"/>
                <w:lang w:val="en-GB"/>
              </w:rPr>
            </w:pPr>
          </w:p>
        </w:tc>
        <w:tc>
          <w:tcPr>
            <w:tcW w:w="3143" w:type="dxa"/>
            <w:gridSpan w:val="2"/>
            <w:tcBorders>
              <w:top w:val="single" w:sz="4" w:space="0" w:color="auto"/>
              <w:left w:val="single" w:sz="4" w:space="0" w:color="auto"/>
              <w:bottom w:val="single" w:sz="4" w:space="0" w:color="auto"/>
              <w:right w:val="single" w:sz="4" w:space="0" w:color="auto"/>
            </w:tcBorders>
            <w:shd w:val="clear" w:color="auto" w:fill="17365D" w:themeFill="text2" w:themeFillShade="BF"/>
          </w:tcPr>
          <w:p w:rsidR="006B3800" w:rsidRPr="00F54C2D" w:rsidRDefault="006B3800">
            <w:pPr>
              <w:rPr>
                <w:b/>
                <w:color w:val="FFFFFF" w:themeColor="background1"/>
                <w:sz w:val="18"/>
                <w:szCs w:val="18"/>
                <w:lang w:val="en-GB"/>
              </w:rPr>
            </w:pPr>
          </w:p>
        </w:tc>
        <w:tc>
          <w:tcPr>
            <w:tcW w:w="4593" w:type="dxa"/>
            <w:gridSpan w:val="2"/>
            <w:tcBorders>
              <w:top w:val="single" w:sz="4" w:space="0" w:color="auto"/>
              <w:left w:val="single" w:sz="4" w:space="0" w:color="auto"/>
              <w:bottom w:val="single" w:sz="4" w:space="0" w:color="auto"/>
              <w:right w:val="single" w:sz="4" w:space="0" w:color="auto"/>
            </w:tcBorders>
            <w:shd w:val="clear" w:color="auto" w:fill="17365D" w:themeFill="text2" w:themeFillShade="BF"/>
          </w:tcPr>
          <w:p w:rsidR="006B3800" w:rsidRPr="00F54C2D" w:rsidRDefault="006B3800">
            <w:pPr>
              <w:rPr>
                <w:b/>
                <w:color w:val="FFFFFF" w:themeColor="background1"/>
                <w:sz w:val="18"/>
                <w:szCs w:val="18"/>
                <w:lang w:val="en-GB"/>
              </w:rPr>
            </w:pPr>
          </w:p>
        </w:tc>
      </w:tr>
      <w:tr w:rsidR="006B3800" w:rsidRPr="00BD0F20" w:rsidTr="006B3800">
        <w:trPr>
          <w:trHeight w:val="852"/>
        </w:trPr>
        <w:tc>
          <w:tcPr>
            <w:tcW w:w="1552" w:type="dxa"/>
            <w:vMerge w:val="restart"/>
            <w:tcBorders>
              <w:top w:val="single" w:sz="4" w:space="0" w:color="auto"/>
              <w:left w:val="single" w:sz="4" w:space="0" w:color="auto"/>
              <w:bottom w:val="single" w:sz="4" w:space="0" w:color="auto"/>
              <w:right w:val="single" w:sz="4" w:space="0" w:color="auto"/>
            </w:tcBorders>
            <w:hideMark/>
          </w:tcPr>
          <w:p w:rsidR="006B3800" w:rsidRPr="00F54C2D" w:rsidRDefault="006B3800">
            <w:pPr>
              <w:rPr>
                <w:sz w:val="18"/>
                <w:szCs w:val="18"/>
                <w:lang w:val="en-GB"/>
              </w:rPr>
            </w:pPr>
            <w:r w:rsidRPr="00F54C2D">
              <w:rPr>
                <w:sz w:val="18"/>
                <w:szCs w:val="18"/>
                <w:lang w:val="en-GB"/>
              </w:rPr>
              <w:t>Test purpose</w:t>
            </w:r>
          </w:p>
        </w:tc>
        <w:tc>
          <w:tcPr>
            <w:tcW w:w="3143" w:type="dxa"/>
            <w:gridSpan w:val="2"/>
            <w:tcBorders>
              <w:top w:val="single" w:sz="4" w:space="0" w:color="auto"/>
              <w:left w:val="single" w:sz="4" w:space="0" w:color="auto"/>
              <w:bottom w:val="single" w:sz="4" w:space="0" w:color="auto"/>
              <w:right w:val="single" w:sz="4" w:space="0" w:color="auto"/>
            </w:tcBorders>
          </w:tcPr>
          <w:p w:rsidR="006B3800" w:rsidRPr="00F54C2D" w:rsidRDefault="006B3800">
            <w:pPr>
              <w:rPr>
                <w:sz w:val="18"/>
                <w:szCs w:val="18"/>
                <w:lang w:val="en-GB"/>
              </w:rPr>
            </w:pPr>
          </w:p>
        </w:tc>
        <w:tc>
          <w:tcPr>
            <w:tcW w:w="4593" w:type="dxa"/>
            <w:gridSpan w:val="2"/>
            <w:tcBorders>
              <w:top w:val="single" w:sz="4" w:space="0" w:color="auto"/>
              <w:left w:val="single" w:sz="4" w:space="0" w:color="auto"/>
              <w:bottom w:val="single" w:sz="4" w:space="0" w:color="auto"/>
              <w:right w:val="single" w:sz="4" w:space="0" w:color="auto"/>
            </w:tcBorders>
            <w:hideMark/>
          </w:tcPr>
          <w:p w:rsidR="006B3800" w:rsidRPr="00F54C2D" w:rsidRDefault="006B3800">
            <w:pPr>
              <w:rPr>
                <w:sz w:val="18"/>
                <w:szCs w:val="18"/>
                <w:lang w:val="en-GB"/>
              </w:rPr>
            </w:pPr>
            <w:r w:rsidRPr="00F54C2D">
              <w:rPr>
                <w:sz w:val="18"/>
                <w:szCs w:val="18"/>
                <w:lang w:val="en-GB"/>
              </w:rPr>
              <w:t>Verify that a duplicate message is rejected with the correct error code.</w:t>
            </w:r>
          </w:p>
        </w:tc>
      </w:tr>
      <w:tr w:rsidR="006B3800" w:rsidRPr="00BD0F20" w:rsidTr="006B3800">
        <w:trPr>
          <w:trHeight w:val="230"/>
        </w:trPr>
        <w:tc>
          <w:tcPr>
            <w:tcW w:w="1552"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6B3800">
            <w:pPr>
              <w:rPr>
                <w:sz w:val="18"/>
                <w:szCs w:val="18"/>
                <w:lang w:val="en-GB"/>
              </w:rPr>
            </w:pPr>
          </w:p>
        </w:tc>
        <w:tc>
          <w:tcPr>
            <w:tcW w:w="683" w:type="dxa"/>
            <w:tcBorders>
              <w:top w:val="single" w:sz="4" w:space="0" w:color="auto"/>
              <w:left w:val="single" w:sz="4" w:space="0" w:color="auto"/>
              <w:bottom w:val="single" w:sz="4" w:space="0" w:color="auto"/>
              <w:right w:val="single" w:sz="4" w:space="0" w:color="auto"/>
            </w:tcBorders>
          </w:tcPr>
          <w:p w:rsidR="006B3800" w:rsidRPr="00F54C2D" w:rsidRDefault="006B3800" w:rsidP="006B3800">
            <w:pPr>
              <w:tabs>
                <w:tab w:val="left" w:pos="3175"/>
              </w:tabs>
              <w:ind w:left="34"/>
              <w:rPr>
                <w:b/>
                <w:sz w:val="18"/>
                <w:szCs w:val="18"/>
                <w:lang w:val="en-GB"/>
              </w:rPr>
            </w:pPr>
            <w:proofErr w:type="spellStart"/>
            <w:r>
              <w:rPr>
                <w:b/>
                <w:sz w:val="18"/>
                <w:szCs w:val="18"/>
                <w:lang w:val="en-GB"/>
              </w:rPr>
              <w:t>Nr</w:t>
            </w:r>
            <w:proofErr w:type="spellEnd"/>
          </w:p>
        </w:tc>
        <w:tc>
          <w:tcPr>
            <w:tcW w:w="4161"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6B3800">
            <w:pPr>
              <w:tabs>
                <w:tab w:val="left" w:pos="3175"/>
              </w:tabs>
              <w:ind w:left="34"/>
              <w:rPr>
                <w:b/>
                <w:sz w:val="18"/>
                <w:szCs w:val="18"/>
                <w:lang w:val="en-GB"/>
              </w:rPr>
            </w:pPr>
            <w:r w:rsidRPr="00F54C2D">
              <w:rPr>
                <w:b/>
                <w:sz w:val="18"/>
                <w:szCs w:val="18"/>
                <w:lang w:val="en-GB"/>
              </w:rPr>
              <w:t>Dossier status</w:t>
            </w:r>
          </w:p>
        </w:tc>
        <w:tc>
          <w:tcPr>
            <w:tcW w:w="2892" w:type="dxa"/>
            <w:tcBorders>
              <w:top w:val="single" w:sz="4" w:space="0" w:color="auto"/>
              <w:left w:val="single" w:sz="4" w:space="0" w:color="auto"/>
              <w:bottom w:val="single" w:sz="4" w:space="0" w:color="auto"/>
              <w:right w:val="single" w:sz="4" w:space="0" w:color="auto"/>
            </w:tcBorders>
            <w:hideMark/>
          </w:tcPr>
          <w:p w:rsidR="006B3800" w:rsidRPr="00F54C2D" w:rsidRDefault="006B3800" w:rsidP="006B3800">
            <w:pPr>
              <w:rPr>
                <w:b/>
                <w:sz w:val="18"/>
                <w:szCs w:val="18"/>
                <w:lang w:val="en-GB"/>
              </w:rPr>
            </w:pPr>
            <w:r w:rsidRPr="00F54C2D">
              <w:rPr>
                <w:b/>
                <w:sz w:val="18"/>
                <w:szCs w:val="18"/>
                <w:lang w:val="en-GB"/>
              </w:rPr>
              <w:t>Messages to be tested for rejection</w:t>
            </w:r>
          </w:p>
        </w:tc>
      </w:tr>
      <w:tr w:rsidR="006B3800" w:rsidRPr="00F54C2D" w:rsidTr="003A722F">
        <w:trPr>
          <w:trHeight w:val="207"/>
        </w:trPr>
        <w:tc>
          <w:tcPr>
            <w:tcW w:w="1552"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6B3800">
            <w:pPr>
              <w:rPr>
                <w:sz w:val="18"/>
                <w:szCs w:val="18"/>
                <w:lang w:val="en-GB"/>
              </w:rPr>
            </w:pPr>
          </w:p>
        </w:tc>
        <w:tc>
          <w:tcPr>
            <w:tcW w:w="683"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B3.1</w:t>
            </w:r>
          </w:p>
        </w:tc>
        <w:tc>
          <w:tcPr>
            <w:tcW w:w="4161" w:type="dxa"/>
            <w:gridSpan w:val="2"/>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Request</w:t>
            </w:r>
          </w:p>
        </w:tc>
        <w:tc>
          <w:tcPr>
            <w:tcW w:w="2892" w:type="dxa"/>
            <w:tcBorders>
              <w:top w:val="single" w:sz="4" w:space="0" w:color="auto"/>
              <w:left w:val="single" w:sz="4" w:space="0" w:color="auto"/>
              <w:bottom w:val="single" w:sz="4" w:space="0" w:color="auto"/>
              <w:right w:val="single" w:sz="4" w:space="0" w:color="auto"/>
            </w:tcBorders>
            <w:hideMark/>
          </w:tcPr>
          <w:p w:rsidR="006B3800" w:rsidRPr="00F54C2D" w:rsidRDefault="006B3800" w:rsidP="006B3800">
            <w:pPr>
              <w:rPr>
                <w:sz w:val="18"/>
                <w:szCs w:val="18"/>
                <w:lang w:val="en-GB"/>
              </w:rPr>
            </w:pPr>
            <w:r w:rsidRPr="00F54C2D">
              <w:rPr>
                <w:sz w:val="18"/>
                <w:szCs w:val="18"/>
                <w:lang w:val="en-GB"/>
              </w:rPr>
              <w:t xml:space="preserve">CTR with identical </w:t>
            </w:r>
            <w:proofErr w:type="spellStart"/>
            <w:r w:rsidRPr="00F54C2D">
              <w:rPr>
                <w:sz w:val="18"/>
                <w:szCs w:val="18"/>
                <w:lang w:val="en-GB"/>
              </w:rPr>
              <w:t>dossierid</w:t>
            </w:r>
            <w:proofErr w:type="spellEnd"/>
          </w:p>
        </w:tc>
      </w:tr>
      <w:tr w:rsidR="006B3800" w:rsidRPr="00F54C2D" w:rsidTr="003A722F">
        <w:trPr>
          <w:trHeight w:val="207"/>
        </w:trPr>
        <w:tc>
          <w:tcPr>
            <w:tcW w:w="1552"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6B3800">
            <w:pPr>
              <w:rPr>
                <w:sz w:val="18"/>
                <w:szCs w:val="18"/>
                <w:lang w:val="en-GB"/>
              </w:rPr>
            </w:pPr>
          </w:p>
        </w:tc>
        <w:tc>
          <w:tcPr>
            <w:tcW w:w="683"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B3.2</w:t>
            </w:r>
          </w:p>
        </w:tc>
        <w:tc>
          <w:tcPr>
            <w:tcW w:w="4161" w:type="dxa"/>
            <w:gridSpan w:val="2"/>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Request Answer OK</w:t>
            </w:r>
          </w:p>
        </w:tc>
        <w:tc>
          <w:tcPr>
            <w:tcW w:w="2892" w:type="dxa"/>
            <w:tcBorders>
              <w:top w:val="single" w:sz="4" w:space="0" w:color="auto"/>
              <w:left w:val="single" w:sz="4" w:space="0" w:color="auto"/>
              <w:bottom w:val="single" w:sz="4" w:space="0" w:color="auto"/>
              <w:right w:val="single" w:sz="4" w:space="0" w:color="auto"/>
            </w:tcBorders>
            <w:hideMark/>
          </w:tcPr>
          <w:p w:rsidR="006B3800" w:rsidRPr="00F54C2D" w:rsidRDefault="006B3800" w:rsidP="006B3800">
            <w:pPr>
              <w:rPr>
                <w:sz w:val="18"/>
                <w:szCs w:val="18"/>
                <w:lang w:val="en-GB"/>
              </w:rPr>
            </w:pPr>
            <w:r w:rsidRPr="00F54C2D">
              <w:rPr>
                <w:sz w:val="18"/>
                <w:szCs w:val="18"/>
                <w:lang w:val="en-GB"/>
              </w:rPr>
              <w:t>CTRA OK, CTRA blocking</w:t>
            </w:r>
          </w:p>
        </w:tc>
      </w:tr>
      <w:tr w:rsidR="006B3800" w:rsidRPr="00F54C2D" w:rsidTr="003A722F">
        <w:trPr>
          <w:trHeight w:val="218"/>
        </w:trPr>
        <w:tc>
          <w:tcPr>
            <w:tcW w:w="1552"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6B3800">
            <w:pPr>
              <w:rPr>
                <w:sz w:val="18"/>
                <w:szCs w:val="18"/>
                <w:lang w:val="en-GB"/>
              </w:rPr>
            </w:pPr>
          </w:p>
        </w:tc>
        <w:tc>
          <w:tcPr>
            <w:tcW w:w="683"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B3.3</w:t>
            </w:r>
          </w:p>
        </w:tc>
        <w:tc>
          <w:tcPr>
            <w:tcW w:w="4161" w:type="dxa"/>
            <w:gridSpan w:val="2"/>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Request Answer Blocking</w:t>
            </w:r>
          </w:p>
        </w:tc>
        <w:tc>
          <w:tcPr>
            <w:tcW w:w="2892" w:type="dxa"/>
            <w:tcBorders>
              <w:top w:val="single" w:sz="4" w:space="0" w:color="auto"/>
              <w:left w:val="single" w:sz="4" w:space="0" w:color="auto"/>
              <w:bottom w:val="single" w:sz="4" w:space="0" w:color="auto"/>
              <w:right w:val="single" w:sz="4" w:space="0" w:color="auto"/>
            </w:tcBorders>
            <w:hideMark/>
          </w:tcPr>
          <w:p w:rsidR="006B3800" w:rsidRPr="00F54C2D" w:rsidRDefault="006B3800" w:rsidP="006B3800">
            <w:pPr>
              <w:rPr>
                <w:sz w:val="18"/>
                <w:szCs w:val="18"/>
                <w:lang w:val="en-GB"/>
              </w:rPr>
            </w:pPr>
            <w:r w:rsidRPr="00F54C2D">
              <w:rPr>
                <w:sz w:val="18"/>
                <w:szCs w:val="18"/>
                <w:lang w:val="en-GB"/>
              </w:rPr>
              <w:t xml:space="preserve"> CTRA OK, CTRA blocking</w:t>
            </w:r>
          </w:p>
        </w:tc>
      </w:tr>
      <w:tr w:rsidR="006B3800" w:rsidRPr="00F54C2D" w:rsidTr="003A722F">
        <w:trPr>
          <w:trHeight w:val="184"/>
        </w:trPr>
        <w:tc>
          <w:tcPr>
            <w:tcW w:w="1552"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6B3800">
            <w:pPr>
              <w:rPr>
                <w:sz w:val="18"/>
                <w:szCs w:val="18"/>
                <w:lang w:val="en-GB"/>
              </w:rPr>
            </w:pPr>
          </w:p>
        </w:tc>
        <w:tc>
          <w:tcPr>
            <w:tcW w:w="683"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B3.4</w:t>
            </w:r>
          </w:p>
        </w:tc>
        <w:tc>
          <w:tcPr>
            <w:tcW w:w="4161" w:type="dxa"/>
            <w:gridSpan w:val="2"/>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Change</w:t>
            </w:r>
          </w:p>
        </w:tc>
        <w:tc>
          <w:tcPr>
            <w:tcW w:w="2892" w:type="dxa"/>
            <w:tcBorders>
              <w:top w:val="single" w:sz="4" w:space="0" w:color="auto"/>
              <w:left w:val="single" w:sz="4" w:space="0" w:color="auto"/>
              <w:bottom w:val="single" w:sz="4" w:space="0" w:color="auto"/>
              <w:right w:val="single" w:sz="4" w:space="0" w:color="auto"/>
            </w:tcBorders>
            <w:hideMark/>
          </w:tcPr>
          <w:p w:rsidR="006B3800" w:rsidRPr="00F54C2D" w:rsidRDefault="006B3800" w:rsidP="006B3800">
            <w:pPr>
              <w:rPr>
                <w:sz w:val="18"/>
                <w:szCs w:val="18"/>
                <w:lang w:val="en-GB"/>
              </w:rPr>
            </w:pPr>
            <w:r w:rsidRPr="00F54C2D">
              <w:rPr>
                <w:sz w:val="18"/>
                <w:szCs w:val="18"/>
                <w:lang w:val="en-GB"/>
              </w:rPr>
              <w:t>CTCH</w:t>
            </w:r>
          </w:p>
        </w:tc>
      </w:tr>
      <w:tr w:rsidR="006B3800" w:rsidRPr="00F54C2D" w:rsidTr="003A722F">
        <w:trPr>
          <w:trHeight w:val="253"/>
        </w:trPr>
        <w:tc>
          <w:tcPr>
            <w:tcW w:w="1552"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6B3800">
            <w:pPr>
              <w:rPr>
                <w:sz w:val="18"/>
                <w:szCs w:val="18"/>
                <w:lang w:val="en-GB"/>
              </w:rPr>
            </w:pPr>
          </w:p>
        </w:tc>
        <w:tc>
          <w:tcPr>
            <w:tcW w:w="683"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B3.5</w:t>
            </w:r>
          </w:p>
        </w:tc>
        <w:tc>
          <w:tcPr>
            <w:tcW w:w="4161" w:type="dxa"/>
            <w:gridSpan w:val="2"/>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Change Answer OK</w:t>
            </w:r>
          </w:p>
        </w:tc>
        <w:tc>
          <w:tcPr>
            <w:tcW w:w="2892" w:type="dxa"/>
            <w:tcBorders>
              <w:top w:val="single" w:sz="4" w:space="0" w:color="auto"/>
              <w:left w:val="single" w:sz="4" w:space="0" w:color="auto"/>
              <w:bottom w:val="single" w:sz="4" w:space="0" w:color="auto"/>
              <w:right w:val="single" w:sz="4" w:space="0" w:color="auto"/>
            </w:tcBorders>
            <w:hideMark/>
          </w:tcPr>
          <w:p w:rsidR="006B3800" w:rsidRPr="00F54C2D" w:rsidRDefault="006B3800" w:rsidP="006B3800">
            <w:pPr>
              <w:rPr>
                <w:sz w:val="18"/>
                <w:szCs w:val="18"/>
                <w:lang w:val="en-GB"/>
              </w:rPr>
            </w:pPr>
            <w:r w:rsidRPr="00F54C2D">
              <w:rPr>
                <w:sz w:val="18"/>
                <w:szCs w:val="18"/>
                <w:lang w:val="en-GB"/>
              </w:rPr>
              <w:t>CTCHA OK, CTCHA-blocking</w:t>
            </w:r>
          </w:p>
        </w:tc>
      </w:tr>
      <w:tr w:rsidR="006B3800" w:rsidRPr="00F54C2D" w:rsidTr="003A722F">
        <w:trPr>
          <w:trHeight w:val="207"/>
        </w:trPr>
        <w:tc>
          <w:tcPr>
            <w:tcW w:w="1552"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6B3800">
            <w:pPr>
              <w:rPr>
                <w:sz w:val="18"/>
                <w:szCs w:val="18"/>
                <w:lang w:val="en-GB"/>
              </w:rPr>
            </w:pPr>
          </w:p>
        </w:tc>
        <w:tc>
          <w:tcPr>
            <w:tcW w:w="683"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B3.6</w:t>
            </w:r>
          </w:p>
        </w:tc>
        <w:tc>
          <w:tcPr>
            <w:tcW w:w="4161" w:type="dxa"/>
            <w:gridSpan w:val="2"/>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Change Answer blocking</w:t>
            </w:r>
          </w:p>
        </w:tc>
        <w:tc>
          <w:tcPr>
            <w:tcW w:w="2892" w:type="dxa"/>
            <w:tcBorders>
              <w:top w:val="single" w:sz="4" w:space="0" w:color="auto"/>
              <w:left w:val="single" w:sz="4" w:space="0" w:color="auto"/>
              <w:bottom w:val="single" w:sz="4" w:space="0" w:color="auto"/>
              <w:right w:val="single" w:sz="4" w:space="0" w:color="auto"/>
            </w:tcBorders>
            <w:hideMark/>
          </w:tcPr>
          <w:p w:rsidR="006B3800" w:rsidRPr="00F54C2D" w:rsidRDefault="006B3800" w:rsidP="006B3800">
            <w:pPr>
              <w:rPr>
                <w:sz w:val="18"/>
                <w:szCs w:val="18"/>
                <w:lang w:val="en-GB"/>
              </w:rPr>
            </w:pPr>
            <w:r w:rsidRPr="00F54C2D">
              <w:rPr>
                <w:sz w:val="18"/>
                <w:szCs w:val="18"/>
                <w:lang w:val="en-GB"/>
              </w:rPr>
              <w:t>CTCHA OK, CTCHA-blocking</w:t>
            </w:r>
          </w:p>
        </w:tc>
      </w:tr>
      <w:tr w:rsidR="006B3800" w:rsidRPr="00F54C2D" w:rsidTr="003A722F">
        <w:trPr>
          <w:trHeight w:val="264"/>
        </w:trPr>
        <w:tc>
          <w:tcPr>
            <w:tcW w:w="1552"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6B3800">
            <w:pPr>
              <w:rPr>
                <w:sz w:val="18"/>
                <w:szCs w:val="18"/>
                <w:lang w:val="en-GB"/>
              </w:rPr>
            </w:pPr>
          </w:p>
        </w:tc>
        <w:tc>
          <w:tcPr>
            <w:tcW w:w="683"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B3.7</w:t>
            </w:r>
          </w:p>
        </w:tc>
        <w:tc>
          <w:tcPr>
            <w:tcW w:w="4161" w:type="dxa"/>
            <w:gridSpan w:val="2"/>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Cancelled</w:t>
            </w:r>
          </w:p>
        </w:tc>
        <w:tc>
          <w:tcPr>
            <w:tcW w:w="2892" w:type="dxa"/>
            <w:tcBorders>
              <w:top w:val="single" w:sz="4" w:space="0" w:color="auto"/>
              <w:left w:val="single" w:sz="4" w:space="0" w:color="auto"/>
              <w:bottom w:val="single" w:sz="4" w:space="0" w:color="auto"/>
              <w:right w:val="single" w:sz="4" w:space="0" w:color="auto"/>
            </w:tcBorders>
            <w:hideMark/>
          </w:tcPr>
          <w:p w:rsidR="006B3800" w:rsidRPr="00F54C2D" w:rsidRDefault="006B3800" w:rsidP="006B3800">
            <w:pPr>
              <w:rPr>
                <w:sz w:val="18"/>
                <w:szCs w:val="18"/>
                <w:lang w:val="en-GB"/>
              </w:rPr>
            </w:pPr>
            <w:r w:rsidRPr="00F54C2D">
              <w:rPr>
                <w:sz w:val="18"/>
                <w:szCs w:val="18"/>
                <w:lang w:val="en-GB"/>
              </w:rPr>
              <w:t>CTC</w:t>
            </w:r>
          </w:p>
        </w:tc>
      </w:tr>
      <w:tr w:rsidR="006B3800" w:rsidRPr="00F54C2D" w:rsidTr="003A722F">
        <w:trPr>
          <w:trHeight w:val="173"/>
        </w:trPr>
        <w:tc>
          <w:tcPr>
            <w:tcW w:w="1552"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6B3800">
            <w:pPr>
              <w:rPr>
                <w:sz w:val="18"/>
                <w:szCs w:val="18"/>
                <w:lang w:val="en-GB"/>
              </w:rPr>
            </w:pPr>
          </w:p>
        </w:tc>
        <w:tc>
          <w:tcPr>
            <w:tcW w:w="683"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B3.8</w:t>
            </w:r>
          </w:p>
        </w:tc>
        <w:tc>
          <w:tcPr>
            <w:tcW w:w="4161" w:type="dxa"/>
            <w:gridSpan w:val="2"/>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Pending/Performed</w:t>
            </w:r>
          </w:p>
        </w:tc>
        <w:tc>
          <w:tcPr>
            <w:tcW w:w="2892" w:type="dxa"/>
            <w:tcBorders>
              <w:top w:val="single" w:sz="4" w:space="0" w:color="auto"/>
              <w:left w:val="single" w:sz="4" w:space="0" w:color="auto"/>
              <w:bottom w:val="single" w:sz="4" w:space="0" w:color="auto"/>
              <w:right w:val="single" w:sz="4" w:space="0" w:color="auto"/>
            </w:tcBorders>
            <w:hideMark/>
          </w:tcPr>
          <w:p w:rsidR="006B3800" w:rsidRPr="00F54C2D" w:rsidRDefault="006B3800" w:rsidP="006B3800">
            <w:pPr>
              <w:rPr>
                <w:sz w:val="18"/>
                <w:szCs w:val="18"/>
                <w:lang w:val="en-GB"/>
              </w:rPr>
            </w:pPr>
            <w:r w:rsidRPr="00F54C2D">
              <w:rPr>
                <w:sz w:val="18"/>
                <w:szCs w:val="18"/>
                <w:lang w:val="en-GB"/>
              </w:rPr>
              <w:t>CTP</w:t>
            </w:r>
          </w:p>
        </w:tc>
      </w:tr>
      <w:tr w:rsidR="006B3800" w:rsidRPr="00F54C2D" w:rsidTr="003A722F">
        <w:trPr>
          <w:trHeight w:val="264"/>
        </w:trPr>
        <w:tc>
          <w:tcPr>
            <w:tcW w:w="1552" w:type="dxa"/>
            <w:vMerge/>
            <w:tcBorders>
              <w:top w:val="single" w:sz="4" w:space="0" w:color="auto"/>
              <w:left w:val="single" w:sz="4" w:space="0" w:color="auto"/>
              <w:bottom w:val="single" w:sz="4" w:space="0" w:color="auto"/>
              <w:right w:val="single" w:sz="4" w:space="0" w:color="auto"/>
            </w:tcBorders>
            <w:vAlign w:val="center"/>
            <w:hideMark/>
          </w:tcPr>
          <w:p w:rsidR="006B3800" w:rsidRPr="00F54C2D" w:rsidRDefault="006B3800" w:rsidP="006B3800">
            <w:pPr>
              <w:rPr>
                <w:sz w:val="18"/>
                <w:szCs w:val="18"/>
                <w:lang w:val="en-GB"/>
              </w:rPr>
            </w:pPr>
          </w:p>
        </w:tc>
        <w:tc>
          <w:tcPr>
            <w:tcW w:w="683" w:type="dxa"/>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B3.9</w:t>
            </w:r>
          </w:p>
        </w:tc>
        <w:tc>
          <w:tcPr>
            <w:tcW w:w="4161" w:type="dxa"/>
            <w:gridSpan w:val="2"/>
            <w:tcBorders>
              <w:top w:val="single" w:sz="4" w:space="0" w:color="auto"/>
              <w:left w:val="single" w:sz="4" w:space="0" w:color="auto"/>
              <w:bottom w:val="single" w:sz="4" w:space="0" w:color="auto"/>
              <w:right w:val="single" w:sz="4" w:space="0" w:color="auto"/>
            </w:tcBorders>
            <w:vAlign w:val="center"/>
          </w:tcPr>
          <w:p w:rsidR="006B3800" w:rsidRDefault="006B3800">
            <w:pPr>
              <w:rPr>
                <w:color w:val="000000"/>
                <w:sz w:val="18"/>
                <w:szCs w:val="18"/>
              </w:rPr>
            </w:pPr>
            <w:r>
              <w:rPr>
                <w:color w:val="000000"/>
                <w:sz w:val="18"/>
                <w:szCs w:val="18"/>
                <w:lang w:val="en-GB"/>
              </w:rPr>
              <w:t>Completed/Performed</w:t>
            </w:r>
          </w:p>
        </w:tc>
        <w:tc>
          <w:tcPr>
            <w:tcW w:w="2892" w:type="dxa"/>
            <w:tcBorders>
              <w:top w:val="single" w:sz="4" w:space="0" w:color="auto"/>
              <w:left w:val="single" w:sz="4" w:space="0" w:color="auto"/>
              <w:bottom w:val="single" w:sz="4" w:space="0" w:color="auto"/>
              <w:right w:val="single" w:sz="4" w:space="0" w:color="auto"/>
            </w:tcBorders>
            <w:hideMark/>
          </w:tcPr>
          <w:p w:rsidR="006B3800" w:rsidRPr="00F54C2D" w:rsidRDefault="006B3800" w:rsidP="006B3800">
            <w:pPr>
              <w:rPr>
                <w:sz w:val="18"/>
                <w:szCs w:val="18"/>
                <w:lang w:val="en-GB"/>
              </w:rPr>
            </w:pPr>
            <w:r w:rsidRPr="00F54C2D">
              <w:rPr>
                <w:sz w:val="18"/>
                <w:szCs w:val="18"/>
                <w:lang w:val="en-GB"/>
              </w:rPr>
              <w:t>CTP</w:t>
            </w:r>
          </w:p>
        </w:tc>
      </w:tr>
      <w:tr w:rsidR="006B3800" w:rsidRPr="00BD0F20" w:rsidTr="006B3800">
        <w:tc>
          <w:tcPr>
            <w:tcW w:w="1552" w:type="dxa"/>
            <w:tcBorders>
              <w:top w:val="single" w:sz="4" w:space="0" w:color="auto"/>
              <w:left w:val="single" w:sz="4" w:space="0" w:color="auto"/>
              <w:bottom w:val="single" w:sz="4" w:space="0" w:color="auto"/>
              <w:right w:val="single" w:sz="4" w:space="0" w:color="auto"/>
            </w:tcBorders>
            <w:hideMark/>
          </w:tcPr>
          <w:p w:rsidR="006B3800" w:rsidRPr="00F54C2D" w:rsidRDefault="006B3800" w:rsidP="006B3800">
            <w:pPr>
              <w:rPr>
                <w:sz w:val="18"/>
                <w:szCs w:val="18"/>
                <w:lang w:val="en-GB"/>
              </w:rPr>
            </w:pPr>
            <w:r w:rsidRPr="00F54C2D">
              <w:rPr>
                <w:sz w:val="18"/>
                <w:szCs w:val="18"/>
                <w:lang w:val="en-GB"/>
              </w:rPr>
              <w:t>Test steps</w:t>
            </w:r>
          </w:p>
        </w:tc>
        <w:tc>
          <w:tcPr>
            <w:tcW w:w="3143"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6B3800">
            <w:pPr>
              <w:pStyle w:val="Lijstalinea"/>
              <w:numPr>
                <w:ilvl w:val="0"/>
                <w:numId w:val="18"/>
              </w:numPr>
              <w:contextualSpacing/>
              <w:rPr>
                <w:sz w:val="18"/>
                <w:szCs w:val="18"/>
                <w:lang w:val="en-GB"/>
              </w:rPr>
            </w:pPr>
          </w:p>
        </w:tc>
        <w:tc>
          <w:tcPr>
            <w:tcW w:w="4593" w:type="dxa"/>
            <w:gridSpan w:val="2"/>
            <w:tcBorders>
              <w:top w:val="single" w:sz="4" w:space="0" w:color="auto"/>
              <w:left w:val="single" w:sz="4" w:space="0" w:color="auto"/>
              <w:bottom w:val="single" w:sz="4" w:space="0" w:color="auto"/>
              <w:right w:val="single" w:sz="4" w:space="0" w:color="auto"/>
            </w:tcBorders>
            <w:hideMark/>
          </w:tcPr>
          <w:p w:rsidR="006B3800" w:rsidRPr="00F54C2D" w:rsidRDefault="006B3800" w:rsidP="006B3800">
            <w:pPr>
              <w:pStyle w:val="Lijstalinea"/>
              <w:numPr>
                <w:ilvl w:val="0"/>
                <w:numId w:val="18"/>
              </w:numPr>
              <w:contextualSpacing/>
              <w:rPr>
                <w:rFonts w:cstheme="minorBidi"/>
                <w:sz w:val="18"/>
                <w:szCs w:val="18"/>
                <w:lang w:val="en-GB"/>
              </w:rPr>
            </w:pPr>
            <w:r w:rsidRPr="00F54C2D">
              <w:rPr>
                <w:sz w:val="18"/>
                <w:szCs w:val="18"/>
                <w:lang w:val="en-GB"/>
              </w:rPr>
              <w:t xml:space="preserve">Send message(s) to create a dossier in the required status; </w:t>
            </w:r>
          </w:p>
          <w:p w:rsidR="006B3800" w:rsidRPr="00F54C2D" w:rsidRDefault="006B3800" w:rsidP="006B3800">
            <w:pPr>
              <w:pStyle w:val="Lijstalinea"/>
              <w:numPr>
                <w:ilvl w:val="0"/>
                <w:numId w:val="18"/>
              </w:numPr>
              <w:contextualSpacing/>
              <w:rPr>
                <w:sz w:val="18"/>
                <w:szCs w:val="18"/>
                <w:lang w:val="en-GB"/>
              </w:rPr>
            </w:pPr>
            <w:r w:rsidRPr="00F54C2D">
              <w:rPr>
                <w:sz w:val="18"/>
                <w:szCs w:val="18"/>
                <w:lang w:val="en-GB"/>
              </w:rPr>
              <w:t>Send the messages to be tested for rejection;</w:t>
            </w:r>
          </w:p>
          <w:p w:rsidR="006B3800" w:rsidRPr="00F54C2D" w:rsidRDefault="006B3800" w:rsidP="006B3800">
            <w:pPr>
              <w:pStyle w:val="Lijstalinea"/>
              <w:numPr>
                <w:ilvl w:val="0"/>
                <w:numId w:val="16"/>
              </w:numPr>
              <w:contextualSpacing/>
              <w:rPr>
                <w:sz w:val="18"/>
                <w:szCs w:val="18"/>
                <w:lang w:val="en-GB"/>
              </w:rPr>
            </w:pPr>
            <w:r w:rsidRPr="00F54C2D">
              <w:rPr>
                <w:sz w:val="18"/>
                <w:szCs w:val="18"/>
                <w:lang w:val="en-GB"/>
              </w:rPr>
              <w:t>Check that the message is rejected</w:t>
            </w:r>
          </w:p>
          <w:p w:rsidR="006B3800" w:rsidRPr="00F54C2D" w:rsidRDefault="006B3800" w:rsidP="006B3800">
            <w:pPr>
              <w:pStyle w:val="Lijstalinea"/>
              <w:numPr>
                <w:ilvl w:val="0"/>
                <w:numId w:val="16"/>
              </w:numPr>
              <w:contextualSpacing/>
              <w:rPr>
                <w:sz w:val="18"/>
                <w:szCs w:val="18"/>
                <w:lang w:val="en-GB"/>
              </w:rPr>
            </w:pPr>
            <w:r w:rsidRPr="00F54C2D">
              <w:rPr>
                <w:sz w:val="18"/>
                <w:szCs w:val="18"/>
                <w:lang w:val="en-GB"/>
              </w:rPr>
              <w:t>Test subject is the state transition for the recipient. the CTRA and CTCHA messages are sent by the donor.</w:t>
            </w:r>
          </w:p>
        </w:tc>
      </w:tr>
      <w:tr w:rsidR="006B3800" w:rsidRPr="00BD0F20" w:rsidTr="006B3800">
        <w:tc>
          <w:tcPr>
            <w:tcW w:w="1552" w:type="dxa"/>
            <w:tcBorders>
              <w:top w:val="single" w:sz="4" w:space="0" w:color="auto"/>
              <w:left w:val="single" w:sz="4" w:space="0" w:color="auto"/>
              <w:bottom w:val="single" w:sz="4" w:space="0" w:color="auto"/>
              <w:right w:val="single" w:sz="4" w:space="0" w:color="auto"/>
            </w:tcBorders>
            <w:hideMark/>
          </w:tcPr>
          <w:p w:rsidR="006B3800" w:rsidRPr="00F54C2D" w:rsidRDefault="006B3800" w:rsidP="006B3800">
            <w:pPr>
              <w:rPr>
                <w:sz w:val="18"/>
                <w:szCs w:val="18"/>
                <w:lang w:val="en-GB"/>
              </w:rPr>
            </w:pPr>
            <w:r w:rsidRPr="00F54C2D">
              <w:rPr>
                <w:sz w:val="18"/>
                <w:szCs w:val="18"/>
                <w:lang w:val="en-GB"/>
              </w:rPr>
              <w:t>Conditions</w:t>
            </w:r>
          </w:p>
        </w:tc>
        <w:tc>
          <w:tcPr>
            <w:tcW w:w="3143"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6B3800">
            <w:pPr>
              <w:pStyle w:val="Lijstalinea"/>
              <w:numPr>
                <w:ilvl w:val="0"/>
                <w:numId w:val="18"/>
              </w:numPr>
              <w:contextualSpacing/>
              <w:rPr>
                <w:sz w:val="18"/>
                <w:szCs w:val="18"/>
                <w:lang w:val="en-GB"/>
              </w:rPr>
            </w:pPr>
          </w:p>
        </w:tc>
        <w:tc>
          <w:tcPr>
            <w:tcW w:w="4593" w:type="dxa"/>
            <w:gridSpan w:val="2"/>
            <w:tcBorders>
              <w:top w:val="single" w:sz="4" w:space="0" w:color="auto"/>
              <w:left w:val="single" w:sz="4" w:space="0" w:color="auto"/>
              <w:bottom w:val="single" w:sz="4" w:space="0" w:color="auto"/>
              <w:right w:val="single" w:sz="4" w:space="0" w:color="auto"/>
            </w:tcBorders>
            <w:hideMark/>
          </w:tcPr>
          <w:p w:rsidR="006B3800" w:rsidRPr="00F54C2D" w:rsidRDefault="006B3800" w:rsidP="006B3800">
            <w:pPr>
              <w:pStyle w:val="Lijstalinea"/>
              <w:numPr>
                <w:ilvl w:val="0"/>
                <w:numId w:val="18"/>
              </w:numPr>
              <w:contextualSpacing/>
              <w:rPr>
                <w:rFonts w:cstheme="minorBidi"/>
                <w:sz w:val="18"/>
                <w:szCs w:val="18"/>
                <w:lang w:val="en-GB"/>
              </w:rPr>
            </w:pPr>
            <w:r w:rsidRPr="00F54C2D">
              <w:rPr>
                <w:sz w:val="18"/>
                <w:szCs w:val="18"/>
                <w:lang w:val="en-GB"/>
              </w:rPr>
              <w:t>SOAPv2, SOAPv3</w:t>
            </w:r>
          </w:p>
          <w:p w:rsidR="006B3800" w:rsidRPr="00F54C2D" w:rsidRDefault="006B3800" w:rsidP="006B3800">
            <w:pPr>
              <w:pStyle w:val="Lijstalinea"/>
              <w:numPr>
                <w:ilvl w:val="0"/>
                <w:numId w:val="18"/>
              </w:numPr>
              <w:contextualSpacing/>
              <w:rPr>
                <w:sz w:val="18"/>
                <w:szCs w:val="18"/>
                <w:lang w:val="en-GB"/>
              </w:rPr>
            </w:pPr>
            <w:r w:rsidRPr="00F54C2D">
              <w:rPr>
                <w:sz w:val="18"/>
                <w:szCs w:val="18"/>
                <w:lang w:val="en-GB"/>
              </w:rPr>
              <w:t>business = Y and N</w:t>
            </w:r>
          </w:p>
          <w:p w:rsidR="006B3800" w:rsidRPr="00F54C2D" w:rsidRDefault="006B3800" w:rsidP="006B3800">
            <w:pPr>
              <w:pStyle w:val="Lijstalinea"/>
              <w:numPr>
                <w:ilvl w:val="0"/>
                <w:numId w:val="18"/>
              </w:numPr>
              <w:contextualSpacing/>
              <w:rPr>
                <w:sz w:val="18"/>
                <w:szCs w:val="18"/>
                <w:lang w:val="en-GB"/>
              </w:rPr>
            </w:pPr>
            <w:r w:rsidRPr="00F54C2D">
              <w:rPr>
                <w:sz w:val="18"/>
                <w:szCs w:val="18"/>
                <w:lang w:val="en-GB"/>
              </w:rPr>
              <w:t>Donor of different types;</w:t>
            </w:r>
          </w:p>
          <w:p w:rsidR="006B3800" w:rsidRPr="00F54C2D" w:rsidRDefault="006B3800" w:rsidP="006B3800">
            <w:pPr>
              <w:pStyle w:val="Lijstalinea"/>
              <w:numPr>
                <w:ilvl w:val="0"/>
                <w:numId w:val="18"/>
              </w:numPr>
              <w:contextualSpacing/>
              <w:rPr>
                <w:sz w:val="18"/>
                <w:szCs w:val="18"/>
                <w:lang w:val="en-GB"/>
              </w:rPr>
            </w:pPr>
            <w:r w:rsidRPr="00F54C2D">
              <w:rPr>
                <w:sz w:val="18"/>
                <w:szCs w:val="18"/>
                <w:lang w:val="en-GB"/>
              </w:rPr>
              <w:t>With and without GUI setup;</w:t>
            </w:r>
          </w:p>
          <w:p w:rsidR="006B3800" w:rsidRPr="00F54C2D" w:rsidRDefault="006B3800" w:rsidP="006B3800">
            <w:pPr>
              <w:pStyle w:val="Lijstalinea"/>
              <w:numPr>
                <w:ilvl w:val="0"/>
                <w:numId w:val="18"/>
              </w:numPr>
              <w:contextualSpacing/>
              <w:rPr>
                <w:sz w:val="18"/>
                <w:szCs w:val="18"/>
                <w:lang w:val="en-GB"/>
              </w:rPr>
            </w:pPr>
            <w:r w:rsidRPr="00F54C2D">
              <w:rPr>
                <w:sz w:val="18"/>
                <w:szCs w:val="18"/>
                <w:lang w:val="en-GB"/>
              </w:rPr>
              <w:t xml:space="preserve">With and without </w:t>
            </w:r>
            <w:proofErr w:type="spellStart"/>
            <w:r w:rsidRPr="00F54C2D">
              <w:rPr>
                <w:sz w:val="18"/>
                <w:szCs w:val="18"/>
                <w:lang w:val="en-GB"/>
              </w:rPr>
              <w:t>business_gui_only</w:t>
            </w:r>
            <w:proofErr w:type="spellEnd"/>
            <w:r w:rsidRPr="00F54C2D">
              <w:rPr>
                <w:sz w:val="18"/>
                <w:szCs w:val="18"/>
                <w:lang w:val="en-GB"/>
              </w:rPr>
              <w:t>.</w:t>
            </w:r>
          </w:p>
        </w:tc>
      </w:tr>
      <w:tr w:rsidR="006B3800" w:rsidRPr="00BD0F20" w:rsidTr="006B3800">
        <w:tc>
          <w:tcPr>
            <w:tcW w:w="1552" w:type="dxa"/>
            <w:tcBorders>
              <w:top w:val="single" w:sz="4" w:space="0" w:color="auto"/>
              <w:left w:val="single" w:sz="4" w:space="0" w:color="auto"/>
              <w:bottom w:val="single" w:sz="4" w:space="0" w:color="auto"/>
              <w:right w:val="single" w:sz="4" w:space="0" w:color="auto"/>
            </w:tcBorders>
            <w:hideMark/>
          </w:tcPr>
          <w:p w:rsidR="006B3800" w:rsidRPr="00F54C2D" w:rsidRDefault="006B3800" w:rsidP="006B3800">
            <w:pPr>
              <w:rPr>
                <w:sz w:val="18"/>
                <w:szCs w:val="18"/>
                <w:lang w:val="en-GB"/>
              </w:rPr>
            </w:pPr>
            <w:r w:rsidRPr="00F54C2D">
              <w:rPr>
                <w:sz w:val="18"/>
                <w:szCs w:val="18"/>
                <w:lang w:val="en-GB"/>
              </w:rPr>
              <w:t>Variations:</w:t>
            </w:r>
          </w:p>
        </w:tc>
        <w:tc>
          <w:tcPr>
            <w:tcW w:w="3143" w:type="dxa"/>
            <w:gridSpan w:val="2"/>
            <w:tcBorders>
              <w:top w:val="single" w:sz="4" w:space="0" w:color="auto"/>
              <w:left w:val="single" w:sz="4" w:space="0" w:color="auto"/>
              <w:bottom w:val="single" w:sz="4" w:space="0" w:color="auto"/>
              <w:right w:val="single" w:sz="4" w:space="0" w:color="auto"/>
            </w:tcBorders>
          </w:tcPr>
          <w:p w:rsidR="006B3800" w:rsidRPr="00F54C2D" w:rsidRDefault="006B3800" w:rsidP="006B3800">
            <w:pPr>
              <w:pStyle w:val="Lijstalinea"/>
              <w:numPr>
                <w:ilvl w:val="0"/>
                <w:numId w:val="18"/>
              </w:numPr>
              <w:contextualSpacing/>
              <w:rPr>
                <w:sz w:val="18"/>
                <w:szCs w:val="18"/>
                <w:lang w:val="en-GB"/>
              </w:rPr>
            </w:pPr>
          </w:p>
        </w:tc>
        <w:tc>
          <w:tcPr>
            <w:tcW w:w="4593" w:type="dxa"/>
            <w:gridSpan w:val="2"/>
            <w:tcBorders>
              <w:top w:val="single" w:sz="4" w:space="0" w:color="auto"/>
              <w:left w:val="single" w:sz="4" w:space="0" w:color="auto"/>
              <w:bottom w:val="single" w:sz="4" w:space="0" w:color="auto"/>
              <w:right w:val="single" w:sz="4" w:space="0" w:color="auto"/>
            </w:tcBorders>
            <w:hideMark/>
          </w:tcPr>
          <w:p w:rsidR="006B3800" w:rsidRPr="00F54C2D" w:rsidRDefault="006B3800" w:rsidP="006B3800">
            <w:pPr>
              <w:pStyle w:val="Lijstalinea"/>
              <w:numPr>
                <w:ilvl w:val="0"/>
                <w:numId w:val="18"/>
              </w:numPr>
              <w:contextualSpacing/>
              <w:rPr>
                <w:sz w:val="18"/>
                <w:szCs w:val="18"/>
                <w:lang w:val="en-GB"/>
              </w:rPr>
            </w:pPr>
            <w:r w:rsidRPr="00F54C2D">
              <w:rPr>
                <w:sz w:val="18"/>
                <w:szCs w:val="18"/>
                <w:lang w:val="en-GB"/>
              </w:rPr>
              <w:t xml:space="preserve">The </w:t>
            </w:r>
            <w:proofErr w:type="spellStart"/>
            <w:r w:rsidRPr="00F54C2D">
              <w:rPr>
                <w:sz w:val="18"/>
                <w:szCs w:val="18"/>
                <w:lang w:val="en-GB"/>
              </w:rPr>
              <w:t>testcases</w:t>
            </w:r>
            <w:proofErr w:type="spellEnd"/>
            <w:r w:rsidRPr="00F54C2D">
              <w:rPr>
                <w:sz w:val="18"/>
                <w:szCs w:val="18"/>
                <w:lang w:val="en-GB"/>
              </w:rPr>
              <w:t xml:space="preserve"> are performed per type of provider. For the tests for sending CTRA and CTCHA the "Donor" provider should send the CTR so the provider under test can send the CTRA.</w:t>
            </w:r>
          </w:p>
        </w:tc>
      </w:tr>
    </w:tbl>
    <w:p w:rsidR="005F79F5" w:rsidRPr="00F73A09" w:rsidRDefault="00FD06B4" w:rsidP="00FD06B4">
      <w:pPr>
        <w:pStyle w:val="Kop3"/>
        <w:rPr>
          <w:lang w:val="en-GB"/>
        </w:rPr>
      </w:pPr>
      <w:bookmarkStart w:id="11" w:name="_Toc453854708"/>
      <w:r w:rsidRPr="00F73A09">
        <w:rPr>
          <w:lang w:val="en-GB"/>
        </w:rPr>
        <w:t>Testing Error Code</w:t>
      </w:r>
      <w:r w:rsidRPr="00FD06B4">
        <w:rPr>
          <w:lang w:val="en-US"/>
        </w:rPr>
        <w:t xml:space="preserve">s </w:t>
      </w:r>
      <w:r w:rsidR="005F79F5" w:rsidRPr="00F73A09">
        <w:rPr>
          <w:lang w:val="en-GB"/>
        </w:rPr>
        <w:t>(rainy days)</w:t>
      </w:r>
      <w:bookmarkEnd w:id="11"/>
    </w:p>
    <w:p w:rsidR="005F79F5" w:rsidRPr="00F54C2D" w:rsidRDefault="005F79F5" w:rsidP="005F79F5">
      <w:pPr>
        <w:rPr>
          <w:lang w:val="en-GB"/>
        </w:rPr>
      </w:pPr>
      <w:r w:rsidRPr="00F54C2D">
        <w:rPr>
          <w:lang w:val="en-GB"/>
        </w:rPr>
        <w:t>Already built in SOAPUI</w:t>
      </w:r>
    </w:p>
    <w:tbl>
      <w:tblPr>
        <w:tblStyle w:val="Tabelraster"/>
        <w:tblW w:w="0" w:type="auto"/>
        <w:tblInd w:w="-34" w:type="dxa"/>
        <w:tblLook w:val="04A0" w:firstRow="1" w:lastRow="0" w:firstColumn="1" w:lastColumn="0" w:noHBand="0" w:noVBand="1"/>
      </w:tblPr>
      <w:tblGrid>
        <w:gridCol w:w="851"/>
        <w:gridCol w:w="7717"/>
      </w:tblGrid>
      <w:tr w:rsidR="006B3800" w:rsidRPr="006B3800" w:rsidTr="003A722F">
        <w:tc>
          <w:tcPr>
            <w:tcW w:w="851" w:type="dxa"/>
            <w:vAlign w:val="center"/>
          </w:tcPr>
          <w:p w:rsidR="006B3800" w:rsidRDefault="006B3800">
            <w:pPr>
              <w:rPr>
                <w:color w:val="000000"/>
                <w:sz w:val="20"/>
                <w:szCs w:val="20"/>
              </w:rPr>
            </w:pPr>
            <w:r>
              <w:rPr>
                <w:color w:val="000000"/>
                <w:sz w:val="20"/>
                <w:szCs w:val="20"/>
                <w:lang w:val="en-GB"/>
              </w:rPr>
              <w:t>B4.1</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 xml:space="preserve">unknown sender SP code -220 </w:t>
            </w:r>
          </w:p>
        </w:tc>
      </w:tr>
      <w:tr w:rsidR="006B3800" w:rsidRPr="006B3800" w:rsidTr="003A722F">
        <w:tc>
          <w:tcPr>
            <w:tcW w:w="851" w:type="dxa"/>
            <w:vAlign w:val="center"/>
          </w:tcPr>
          <w:p w:rsidR="006B3800" w:rsidRDefault="006B3800">
            <w:pPr>
              <w:rPr>
                <w:color w:val="000000"/>
                <w:sz w:val="20"/>
                <w:szCs w:val="20"/>
              </w:rPr>
            </w:pPr>
            <w:r>
              <w:rPr>
                <w:color w:val="000000"/>
                <w:sz w:val="20"/>
                <w:szCs w:val="20"/>
                <w:lang w:val="en-GB"/>
              </w:rPr>
              <w:t>B4.2</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 xml:space="preserve">unknown receiver SP code -221 </w:t>
            </w:r>
          </w:p>
        </w:tc>
      </w:tr>
      <w:tr w:rsidR="006B3800" w:rsidRPr="006B3800" w:rsidTr="003A722F">
        <w:tc>
          <w:tcPr>
            <w:tcW w:w="851" w:type="dxa"/>
            <w:vAlign w:val="center"/>
          </w:tcPr>
          <w:p w:rsidR="006B3800" w:rsidRDefault="006B3800">
            <w:pPr>
              <w:rPr>
                <w:color w:val="000000"/>
                <w:sz w:val="20"/>
                <w:szCs w:val="20"/>
              </w:rPr>
            </w:pPr>
            <w:r>
              <w:rPr>
                <w:color w:val="000000"/>
                <w:sz w:val="20"/>
                <w:szCs w:val="20"/>
                <w:lang w:val="en-GB"/>
              </w:rPr>
              <w:t>B4.3</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 xml:space="preserve">unknown recipient SP code -220 </w:t>
            </w:r>
          </w:p>
        </w:tc>
      </w:tr>
      <w:tr w:rsidR="006B3800" w:rsidRPr="006B3800" w:rsidTr="003A722F">
        <w:tc>
          <w:tcPr>
            <w:tcW w:w="851" w:type="dxa"/>
            <w:vAlign w:val="center"/>
          </w:tcPr>
          <w:p w:rsidR="006B3800" w:rsidRDefault="006B3800">
            <w:pPr>
              <w:rPr>
                <w:color w:val="000000"/>
                <w:sz w:val="20"/>
                <w:szCs w:val="20"/>
              </w:rPr>
            </w:pPr>
            <w:r>
              <w:rPr>
                <w:color w:val="000000"/>
                <w:sz w:val="20"/>
                <w:szCs w:val="20"/>
                <w:lang w:val="en-GB"/>
              </w:rPr>
              <w:t>B4.4</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 xml:space="preserve">unknown donor SP code -221 </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B4.5</w:t>
            </w:r>
          </w:p>
        </w:tc>
        <w:tc>
          <w:tcPr>
            <w:tcW w:w="7717" w:type="dxa"/>
          </w:tcPr>
          <w:p w:rsidR="006B3800" w:rsidRPr="006B3800" w:rsidRDefault="006B3800" w:rsidP="00F73A09">
            <w:pPr>
              <w:rPr>
                <w:rFonts w:eastAsia="Times New Roman"/>
                <w:sz w:val="20"/>
                <w:szCs w:val="20"/>
                <w:lang w:val="en-GB" w:eastAsia="nl-NL"/>
              </w:rPr>
            </w:pPr>
            <w:r w:rsidRPr="006B3800">
              <w:rPr>
                <w:rFonts w:eastAsia="Times New Roman"/>
                <w:sz w:val="20"/>
                <w:szCs w:val="20"/>
                <w:lang w:val="en-GB" w:eastAsia="nl-NL"/>
              </w:rPr>
              <w:t xml:space="preserve">inactive recipient -701 / donor 209 </w:t>
            </w:r>
            <w:r w:rsidR="00F73A09">
              <w:rPr>
                <w:rFonts w:eastAsia="Times New Roman"/>
                <w:sz w:val="20"/>
                <w:szCs w:val="20"/>
                <w:lang w:val="en-GB" w:eastAsia="nl-NL"/>
              </w:rPr>
              <w:t>(</w:t>
            </w:r>
            <w:proofErr w:type="spellStart"/>
            <w:r w:rsidR="00F73A09">
              <w:rPr>
                <w:rFonts w:eastAsia="Times New Roman"/>
                <w:sz w:val="20"/>
                <w:szCs w:val="20"/>
                <w:lang w:val="en-GB" w:eastAsia="nl-NL"/>
              </w:rPr>
              <w:t>startup</w:t>
            </w:r>
            <w:proofErr w:type="spellEnd"/>
            <w:r w:rsidR="00F73A09">
              <w:rPr>
                <w:rFonts w:eastAsia="Times New Roman"/>
                <w:sz w:val="20"/>
                <w:szCs w:val="20"/>
                <w:lang w:val="en-GB" w:eastAsia="nl-NL"/>
              </w:rPr>
              <w:t xml:space="preserve"> script makes </w:t>
            </w:r>
            <w:proofErr w:type="spellStart"/>
            <w:r w:rsidR="00F73A09">
              <w:rPr>
                <w:rFonts w:eastAsia="Times New Roman"/>
                <w:sz w:val="20"/>
                <w:szCs w:val="20"/>
                <w:lang w:val="en-GB" w:eastAsia="nl-NL"/>
              </w:rPr>
              <w:t>serviceprovider</w:t>
            </w:r>
            <w:proofErr w:type="spellEnd"/>
            <w:r w:rsidR="00F73A09">
              <w:rPr>
                <w:rFonts w:eastAsia="Times New Roman"/>
                <w:sz w:val="20"/>
                <w:szCs w:val="20"/>
                <w:lang w:val="en-GB" w:eastAsia="nl-NL"/>
              </w:rPr>
              <w:t xml:space="preserve"> inactive, teardown </w:t>
            </w:r>
            <w:r w:rsidR="00F73A09">
              <w:rPr>
                <w:rFonts w:eastAsia="Times New Roman"/>
                <w:sz w:val="20"/>
                <w:szCs w:val="20"/>
                <w:lang w:val="en-GB" w:eastAsia="nl-NL"/>
              </w:rPr>
              <w:lastRenderedPageBreak/>
              <w:t>script enables service provider).</w:t>
            </w:r>
          </w:p>
        </w:tc>
      </w:tr>
      <w:tr w:rsidR="006B3800" w:rsidRPr="006B3800" w:rsidTr="003A722F">
        <w:tc>
          <w:tcPr>
            <w:tcW w:w="851" w:type="dxa"/>
            <w:vAlign w:val="center"/>
          </w:tcPr>
          <w:p w:rsidR="006B3800" w:rsidRDefault="006B3800">
            <w:pPr>
              <w:rPr>
                <w:color w:val="000000"/>
                <w:sz w:val="20"/>
                <w:szCs w:val="20"/>
              </w:rPr>
            </w:pPr>
            <w:r>
              <w:rPr>
                <w:color w:val="000000"/>
                <w:sz w:val="20"/>
                <w:szCs w:val="20"/>
                <w:lang w:val="en-GB"/>
              </w:rPr>
              <w:lastRenderedPageBreak/>
              <w:t>B4.6</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 xml:space="preserve">inactive donor - 210 </w:t>
            </w:r>
          </w:p>
        </w:tc>
      </w:tr>
      <w:tr w:rsidR="006B3800" w:rsidRPr="006B3800" w:rsidTr="003A722F">
        <w:tc>
          <w:tcPr>
            <w:tcW w:w="851" w:type="dxa"/>
            <w:vAlign w:val="center"/>
          </w:tcPr>
          <w:p w:rsidR="006B3800" w:rsidRDefault="006B3800">
            <w:pPr>
              <w:rPr>
                <w:color w:val="000000"/>
                <w:sz w:val="20"/>
                <w:szCs w:val="20"/>
              </w:rPr>
            </w:pPr>
            <w:r>
              <w:rPr>
                <w:color w:val="000000"/>
                <w:sz w:val="20"/>
                <w:szCs w:val="20"/>
                <w:lang w:val="en-GB"/>
              </w:rPr>
              <w:t>B4.7</w:t>
            </w:r>
          </w:p>
        </w:tc>
        <w:tc>
          <w:tcPr>
            <w:tcW w:w="7717" w:type="dxa"/>
          </w:tcPr>
          <w:p w:rsidR="006B3800" w:rsidRPr="006B3800" w:rsidRDefault="006B3800" w:rsidP="006B3800">
            <w:pPr>
              <w:rPr>
                <w:rFonts w:eastAsia="Times New Roman"/>
                <w:sz w:val="20"/>
                <w:szCs w:val="20"/>
                <w:lang w:val="en-GB" w:eastAsia="nl-NL"/>
              </w:rPr>
            </w:pPr>
            <w:proofErr w:type="spellStart"/>
            <w:r w:rsidRPr="006B3800">
              <w:rPr>
                <w:rFonts w:eastAsia="Times New Roman"/>
                <w:sz w:val="20"/>
                <w:szCs w:val="20"/>
                <w:lang w:val="en-GB" w:eastAsia="nl-NL"/>
              </w:rPr>
              <w:t>wishdate</w:t>
            </w:r>
            <w:proofErr w:type="spellEnd"/>
            <w:r w:rsidR="00D95D41">
              <w:rPr>
                <w:rFonts w:eastAsia="Times New Roman"/>
                <w:sz w:val="20"/>
                <w:szCs w:val="20"/>
                <w:lang w:val="en-GB" w:eastAsia="nl-NL"/>
              </w:rPr>
              <w:t xml:space="preserve"> = </w:t>
            </w:r>
            <w:proofErr w:type="spellStart"/>
            <w:r w:rsidR="00D95D41">
              <w:rPr>
                <w:rFonts w:eastAsia="Times New Roman"/>
                <w:sz w:val="20"/>
                <w:szCs w:val="20"/>
                <w:lang w:val="en-GB" w:eastAsia="nl-NL"/>
              </w:rPr>
              <w:t>maxwishdate</w:t>
            </w:r>
            <w:proofErr w:type="spellEnd"/>
            <w:r w:rsidR="00D95D41">
              <w:rPr>
                <w:rFonts w:eastAsia="Times New Roman"/>
                <w:sz w:val="20"/>
                <w:szCs w:val="20"/>
                <w:lang w:val="en-GB" w:eastAsia="nl-NL"/>
              </w:rPr>
              <w:t xml:space="preserve"> + 1 - blocking 8</w:t>
            </w:r>
          </w:p>
        </w:tc>
      </w:tr>
      <w:tr w:rsidR="006B3800" w:rsidRPr="006B3800" w:rsidTr="003A722F">
        <w:tc>
          <w:tcPr>
            <w:tcW w:w="851" w:type="dxa"/>
            <w:vAlign w:val="center"/>
          </w:tcPr>
          <w:p w:rsidR="006B3800" w:rsidRDefault="006B3800">
            <w:pPr>
              <w:rPr>
                <w:color w:val="000000"/>
                <w:sz w:val="20"/>
                <w:szCs w:val="20"/>
              </w:rPr>
            </w:pPr>
            <w:r>
              <w:rPr>
                <w:color w:val="000000"/>
                <w:sz w:val="20"/>
                <w:szCs w:val="20"/>
                <w:lang w:val="en-GB"/>
              </w:rPr>
              <w:t>B4.8</w:t>
            </w:r>
          </w:p>
        </w:tc>
        <w:tc>
          <w:tcPr>
            <w:tcW w:w="7717" w:type="dxa"/>
          </w:tcPr>
          <w:p w:rsidR="006B3800" w:rsidRPr="006B3800" w:rsidRDefault="006B3800" w:rsidP="006B3800">
            <w:pPr>
              <w:rPr>
                <w:rFonts w:eastAsia="Times New Roman"/>
                <w:sz w:val="20"/>
                <w:szCs w:val="20"/>
                <w:lang w:val="en-GB" w:eastAsia="nl-NL"/>
              </w:rPr>
            </w:pPr>
            <w:proofErr w:type="spellStart"/>
            <w:r w:rsidRPr="006B3800">
              <w:rPr>
                <w:rFonts w:eastAsia="Times New Roman"/>
                <w:sz w:val="20"/>
                <w:szCs w:val="20"/>
                <w:lang w:val="en-GB" w:eastAsia="nl-NL"/>
              </w:rPr>
              <w:t>wishdate</w:t>
            </w:r>
            <w:proofErr w:type="spellEnd"/>
            <w:r w:rsidRPr="006B3800">
              <w:rPr>
                <w:rFonts w:eastAsia="Times New Roman"/>
                <w:sz w:val="20"/>
                <w:szCs w:val="20"/>
                <w:lang w:val="en-GB" w:eastAsia="nl-NL"/>
              </w:rPr>
              <w:t xml:space="preserve"> = </w:t>
            </w:r>
            <w:proofErr w:type="spellStart"/>
            <w:r w:rsidRPr="006B3800">
              <w:rPr>
                <w:rFonts w:eastAsia="Times New Roman"/>
                <w:sz w:val="20"/>
                <w:szCs w:val="20"/>
                <w:lang w:val="en-GB" w:eastAsia="nl-NL"/>
              </w:rPr>
              <w:t>minwishdate</w:t>
            </w:r>
            <w:proofErr w:type="spellEnd"/>
            <w:r w:rsidRPr="006B3800">
              <w:rPr>
                <w:rFonts w:eastAsia="Times New Roman"/>
                <w:sz w:val="20"/>
                <w:szCs w:val="20"/>
                <w:lang w:val="en-GB" w:eastAsia="nl-NL"/>
              </w:rPr>
              <w:t xml:space="preserve"> - 1 - blocking 9 </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B4.9</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 xml:space="preserve">donor in subject could not be found - 216 </w:t>
            </w:r>
          </w:p>
        </w:tc>
      </w:tr>
      <w:tr w:rsidR="006B3800" w:rsidRPr="006B3800" w:rsidTr="003A722F">
        <w:tc>
          <w:tcPr>
            <w:tcW w:w="851" w:type="dxa"/>
            <w:vAlign w:val="center"/>
          </w:tcPr>
          <w:p w:rsidR="006B3800" w:rsidRDefault="006B3800">
            <w:pPr>
              <w:rPr>
                <w:color w:val="000000"/>
                <w:sz w:val="20"/>
                <w:szCs w:val="20"/>
              </w:rPr>
            </w:pPr>
            <w:r>
              <w:rPr>
                <w:color w:val="000000"/>
                <w:sz w:val="20"/>
                <w:szCs w:val="20"/>
                <w:lang w:val="en-GB"/>
              </w:rPr>
              <w:t>B4.10</w:t>
            </w:r>
          </w:p>
        </w:tc>
        <w:tc>
          <w:tcPr>
            <w:tcW w:w="7717" w:type="dxa"/>
          </w:tcPr>
          <w:p w:rsidR="006B3800" w:rsidRPr="006B3800" w:rsidRDefault="006B3800" w:rsidP="006B3800">
            <w:pPr>
              <w:rPr>
                <w:rFonts w:eastAsia="Times New Roman"/>
                <w:sz w:val="20"/>
                <w:szCs w:val="20"/>
                <w:lang w:val="en-GB" w:eastAsia="nl-NL"/>
              </w:rPr>
            </w:pPr>
            <w:proofErr w:type="spellStart"/>
            <w:r w:rsidRPr="006B3800">
              <w:rPr>
                <w:rFonts w:eastAsia="Times New Roman"/>
                <w:sz w:val="20"/>
                <w:szCs w:val="20"/>
                <w:lang w:val="en-GB" w:eastAsia="nl-NL"/>
              </w:rPr>
              <w:t>ContractID</w:t>
            </w:r>
            <w:proofErr w:type="spellEnd"/>
            <w:r w:rsidRPr="006B3800">
              <w:rPr>
                <w:rFonts w:eastAsia="Times New Roman"/>
                <w:sz w:val="20"/>
                <w:szCs w:val="20"/>
                <w:lang w:val="en-GB" w:eastAsia="nl-NL"/>
              </w:rPr>
              <w:t xml:space="preserve"> already exists - blocking 1 </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B4.11</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 xml:space="preserve">no </w:t>
            </w:r>
            <w:proofErr w:type="spellStart"/>
            <w:r w:rsidRPr="006B3800">
              <w:rPr>
                <w:rFonts w:eastAsia="Times New Roman"/>
                <w:sz w:val="20"/>
                <w:szCs w:val="20"/>
                <w:lang w:val="en-GB" w:eastAsia="nl-NL"/>
              </w:rPr>
              <w:t>contractid</w:t>
            </w:r>
            <w:proofErr w:type="spellEnd"/>
            <w:r w:rsidRPr="006B3800">
              <w:rPr>
                <w:rFonts w:eastAsia="Times New Roman"/>
                <w:sz w:val="20"/>
                <w:szCs w:val="20"/>
                <w:lang w:val="en-GB" w:eastAsia="nl-NL"/>
              </w:rPr>
              <w:t xml:space="preserve">, </w:t>
            </w:r>
            <w:proofErr w:type="spellStart"/>
            <w:r w:rsidRPr="006B3800">
              <w:rPr>
                <w:rFonts w:eastAsia="Times New Roman"/>
                <w:sz w:val="20"/>
                <w:szCs w:val="20"/>
                <w:lang w:val="en-GB" w:eastAsia="nl-NL"/>
              </w:rPr>
              <w:t>iban</w:t>
            </w:r>
            <w:proofErr w:type="spellEnd"/>
            <w:r w:rsidRPr="006B3800">
              <w:rPr>
                <w:rFonts w:eastAsia="Times New Roman"/>
                <w:sz w:val="20"/>
                <w:szCs w:val="20"/>
                <w:lang w:val="en-GB" w:eastAsia="nl-NL"/>
              </w:rPr>
              <w:t xml:space="preserve"> and telephone number - blocking 10 </w:t>
            </w:r>
          </w:p>
        </w:tc>
      </w:tr>
      <w:tr w:rsidR="006B3800" w:rsidRPr="006B3800" w:rsidTr="003A722F">
        <w:tc>
          <w:tcPr>
            <w:tcW w:w="851" w:type="dxa"/>
            <w:vAlign w:val="center"/>
          </w:tcPr>
          <w:p w:rsidR="006B3800" w:rsidRDefault="006B3800">
            <w:pPr>
              <w:rPr>
                <w:color w:val="000000"/>
                <w:sz w:val="20"/>
                <w:szCs w:val="20"/>
              </w:rPr>
            </w:pPr>
            <w:r>
              <w:rPr>
                <w:color w:val="000000"/>
                <w:sz w:val="20"/>
                <w:szCs w:val="20"/>
                <w:lang w:val="en-GB"/>
              </w:rPr>
              <w:t>B4.12</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 xml:space="preserve">CTRA </w:t>
            </w:r>
            <w:proofErr w:type="spellStart"/>
            <w:r w:rsidRPr="006B3800">
              <w:rPr>
                <w:rFonts w:eastAsia="Times New Roman"/>
                <w:sz w:val="20"/>
                <w:szCs w:val="20"/>
                <w:lang w:val="en-GB" w:eastAsia="nl-NL"/>
              </w:rPr>
              <w:t>wishdate</w:t>
            </w:r>
            <w:proofErr w:type="spellEnd"/>
            <w:r w:rsidRPr="006B3800">
              <w:rPr>
                <w:rFonts w:eastAsia="Times New Roman"/>
                <w:sz w:val="20"/>
                <w:szCs w:val="20"/>
                <w:lang w:val="en-GB" w:eastAsia="nl-NL"/>
              </w:rPr>
              <w:t xml:space="preserve"> &lt;&gt; CTR </w:t>
            </w:r>
            <w:proofErr w:type="spellStart"/>
            <w:r w:rsidRPr="006B3800">
              <w:rPr>
                <w:rFonts w:eastAsia="Times New Roman"/>
                <w:sz w:val="20"/>
                <w:szCs w:val="20"/>
                <w:lang w:val="en-GB" w:eastAsia="nl-NL"/>
              </w:rPr>
              <w:t>wishdate</w:t>
            </w:r>
            <w:proofErr w:type="spellEnd"/>
            <w:r w:rsidRPr="006B3800">
              <w:rPr>
                <w:rFonts w:eastAsia="Times New Roman"/>
                <w:sz w:val="20"/>
                <w:szCs w:val="20"/>
                <w:lang w:val="en-GB" w:eastAsia="nl-NL"/>
              </w:rPr>
              <w:t xml:space="preserve"> - 231 </w:t>
            </w:r>
          </w:p>
        </w:tc>
      </w:tr>
      <w:tr w:rsidR="006B3800" w:rsidRPr="006B3800" w:rsidTr="003A722F">
        <w:tc>
          <w:tcPr>
            <w:tcW w:w="851" w:type="dxa"/>
            <w:vAlign w:val="center"/>
          </w:tcPr>
          <w:p w:rsidR="006B3800" w:rsidRDefault="006B3800">
            <w:pPr>
              <w:rPr>
                <w:color w:val="000000"/>
                <w:sz w:val="20"/>
                <w:szCs w:val="20"/>
              </w:rPr>
            </w:pPr>
            <w:r>
              <w:rPr>
                <w:color w:val="000000"/>
                <w:sz w:val="20"/>
                <w:szCs w:val="20"/>
                <w:lang w:val="en-GB"/>
              </w:rPr>
              <w:t>B4.13</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 xml:space="preserve">COMP only </w:t>
            </w:r>
            <w:proofErr w:type="spellStart"/>
            <w:r w:rsidRPr="006B3800">
              <w:rPr>
                <w:rFonts w:eastAsia="Times New Roman"/>
                <w:sz w:val="20"/>
                <w:szCs w:val="20"/>
                <w:lang w:val="en-GB" w:eastAsia="nl-NL"/>
              </w:rPr>
              <w:t>blockingcode</w:t>
            </w:r>
            <w:proofErr w:type="spellEnd"/>
            <w:r w:rsidRPr="006B3800">
              <w:rPr>
                <w:rFonts w:eastAsia="Times New Roman"/>
                <w:sz w:val="20"/>
                <w:szCs w:val="20"/>
                <w:lang w:val="en-GB" w:eastAsia="nl-NL"/>
              </w:rPr>
              <w:t xml:space="preserve"> used - 235 </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B4.14</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 xml:space="preserve">Business only </w:t>
            </w:r>
            <w:proofErr w:type="spellStart"/>
            <w:r w:rsidRPr="006B3800">
              <w:rPr>
                <w:rFonts w:eastAsia="Times New Roman"/>
                <w:sz w:val="20"/>
                <w:szCs w:val="20"/>
                <w:lang w:val="en-GB" w:eastAsia="nl-NL"/>
              </w:rPr>
              <w:t>blockingcode</w:t>
            </w:r>
            <w:proofErr w:type="spellEnd"/>
            <w:r w:rsidRPr="006B3800">
              <w:rPr>
                <w:rFonts w:eastAsia="Times New Roman"/>
                <w:sz w:val="20"/>
                <w:szCs w:val="20"/>
                <w:lang w:val="en-GB" w:eastAsia="nl-NL"/>
              </w:rPr>
              <w:t xml:space="preserve"> used on non-business request - 236 </w:t>
            </w:r>
          </w:p>
        </w:tc>
      </w:tr>
      <w:tr w:rsidR="006B3800" w:rsidRPr="006B3800" w:rsidTr="003A722F">
        <w:tc>
          <w:tcPr>
            <w:tcW w:w="851" w:type="dxa"/>
            <w:vAlign w:val="center"/>
          </w:tcPr>
          <w:p w:rsidR="006B3800" w:rsidRDefault="006B3800">
            <w:pPr>
              <w:rPr>
                <w:color w:val="000000"/>
                <w:sz w:val="20"/>
                <w:szCs w:val="20"/>
              </w:rPr>
            </w:pPr>
            <w:r>
              <w:rPr>
                <w:color w:val="000000"/>
                <w:sz w:val="20"/>
                <w:szCs w:val="20"/>
                <w:lang w:val="en-GB"/>
              </w:rPr>
              <w:t>B4.15</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invalid blockings - 99 without note - 232</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B4.16</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 xml:space="preserve">invalid blockings - non </w:t>
            </w:r>
            <w:proofErr w:type="spellStart"/>
            <w:r w:rsidRPr="006B3800">
              <w:rPr>
                <w:rFonts w:eastAsia="Times New Roman"/>
                <w:sz w:val="20"/>
                <w:szCs w:val="20"/>
                <w:lang w:val="en-GB" w:eastAsia="nl-NL"/>
              </w:rPr>
              <w:t>exisiting</w:t>
            </w:r>
            <w:proofErr w:type="spellEnd"/>
            <w:r w:rsidRPr="006B3800">
              <w:rPr>
                <w:rFonts w:eastAsia="Times New Roman"/>
                <w:sz w:val="20"/>
                <w:szCs w:val="20"/>
                <w:lang w:val="en-GB" w:eastAsia="nl-NL"/>
              </w:rPr>
              <w:t xml:space="preserve"> blocking code- 233</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B4.17</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invalid blockings  - inactive blocking code - 234</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B4.18</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invalid blockings – COMP only blocking code- 235</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B4.19</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invalid blockings – business only blocking code- 236</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B4.20</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 xml:space="preserve">CTCHA with wrong dates - </w:t>
            </w:r>
            <w:proofErr w:type="spellStart"/>
            <w:r w:rsidRPr="006B3800">
              <w:rPr>
                <w:rFonts w:eastAsia="Times New Roman"/>
                <w:sz w:val="20"/>
                <w:szCs w:val="20"/>
                <w:lang w:val="en-GB" w:eastAsia="nl-NL"/>
              </w:rPr>
              <w:t>wishdate</w:t>
            </w:r>
            <w:proofErr w:type="spellEnd"/>
            <w:r w:rsidRPr="006B3800">
              <w:rPr>
                <w:rFonts w:eastAsia="Times New Roman"/>
                <w:sz w:val="20"/>
                <w:szCs w:val="20"/>
                <w:lang w:val="en-GB" w:eastAsia="nl-NL"/>
              </w:rPr>
              <w:t xml:space="preserve"> &lt;&gt; CTCH </w:t>
            </w:r>
            <w:proofErr w:type="spellStart"/>
            <w:r w:rsidRPr="006B3800">
              <w:rPr>
                <w:rFonts w:eastAsia="Times New Roman"/>
                <w:sz w:val="20"/>
                <w:szCs w:val="20"/>
                <w:lang w:val="en-GB" w:eastAsia="nl-NL"/>
              </w:rPr>
              <w:t>wishdate</w:t>
            </w:r>
            <w:proofErr w:type="spellEnd"/>
            <w:r w:rsidRPr="006B3800">
              <w:rPr>
                <w:rFonts w:eastAsia="Times New Roman"/>
                <w:sz w:val="20"/>
                <w:szCs w:val="20"/>
                <w:lang w:val="en-GB" w:eastAsia="nl-NL"/>
              </w:rPr>
              <w:t xml:space="preserve"> - 238</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B4.21</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 xml:space="preserve">CTCHA with wrong dates – </w:t>
            </w:r>
            <w:proofErr w:type="spellStart"/>
            <w:r w:rsidRPr="006B3800">
              <w:rPr>
                <w:rFonts w:eastAsia="Times New Roman"/>
                <w:sz w:val="20"/>
                <w:szCs w:val="20"/>
                <w:lang w:val="en-GB" w:eastAsia="nl-NL"/>
              </w:rPr>
              <w:t>wishdate</w:t>
            </w:r>
            <w:proofErr w:type="spellEnd"/>
            <w:r w:rsidRPr="006B3800">
              <w:rPr>
                <w:rFonts w:eastAsia="Times New Roman"/>
                <w:sz w:val="20"/>
                <w:szCs w:val="20"/>
                <w:lang w:val="en-GB" w:eastAsia="nl-NL"/>
              </w:rPr>
              <w:t xml:space="preserve"> present on CTCHA blocking - 751</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B4.22</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 xml:space="preserve">CTCHA with wrong dates – </w:t>
            </w:r>
            <w:proofErr w:type="spellStart"/>
            <w:r w:rsidRPr="006B3800">
              <w:rPr>
                <w:rFonts w:eastAsia="Times New Roman"/>
                <w:sz w:val="20"/>
                <w:szCs w:val="20"/>
                <w:lang w:val="en-GB" w:eastAsia="nl-NL"/>
              </w:rPr>
              <w:t>proposeddate</w:t>
            </w:r>
            <w:proofErr w:type="spellEnd"/>
            <w:r w:rsidRPr="006B3800">
              <w:rPr>
                <w:rFonts w:eastAsia="Times New Roman"/>
                <w:sz w:val="20"/>
                <w:szCs w:val="20"/>
                <w:lang w:val="en-GB" w:eastAsia="nl-NL"/>
              </w:rPr>
              <w:t xml:space="preserve"> present on CTCHA OK - 751</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B4.23</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 xml:space="preserve">CTCHA with wrong dates – blocking with </w:t>
            </w:r>
            <w:proofErr w:type="spellStart"/>
            <w:r w:rsidRPr="006B3800">
              <w:rPr>
                <w:rFonts w:eastAsia="Times New Roman"/>
                <w:sz w:val="20"/>
                <w:szCs w:val="20"/>
                <w:lang w:val="en-GB" w:eastAsia="nl-NL"/>
              </w:rPr>
              <w:t>proposeddate</w:t>
            </w:r>
            <w:proofErr w:type="spellEnd"/>
            <w:r w:rsidRPr="006B3800">
              <w:rPr>
                <w:rFonts w:eastAsia="Times New Roman"/>
                <w:sz w:val="20"/>
                <w:szCs w:val="20"/>
                <w:lang w:val="en-GB" w:eastAsia="nl-NL"/>
              </w:rPr>
              <w:t xml:space="preserve"> in the past - 230</w:t>
            </w:r>
          </w:p>
        </w:tc>
      </w:tr>
      <w:tr w:rsidR="006B3800" w:rsidRPr="006B3800" w:rsidTr="003A722F">
        <w:tc>
          <w:tcPr>
            <w:tcW w:w="851" w:type="dxa"/>
            <w:vAlign w:val="center"/>
          </w:tcPr>
          <w:p w:rsidR="006B3800" w:rsidRDefault="006B3800">
            <w:pPr>
              <w:rPr>
                <w:color w:val="000000"/>
                <w:sz w:val="20"/>
                <w:szCs w:val="20"/>
              </w:rPr>
            </w:pPr>
            <w:r>
              <w:rPr>
                <w:color w:val="000000"/>
                <w:sz w:val="20"/>
                <w:szCs w:val="20"/>
                <w:lang w:val="en-GB"/>
              </w:rPr>
              <w:t>B4.24</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 xml:space="preserve">CTCHA with wrong dates – blocking with </w:t>
            </w:r>
            <w:proofErr w:type="spellStart"/>
            <w:r w:rsidRPr="006B3800">
              <w:rPr>
                <w:rFonts w:eastAsia="Times New Roman"/>
                <w:sz w:val="20"/>
                <w:szCs w:val="20"/>
                <w:lang w:val="en-GB" w:eastAsia="nl-NL"/>
              </w:rPr>
              <w:t>proposeddate</w:t>
            </w:r>
            <w:proofErr w:type="spellEnd"/>
            <w:r w:rsidRPr="006B3800">
              <w:rPr>
                <w:rFonts w:eastAsia="Times New Roman"/>
                <w:sz w:val="20"/>
                <w:szCs w:val="20"/>
                <w:lang w:val="en-GB" w:eastAsia="nl-NL"/>
              </w:rPr>
              <w:t xml:space="preserve"> &gt; </w:t>
            </w:r>
            <w:proofErr w:type="spellStart"/>
            <w:r w:rsidRPr="006B3800">
              <w:rPr>
                <w:rFonts w:eastAsia="Times New Roman"/>
                <w:sz w:val="20"/>
                <w:szCs w:val="20"/>
                <w:lang w:val="en-GB" w:eastAsia="nl-NL"/>
              </w:rPr>
              <w:t>max_days</w:t>
            </w:r>
            <w:proofErr w:type="spellEnd"/>
            <w:r w:rsidRPr="006B3800">
              <w:rPr>
                <w:rFonts w:eastAsia="Times New Roman"/>
                <w:sz w:val="20"/>
                <w:szCs w:val="20"/>
                <w:lang w:val="en-GB" w:eastAsia="nl-NL"/>
              </w:rPr>
              <w:t xml:space="preserve"> – 503???? (is allowed)</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B4.25</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CTCHA blocking with no dates – 751</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B4.26</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CTCHA ok with no dates - 751</w:t>
            </w:r>
          </w:p>
        </w:tc>
      </w:tr>
      <w:tr w:rsidR="006B3800" w:rsidRPr="006B3800" w:rsidTr="003A722F">
        <w:tc>
          <w:tcPr>
            <w:tcW w:w="851" w:type="dxa"/>
            <w:vAlign w:val="center"/>
          </w:tcPr>
          <w:p w:rsidR="006B3800" w:rsidRDefault="006B3800">
            <w:pPr>
              <w:rPr>
                <w:color w:val="000000"/>
                <w:sz w:val="20"/>
                <w:szCs w:val="20"/>
              </w:rPr>
            </w:pPr>
            <w:r>
              <w:rPr>
                <w:color w:val="000000"/>
                <w:sz w:val="20"/>
                <w:szCs w:val="20"/>
                <w:lang w:val="en-GB"/>
              </w:rPr>
              <w:t>B4.27</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Inactive interface CTR - 222</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B4.28</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 xml:space="preserve">CTR invalid </w:t>
            </w:r>
            <w:proofErr w:type="spellStart"/>
            <w:r w:rsidRPr="006B3800">
              <w:rPr>
                <w:rFonts w:eastAsia="Times New Roman"/>
                <w:sz w:val="20"/>
                <w:szCs w:val="20"/>
                <w:lang w:val="en-GB" w:eastAsia="nl-NL"/>
              </w:rPr>
              <w:t>switchid</w:t>
            </w:r>
            <w:proofErr w:type="spellEnd"/>
            <w:r w:rsidRPr="006B3800">
              <w:rPr>
                <w:rFonts w:eastAsia="Times New Roman"/>
                <w:sz w:val="20"/>
                <w:szCs w:val="20"/>
                <w:lang w:val="en-GB" w:eastAsia="nl-NL"/>
              </w:rPr>
              <w:t xml:space="preserve">  - 216</w:t>
            </w:r>
            <w:r w:rsidR="00FD06B4">
              <w:rPr>
                <w:rFonts w:eastAsia="Times New Roman"/>
                <w:sz w:val="20"/>
                <w:szCs w:val="20"/>
                <w:lang w:val="en-GB" w:eastAsia="nl-NL"/>
              </w:rPr>
              <w:t xml:space="preserve"> </w:t>
            </w:r>
            <w:r w:rsidR="00FD06B4" w:rsidRPr="00FD06B4">
              <w:rPr>
                <w:rFonts w:eastAsia="Times New Roman"/>
                <w:sz w:val="20"/>
                <w:szCs w:val="20"/>
                <w:highlight w:val="yellow"/>
                <w:lang w:val="en-GB" w:eastAsia="nl-NL"/>
              </w:rPr>
              <w:t>[check if duplicate of B4.9]</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B4.29</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 xml:space="preserve">CTRA </w:t>
            </w:r>
            <w:proofErr w:type="spellStart"/>
            <w:r w:rsidRPr="006B3800">
              <w:rPr>
                <w:rFonts w:eastAsia="Times New Roman"/>
                <w:sz w:val="20"/>
                <w:szCs w:val="20"/>
                <w:lang w:val="en-GB" w:eastAsia="nl-NL"/>
              </w:rPr>
              <w:t>proposeddate</w:t>
            </w:r>
            <w:proofErr w:type="spellEnd"/>
            <w:r w:rsidRPr="006B3800">
              <w:rPr>
                <w:rFonts w:eastAsia="Times New Roman"/>
                <w:sz w:val="20"/>
                <w:szCs w:val="20"/>
                <w:lang w:val="en-GB" w:eastAsia="nl-NL"/>
              </w:rPr>
              <w:t xml:space="preserve"> in the past – 230 (too far in the future is allowed)</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B4.30</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unknown sender on SOAP – SOAP 700</w:t>
            </w:r>
          </w:p>
        </w:tc>
      </w:tr>
      <w:tr w:rsidR="006B3800" w:rsidRPr="006B3800" w:rsidTr="003A722F">
        <w:tc>
          <w:tcPr>
            <w:tcW w:w="851" w:type="dxa"/>
            <w:vAlign w:val="center"/>
          </w:tcPr>
          <w:p w:rsidR="006B3800" w:rsidRDefault="006B3800">
            <w:pPr>
              <w:rPr>
                <w:color w:val="000000"/>
                <w:sz w:val="20"/>
                <w:szCs w:val="20"/>
              </w:rPr>
            </w:pPr>
            <w:r>
              <w:rPr>
                <w:color w:val="000000"/>
                <w:sz w:val="20"/>
                <w:szCs w:val="20"/>
                <w:lang w:val="en-GB"/>
              </w:rPr>
              <w:t>B4.31</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answers to inactive recipient  -209</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B4.32</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 xml:space="preserve">CTCH with wrong dates  - </w:t>
            </w:r>
            <w:proofErr w:type="spellStart"/>
            <w:r w:rsidRPr="006B3800">
              <w:rPr>
                <w:rFonts w:eastAsia="Times New Roman"/>
                <w:sz w:val="20"/>
                <w:szCs w:val="20"/>
                <w:lang w:val="en-GB" w:eastAsia="nl-NL"/>
              </w:rPr>
              <w:t>wishdate</w:t>
            </w:r>
            <w:proofErr w:type="spellEnd"/>
            <w:r w:rsidRPr="006B3800">
              <w:rPr>
                <w:rFonts w:eastAsia="Times New Roman"/>
                <w:sz w:val="20"/>
                <w:szCs w:val="20"/>
                <w:lang w:val="en-GB" w:eastAsia="nl-NL"/>
              </w:rPr>
              <w:t xml:space="preserve"> in the past - 230</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B4.33</w:t>
            </w:r>
          </w:p>
        </w:tc>
        <w:tc>
          <w:tcPr>
            <w:tcW w:w="7717" w:type="dxa"/>
          </w:tcPr>
          <w:p w:rsidR="006B3800" w:rsidRPr="006B3800" w:rsidRDefault="006B3800" w:rsidP="006B3800">
            <w:pPr>
              <w:rPr>
                <w:rFonts w:eastAsia="Times New Roman"/>
                <w:sz w:val="20"/>
                <w:szCs w:val="20"/>
                <w:lang w:val="en-GB" w:eastAsia="nl-NL"/>
              </w:rPr>
            </w:pPr>
            <w:r w:rsidRPr="006B3800">
              <w:rPr>
                <w:rFonts w:eastAsia="Times New Roman"/>
                <w:sz w:val="20"/>
                <w:szCs w:val="20"/>
                <w:lang w:val="en-GB" w:eastAsia="nl-NL"/>
              </w:rPr>
              <w:t xml:space="preserve">CTCH with wrong dates – </w:t>
            </w:r>
            <w:proofErr w:type="spellStart"/>
            <w:r w:rsidRPr="006B3800">
              <w:rPr>
                <w:rFonts w:eastAsia="Times New Roman"/>
                <w:sz w:val="20"/>
                <w:szCs w:val="20"/>
                <w:lang w:val="en-GB" w:eastAsia="nl-NL"/>
              </w:rPr>
              <w:t>wishdate</w:t>
            </w:r>
            <w:proofErr w:type="spellEnd"/>
            <w:r w:rsidRPr="006B3800">
              <w:rPr>
                <w:rFonts w:eastAsia="Times New Roman"/>
                <w:sz w:val="20"/>
                <w:szCs w:val="20"/>
                <w:lang w:val="en-GB" w:eastAsia="nl-NL"/>
              </w:rPr>
              <w:t xml:space="preserve"> too far in the future – automatic CTCHA</w:t>
            </w:r>
          </w:p>
        </w:tc>
      </w:tr>
    </w:tbl>
    <w:p w:rsidR="005F79F5" w:rsidRPr="00F54C2D" w:rsidRDefault="005F79F5" w:rsidP="00A3343D">
      <w:pPr>
        <w:rPr>
          <w:lang w:val="en-GB"/>
        </w:rPr>
      </w:pPr>
    </w:p>
    <w:p w:rsidR="005F79F5" w:rsidRPr="00F54C2D" w:rsidRDefault="005F79F5" w:rsidP="00A3343D">
      <w:pPr>
        <w:rPr>
          <w:lang w:val="en-GB"/>
        </w:rPr>
      </w:pPr>
    </w:p>
    <w:p w:rsidR="005F79F5" w:rsidRPr="00F73A09" w:rsidRDefault="005F79F5" w:rsidP="00335D41">
      <w:pPr>
        <w:pStyle w:val="Kop3"/>
        <w:rPr>
          <w:lang w:val="en-GB"/>
        </w:rPr>
      </w:pPr>
      <w:bookmarkStart w:id="12" w:name="_Toc453854709"/>
      <w:r w:rsidRPr="00F73A09">
        <w:rPr>
          <w:lang w:val="en-GB"/>
        </w:rPr>
        <w:t>Er</w:t>
      </w:r>
      <w:r w:rsidR="00335D41" w:rsidRPr="00F73A09">
        <w:rPr>
          <w:lang w:val="en-GB"/>
        </w:rPr>
        <w:t>ror codes – unknown how to test</w:t>
      </w:r>
      <w:bookmarkEnd w:id="12"/>
    </w:p>
    <w:tbl>
      <w:tblPr>
        <w:tblStyle w:val="Tabelraster"/>
        <w:tblW w:w="0" w:type="auto"/>
        <w:tblInd w:w="-34" w:type="dxa"/>
        <w:tblLook w:val="04A0" w:firstRow="1" w:lastRow="0" w:firstColumn="1" w:lastColumn="0" w:noHBand="0" w:noVBand="1"/>
      </w:tblPr>
      <w:tblGrid>
        <w:gridCol w:w="851"/>
        <w:gridCol w:w="7655"/>
      </w:tblGrid>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B5.1</w:t>
            </w:r>
          </w:p>
        </w:tc>
        <w:tc>
          <w:tcPr>
            <w:tcW w:w="7655" w:type="dxa"/>
            <w:vAlign w:val="center"/>
          </w:tcPr>
          <w:p w:rsidR="006B3800" w:rsidRPr="006B3800" w:rsidRDefault="006B3800">
            <w:pPr>
              <w:rPr>
                <w:color w:val="000000"/>
                <w:sz w:val="20"/>
                <w:szCs w:val="20"/>
                <w:lang w:val="en-GB"/>
              </w:rPr>
            </w:pPr>
            <w:r>
              <w:rPr>
                <w:color w:val="000000"/>
                <w:sz w:val="20"/>
                <w:szCs w:val="20"/>
                <w:lang w:val="en-GB"/>
              </w:rPr>
              <w:t>702 "The processing of the received SOAP message went wrong"</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B5.2</w:t>
            </w:r>
          </w:p>
        </w:tc>
        <w:tc>
          <w:tcPr>
            <w:tcW w:w="7655" w:type="dxa"/>
            <w:vAlign w:val="center"/>
          </w:tcPr>
          <w:p w:rsidR="006B3800" w:rsidRPr="006B3800" w:rsidRDefault="006B3800">
            <w:pPr>
              <w:rPr>
                <w:color w:val="000000"/>
                <w:sz w:val="20"/>
                <w:szCs w:val="20"/>
                <w:lang w:val="en-GB"/>
              </w:rPr>
            </w:pPr>
            <w:r>
              <w:rPr>
                <w:color w:val="000000"/>
                <w:sz w:val="20"/>
                <w:szCs w:val="20"/>
                <w:lang w:val="en-GB"/>
              </w:rPr>
              <w:t>703 "Generating SOAP Transaction ID failed"</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B5.3</w:t>
            </w:r>
          </w:p>
        </w:tc>
        <w:tc>
          <w:tcPr>
            <w:tcW w:w="7655" w:type="dxa"/>
            <w:vAlign w:val="center"/>
          </w:tcPr>
          <w:p w:rsidR="006B3800" w:rsidRPr="006B3800" w:rsidRDefault="006B3800">
            <w:pPr>
              <w:rPr>
                <w:color w:val="000000"/>
                <w:sz w:val="20"/>
                <w:szCs w:val="20"/>
                <w:lang w:val="en-GB"/>
              </w:rPr>
            </w:pPr>
            <w:r>
              <w:rPr>
                <w:color w:val="000000"/>
                <w:sz w:val="20"/>
                <w:szCs w:val="20"/>
                <w:lang w:val="en-GB"/>
              </w:rPr>
              <w:t xml:space="preserve">704 "Sending of the SOAP </w:t>
            </w:r>
            <w:proofErr w:type="spellStart"/>
            <w:r>
              <w:rPr>
                <w:color w:val="000000"/>
                <w:sz w:val="20"/>
                <w:szCs w:val="20"/>
                <w:lang w:val="en-GB"/>
              </w:rPr>
              <w:t>ack</w:t>
            </w:r>
            <w:proofErr w:type="spellEnd"/>
            <w:r>
              <w:rPr>
                <w:color w:val="000000"/>
                <w:sz w:val="20"/>
                <w:szCs w:val="20"/>
                <w:lang w:val="en-GB"/>
              </w:rPr>
              <w:t xml:space="preserve"> failed"</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B5.4</w:t>
            </w:r>
          </w:p>
        </w:tc>
        <w:tc>
          <w:tcPr>
            <w:tcW w:w="7655" w:type="dxa"/>
            <w:vAlign w:val="center"/>
          </w:tcPr>
          <w:p w:rsidR="006B3800" w:rsidRPr="006B3800" w:rsidRDefault="006B3800">
            <w:pPr>
              <w:rPr>
                <w:color w:val="000000"/>
                <w:sz w:val="20"/>
                <w:szCs w:val="20"/>
                <w:lang w:val="en-GB"/>
              </w:rPr>
            </w:pPr>
            <w:r>
              <w:rPr>
                <w:color w:val="000000"/>
                <w:sz w:val="20"/>
                <w:szCs w:val="20"/>
                <w:lang w:val="en-GB"/>
              </w:rPr>
              <w:t>705 "Creating a SOAP message from DB failed"</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B5.5</w:t>
            </w:r>
          </w:p>
        </w:tc>
        <w:tc>
          <w:tcPr>
            <w:tcW w:w="7655" w:type="dxa"/>
            <w:vAlign w:val="center"/>
          </w:tcPr>
          <w:p w:rsidR="006B3800" w:rsidRPr="006B3800" w:rsidRDefault="006B3800">
            <w:pPr>
              <w:rPr>
                <w:color w:val="000000"/>
                <w:sz w:val="20"/>
                <w:szCs w:val="20"/>
                <w:lang w:val="en-GB"/>
              </w:rPr>
            </w:pPr>
            <w:r>
              <w:rPr>
                <w:color w:val="000000"/>
                <w:sz w:val="20"/>
                <w:szCs w:val="20"/>
                <w:lang w:val="en-GB"/>
              </w:rPr>
              <w:t>706 "The SOAP xml messages tried to be resend has been exceeding the amount of times the COMP administrator has configured"</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B5.6</w:t>
            </w:r>
          </w:p>
        </w:tc>
        <w:tc>
          <w:tcPr>
            <w:tcW w:w="7655" w:type="dxa"/>
            <w:vAlign w:val="center"/>
          </w:tcPr>
          <w:p w:rsidR="006B3800" w:rsidRPr="006B3800" w:rsidRDefault="006B3800">
            <w:pPr>
              <w:rPr>
                <w:color w:val="000000"/>
                <w:sz w:val="20"/>
                <w:szCs w:val="20"/>
                <w:lang w:val="en-GB"/>
              </w:rPr>
            </w:pPr>
            <w:r>
              <w:rPr>
                <w:color w:val="000000"/>
                <w:sz w:val="20"/>
                <w:szCs w:val="20"/>
                <w:lang w:val="en-GB"/>
              </w:rPr>
              <w:t>707 "Sending a SOAP Message failed"</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B5.7</w:t>
            </w:r>
          </w:p>
        </w:tc>
        <w:tc>
          <w:tcPr>
            <w:tcW w:w="7655" w:type="dxa"/>
            <w:vAlign w:val="center"/>
          </w:tcPr>
          <w:p w:rsidR="006B3800" w:rsidRPr="006B3800" w:rsidRDefault="006B3800">
            <w:pPr>
              <w:rPr>
                <w:color w:val="000000"/>
                <w:sz w:val="20"/>
                <w:szCs w:val="20"/>
                <w:lang w:val="en-GB"/>
              </w:rPr>
            </w:pPr>
            <w:r>
              <w:rPr>
                <w:color w:val="000000"/>
                <w:sz w:val="20"/>
                <w:szCs w:val="20"/>
                <w:lang w:val="en-GB"/>
              </w:rPr>
              <w:t>710 "Storing the data to the DB failed"</w:t>
            </w:r>
          </w:p>
        </w:tc>
      </w:tr>
      <w:tr w:rsidR="006B3800" w:rsidRPr="00BD0F20" w:rsidTr="003A722F">
        <w:tc>
          <w:tcPr>
            <w:tcW w:w="851" w:type="dxa"/>
            <w:vAlign w:val="center"/>
          </w:tcPr>
          <w:p w:rsidR="006B3800" w:rsidRDefault="006B3800">
            <w:pPr>
              <w:rPr>
                <w:color w:val="000000"/>
                <w:sz w:val="20"/>
                <w:szCs w:val="20"/>
              </w:rPr>
            </w:pPr>
            <w:r>
              <w:rPr>
                <w:color w:val="000000"/>
                <w:sz w:val="20"/>
                <w:szCs w:val="20"/>
                <w:lang w:val="en-GB"/>
              </w:rPr>
              <w:t>B5.8</w:t>
            </w:r>
          </w:p>
        </w:tc>
        <w:tc>
          <w:tcPr>
            <w:tcW w:w="7655" w:type="dxa"/>
            <w:vAlign w:val="center"/>
          </w:tcPr>
          <w:p w:rsidR="006B3800" w:rsidRPr="006B3800" w:rsidRDefault="006B3800">
            <w:pPr>
              <w:rPr>
                <w:color w:val="000000"/>
                <w:sz w:val="20"/>
                <w:szCs w:val="20"/>
                <w:lang w:val="en-GB"/>
              </w:rPr>
            </w:pPr>
            <w:r>
              <w:rPr>
                <w:color w:val="000000"/>
                <w:sz w:val="20"/>
                <w:szCs w:val="20"/>
                <w:lang w:val="en-GB"/>
              </w:rPr>
              <w:t xml:space="preserve">750 – there are some </w:t>
            </w:r>
            <w:proofErr w:type="spellStart"/>
            <w:r>
              <w:rPr>
                <w:color w:val="000000"/>
                <w:sz w:val="20"/>
                <w:szCs w:val="20"/>
                <w:lang w:val="en-GB"/>
              </w:rPr>
              <w:t>testcases</w:t>
            </w:r>
            <w:proofErr w:type="spellEnd"/>
            <w:r>
              <w:rPr>
                <w:color w:val="000000"/>
                <w:sz w:val="20"/>
                <w:szCs w:val="20"/>
                <w:lang w:val="en-GB"/>
              </w:rPr>
              <w:t>, but is it complete?</w:t>
            </w:r>
          </w:p>
        </w:tc>
      </w:tr>
    </w:tbl>
    <w:p w:rsidR="005F79F5" w:rsidRPr="00F54C2D" w:rsidRDefault="005F79F5" w:rsidP="005F79F5">
      <w:pPr>
        <w:pStyle w:val="Kop3"/>
        <w:rPr>
          <w:lang w:val="en-GB"/>
        </w:rPr>
      </w:pPr>
      <w:bookmarkStart w:id="13" w:name="_Toc453854710"/>
      <w:r w:rsidRPr="00F54C2D">
        <w:rPr>
          <w:lang w:val="en-GB"/>
        </w:rPr>
        <w:t>Scheduled processes</w:t>
      </w:r>
      <w:bookmarkEnd w:id="13"/>
    </w:p>
    <w:p w:rsidR="005F79F5" w:rsidRDefault="0068133D" w:rsidP="005F79F5">
      <w:pPr>
        <w:rPr>
          <w:lang w:val="en-GB"/>
        </w:rPr>
      </w:pPr>
      <w:proofErr w:type="spellStart"/>
      <w:r>
        <w:rPr>
          <w:lang w:val="en-GB"/>
        </w:rPr>
        <w:t>Testcases</w:t>
      </w:r>
      <w:proofErr w:type="spellEnd"/>
      <w:r>
        <w:rPr>
          <w:lang w:val="en-GB"/>
        </w:rPr>
        <w:t xml:space="preserve"> need to be developed – automation possible or manual check?</w:t>
      </w:r>
    </w:p>
    <w:tbl>
      <w:tblPr>
        <w:tblStyle w:val="Tabelraster"/>
        <w:tblW w:w="0" w:type="auto"/>
        <w:tblInd w:w="-34" w:type="dxa"/>
        <w:tblLook w:val="04A0" w:firstRow="1" w:lastRow="0" w:firstColumn="1" w:lastColumn="0" w:noHBand="0" w:noVBand="1"/>
      </w:tblPr>
      <w:tblGrid>
        <w:gridCol w:w="851"/>
        <w:gridCol w:w="7655"/>
      </w:tblGrid>
      <w:tr w:rsidR="006B3800" w:rsidRPr="00BD0F20" w:rsidTr="003A722F">
        <w:tc>
          <w:tcPr>
            <w:tcW w:w="851" w:type="dxa"/>
            <w:vAlign w:val="center"/>
          </w:tcPr>
          <w:p w:rsidR="006B3800" w:rsidRDefault="006B3800">
            <w:pPr>
              <w:rPr>
                <w:color w:val="000000"/>
                <w:sz w:val="20"/>
                <w:szCs w:val="20"/>
              </w:rPr>
            </w:pPr>
            <w:r>
              <w:rPr>
                <w:color w:val="000000"/>
                <w:sz w:val="20"/>
                <w:szCs w:val="20"/>
              </w:rPr>
              <w:t>B6.1</w:t>
            </w:r>
          </w:p>
        </w:tc>
        <w:tc>
          <w:tcPr>
            <w:tcW w:w="7655" w:type="dxa"/>
            <w:vAlign w:val="center"/>
          </w:tcPr>
          <w:p w:rsidR="006B3800" w:rsidRPr="006B3800" w:rsidRDefault="006B3800">
            <w:pPr>
              <w:rPr>
                <w:color w:val="000000"/>
                <w:lang w:val="en-GB"/>
              </w:rPr>
            </w:pPr>
            <w:r>
              <w:rPr>
                <w:color w:val="000000"/>
                <w:lang w:val="en-GB"/>
              </w:rPr>
              <w:t>Sending CTP for Hybrid Performed Support;</w:t>
            </w:r>
          </w:p>
        </w:tc>
      </w:tr>
      <w:tr w:rsidR="006B3800" w:rsidRPr="006B3800" w:rsidTr="003A722F">
        <w:tc>
          <w:tcPr>
            <w:tcW w:w="851" w:type="dxa"/>
            <w:vAlign w:val="center"/>
          </w:tcPr>
          <w:p w:rsidR="006B3800" w:rsidRDefault="006B3800">
            <w:pPr>
              <w:rPr>
                <w:color w:val="000000"/>
                <w:sz w:val="20"/>
                <w:szCs w:val="20"/>
              </w:rPr>
            </w:pPr>
            <w:r>
              <w:rPr>
                <w:color w:val="000000"/>
                <w:sz w:val="20"/>
                <w:szCs w:val="20"/>
                <w:lang w:val="en-GB"/>
              </w:rPr>
              <w:t>B6.2</w:t>
            </w:r>
          </w:p>
        </w:tc>
        <w:tc>
          <w:tcPr>
            <w:tcW w:w="7655" w:type="dxa"/>
            <w:vAlign w:val="center"/>
          </w:tcPr>
          <w:p w:rsidR="006B3800" w:rsidRDefault="006B3800">
            <w:pPr>
              <w:rPr>
                <w:color w:val="000000"/>
              </w:rPr>
            </w:pPr>
            <w:r>
              <w:rPr>
                <w:color w:val="000000"/>
                <w:lang w:val="en-GB"/>
              </w:rPr>
              <w:t>Sending buffered Performed</w:t>
            </w:r>
          </w:p>
        </w:tc>
      </w:tr>
      <w:tr w:rsidR="006B3800" w:rsidRPr="006B3800" w:rsidTr="003A722F">
        <w:tc>
          <w:tcPr>
            <w:tcW w:w="851" w:type="dxa"/>
            <w:vAlign w:val="center"/>
          </w:tcPr>
          <w:p w:rsidR="006B3800" w:rsidRDefault="006B3800">
            <w:pPr>
              <w:rPr>
                <w:color w:val="000000"/>
                <w:sz w:val="20"/>
                <w:szCs w:val="20"/>
              </w:rPr>
            </w:pPr>
            <w:r>
              <w:rPr>
                <w:color w:val="000000"/>
                <w:sz w:val="20"/>
                <w:szCs w:val="20"/>
              </w:rPr>
              <w:t>B6.3</w:t>
            </w:r>
          </w:p>
        </w:tc>
        <w:tc>
          <w:tcPr>
            <w:tcW w:w="7655" w:type="dxa"/>
            <w:vAlign w:val="center"/>
          </w:tcPr>
          <w:p w:rsidR="006B3800" w:rsidRDefault="006B3800">
            <w:pPr>
              <w:rPr>
                <w:color w:val="000000"/>
              </w:rPr>
            </w:pPr>
            <w:r>
              <w:rPr>
                <w:color w:val="000000"/>
                <w:lang w:val="en-GB"/>
              </w:rPr>
              <w:t>Automatic cancelling;</w:t>
            </w:r>
          </w:p>
        </w:tc>
      </w:tr>
      <w:tr w:rsidR="006B3800" w:rsidRPr="006B3800" w:rsidTr="003A722F">
        <w:tc>
          <w:tcPr>
            <w:tcW w:w="851" w:type="dxa"/>
            <w:vAlign w:val="center"/>
          </w:tcPr>
          <w:p w:rsidR="006B3800" w:rsidRDefault="006B3800">
            <w:pPr>
              <w:rPr>
                <w:color w:val="000000"/>
                <w:sz w:val="20"/>
                <w:szCs w:val="20"/>
              </w:rPr>
            </w:pPr>
            <w:r>
              <w:rPr>
                <w:color w:val="000000"/>
                <w:sz w:val="20"/>
                <w:szCs w:val="20"/>
              </w:rPr>
              <w:t>B6.4</w:t>
            </w:r>
          </w:p>
        </w:tc>
        <w:tc>
          <w:tcPr>
            <w:tcW w:w="7655" w:type="dxa"/>
            <w:vAlign w:val="center"/>
          </w:tcPr>
          <w:p w:rsidR="006B3800" w:rsidRDefault="006B3800">
            <w:pPr>
              <w:rPr>
                <w:color w:val="000000"/>
              </w:rPr>
            </w:pPr>
            <w:r>
              <w:rPr>
                <w:color w:val="000000"/>
                <w:lang w:val="en-GB"/>
              </w:rPr>
              <w:t>Status emails;</w:t>
            </w:r>
          </w:p>
        </w:tc>
      </w:tr>
      <w:tr w:rsidR="006B3800" w:rsidRPr="006B3800" w:rsidTr="003A722F">
        <w:tc>
          <w:tcPr>
            <w:tcW w:w="851" w:type="dxa"/>
            <w:vAlign w:val="center"/>
          </w:tcPr>
          <w:p w:rsidR="006B3800" w:rsidRDefault="006B3800">
            <w:pPr>
              <w:rPr>
                <w:color w:val="000000"/>
                <w:sz w:val="20"/>
                <w:szCs w:val="20"/>
              </w:rPr>
            </w:pPr>
            <w:r>
              <w:rPr>
                <w:color w:val="000000"/>
                <w:sz w:val="20"/>
                <w:szCs w:val="20"/>
              </w:rPr>
              <w:t>B6.5</w:t>
            </w:r>
          </w:p>
        </w:tc>
        <w:tc>
          <w:tcPr>
            <w:tcW w:w="7655" w:type="dxa"/>
            <w:vAlign w:val="center"/>
          </w:tcPr>
          <w:p w:rsidR="006B3800" w:rsidRDefault="006B3800">
            <w:pPr>
              <w:rPr>
                <w:color w:val="000000"/>
              </w:rPr>
            </w:pPr>
            <w:r>
              <w:rPr>
                <w:color w:val="000000"/>
                <w:lang w:val="en-GB"/>
              </w:rPr>
              <w:t>Batch notifications</w:t>
            </w:r>
          </w:p>
        </w:tc>
      </w:tr>
      <w:tr w:rsidR="006B3800" w:rsidRPr="006B3800" w:rsidTr="003A722F">
        <w:tc>
          <w:tcPr>
            <w:tcW w:w="851" w:type="dxa"/>
            <w:vAlign w:val="center"/>
          </w:tcPr>
          <w:p w:rsidR="006B3800" w:rsidRDefault="006B3800">
            <w:pPr>
              <w:rPr>
                <w:color w:val="000000"/>
                <w:sz w:val="20"/>
                <w:szCs w:val="20"/>
              </w:rPr>
            </w:pPr>
            <w:r>
              <w:rPr>
                <w:color w:val="000000"/>
                <w:sz w:val="20"/>
                <w:szCs w:val="20"/>
              </w:rPr>
              <w:t>B6.6</w:t>
            </w:r>
          </w:p>
        </w:tc>
        <w:tc>
          <w:tcPr>
            <w:tcW w:w="7655" w:type="dxa"/>
            <w:vAlign w:val="center"/>
          </w:tcPr>
          <w:p w:rsidR="006B3800" w:rsidRDefault="006B3800">
            <w:pPr>
              <w:rPr>
                <w:color w:val="000000"/>
              </w:rPr>
            </w:pPr>
            <w:r>
              <w:rPr>
                <w:color w:val="000000"/>
                <w:lang w:val="en-GB"/>
              </w:rPr>
              <w:t>Automatic closing dossiers</w:t>
            </w:r>
          </w:p>
        </w:tc>
      </w:tr>
    </w:tbl>
    <w:p w:rsidR="006B3800" w:rsidRPr="00F54C2D" w:rsidRDefault="006B3800" w:rsidP="005F79F5">
      <w:pPr>
        <w:rPr>
          <w:lang w:val="en-GB"/>
        </w:rPr>
      </w:pPr>
    </w:p>
    <w:p w:rsidR="0068133D" w:rsidRDefault="0068133D" w:rsidP="005F79F5">
      <w:pPr>
        <w:pStyle w:val="Kop2"/>
        <w:rPr>
          <w:lang w:val="en-GB"/>
        </w:rPr>
      </w:pPr>
      <w:bookmarkStart w:id="14" w:name="_Toc453854711"/>
      <w:r>
        <w:rPr>
          <w:lang w:val="en-GB"/>
        </w:rPr>
        <w:lastRenderedPageBreak/>
        <w:t xml:space="preserve">Functional tests </w:t>
      </w:r>
      <w:r w:rsidR="00262E25">
        <w:rPr>
          <w:lang w:val="en-GB"/>
        </w:rPr>
        <w:t xml:space="preserve">COMP sends </w:t>
      </w:r>
      <w:r>
        <w:rPr>
          <w:lang w:val="en-GB"/>
        </w:rPr>
        <w:t xml:space="preserve">SOAP </w:t>
      </w:r>
      <w:r w:rsidR="00262E25">
        <w:rPr>
          <w:lang w:val="en-GB"/>
        </w:rPr>
        <w:t>message</w:t>
      </w:r>
      <w:bookmarkEnd w:id="14"/>
    </w:p>
    <w:p w:rsidR="0068133D" w:rsidRDefault="0068133D" w:rsidP="0068133D">
      <w:pPr>
        <w:rPr>
          <w:lang w:val="en-GB"/>
        </w:rPr>
      </w:pPr>
      <w:r>
        <w:rPr>
          <w:lang w:val="en-GB"/>
        </w:rPr>
        <w:t>The sending of outgoing SOAP messages is done by:</w:t>
      </w:r>
    </w:p>
    <w:p w:rsidR="0068133D" w:rsidRDefault="0068133D" w:rsidP="00E15177">
      <w:pPr>
        <w:pStyle w:val="Lijstalinea"/>
        <w:numPr>
          <w:ilvl w:val="0"/>
          <w:numId w:val="23"/>
        </w:numPr>
        <w:rPr>
          <w:lang w:val="en-GB"/>
        </w:rPr>
      </w:pPr>
      <w:r>
        <w:rPr>
          <w:lang w:val="en-GB"/>
        </w:rPr>
        <w:t>Ensure correct settings for donor that should receive messages;</w:t>
      </w:r>
    </w:p>
    <w:p w:rsidR="0068133D" w:rsidRDefault="0068133D" w:rsidP="00E15177">
      <w:pPr>
        <w:pStyle w:val="Lijstalinea"/>
        <w:numPr>
          <w:ilvl w:val="0"/>
          <w:numId w:val="23"/>
        </w:numPr>
        <w:rPr>
          <w:lang w:val="en-GB"/>
        </w:rPr>
      </w:pPr>
      <w:r>
        <w:rPr>
          <w:lang w:val="en-GB"/>
        </w:rPr>
        <w:t>Setup SOAP listener (SOAPUI mock service) or other;</w:t>
      </w:r>
    </w:p>
    <w:p w:rsidR="0068133D" w:rsidRDefault="0068133D" w:rsidP="00E15177">
      <w:pPr>
        <w:pStyle w:val="Lijstalinea"/>
        <w:numPr>
          <w:ilvl w:val="0"/>
          <w:numId w:val="23"/>
        </w:numPr>
        <w:rPr>
          <w:lang w:val="en-GB"/>
        </w:rPr>
      </w:pPr>
      <w:r>
        <w:rPr>
          <w:lang w:val="en-GB"/>
        </w:rPr>
        <w:t>Ensure connectivity between COMP server(s) and SOAP listener;</w:t>
      </w:r>
    </w:p>
    <w:p w:rsidR="00262296" w:rsidRPr="00262296" w:rsidRDefault="00262296" w:rsidP="00262296">
      <w:pPr>
        <w:rPr>
          <w:lang w:val="en-GB"/>
        </w:rPr>
      </w:pPr>
      <w:r>
        <w:rPr>
          <w:lang w:val="en-GB"/>
        </w:rPr>
        <w:t xml:space="preserve">Note: the soap-version is tested in </w:t>
      </w:r>
      <w:r w:rsidR="00906D57">
        <w:rPr>
          <w:lang w:val="en-GB"/>
        </w:rPr>
        <w:t>the process flow validations / state transitions.</w:t>
      </w:r>
    </w:p>
    <w:p w:rsidR="0068133D" w:rsidRDefault="0016184E" w:rsidP="0068133D">
      <w:pPr>
        <w:rPr>
          <w:lang w:val="en-GB"/>
        </w:rPr>
      </w:pPr>
      <w:r>
        <w:rPr>
          <w:lang w:val="en-GB"/>
        </w:rPr>
        <w:t>Test steps generic for all messages</w:t>
      </w:r>
    </w:p>
    <w:tbl>
      <w:tblPr>
        <w:tblStyle w:val="Tabelraster"/>
        <w:tblW w:w="0" w:type="auto"/>
        <w:tblLook w:val="04A0" w:firstRow="1" w:lastRow="0" w:firstColumn="1" w:lastColumn="0" w:noHBand="0" w:noVBand="1"/>
      </w:tblPr>
      <w:tblGrid>
        <w:gridCol w:w="817"/>
        <w:gridCol w:w="8395"/>
      </w:tblGrid>
      <w:tr w:rsidR="0016184E" w:rsidRPr="00BD0F20" w:rsidTr="0016184E">
        <w:tc>
          <w:tcPr>
            <w:tcW w:w="817" w:type="dxa"/>
          </w:tcPr>
          <w:p w:rsidR="0016184E" w:rsidRDefault="0016184E" w:rsidP="0068133D">
            <w:pPr>
              <w:rPr>
                <w:lang w:val="en-GB"/>
              </w:rPr>
            </w:pPr>
            <w:r>
              <w:rPr>
                <w:lang w:val="en-GB"/>
              </w:rPr>
              <w:t>B7.1</w:t>
            </w:r>
          </w:p>
        </w:tc>
        <w:tc>
          <w:tcPr>
            <w:tcW w:w="8395" w:type="dxa"/>
          </w:tcPr>
          <w:p w:rsidR="0016184E" w:rsidRDefault="0016184E" w:rsidP="0016184E">
            <w:pPr>
              <w:pStyle w:val="Lijstalinea"/>
              <w:numPr>
                <w:ilvl w:val="0"/>
                <w:numId w:val="23"/>
              </w:numPr>
              <w:rPr>
                <w:lang w:val="en-GB"/>
              </w:rPr>
            </w:pPr>
            <w:r>
              <w:rPr>
                <w:lang w:val="en-GB"/>
              </w:rPr>
              <w:t xml:space="preserve">Make sure </w:t>
            </w:r>
            <w:r w:rsidRPr="0068133D">
              <w:rPr>
                <w:lang w:val="en-GB"/>
              </w:rPr>
              <w:t>entries for valid XML messages</w:t>
            </w:r>
            <w:r>
              <w:rPr>
                <w:lang w:val="en-GB"/>
              </w:rPr>
              <w:t xml:space="preserve"> with the configured SOAP-listener as receiver are</w:t>
            </w:r>
            <w:r w:rsidRPr="0068133D">
              <w:rPr>
                <w:lang w:val="en-GB"/>
              </w:rPr>
              <w:t xml:space="preserve"> in the</w:t>
            </w:r>
            <w:r>
              <w:rPr>
                <w:lang w:val="en-GB"/>
              </w:rPr>
              <w:t xml:space="preserve"> </w:t>
            </w:r>
            <w:proofErr w:type="spellStart"/>
            <w:r>
              <w:rPr>
                <w:lang w:val="en-GB"/>
              </w:rPr>
              <w:t>soap_xml_messages</w:t>
            </w:r>
            <w:proofErr w:type="spellEnd"/>
            <w:r>
              <w:rPr>
                <w:lang w:val="en-GB"/>
              </w:rPr>
              <w:t xml:space="preserve"> table.</w:t>
            </w:r>
          </w:p>
          <w:p w:rsidR="0016184E" w:rsidRDefault="0016184E" w:rsidP="0016184E">
            <w:pPr>
              <w:pStyle w:val="Lijstalinea"/>
              <w:numPr>
                <w:ilvl w:val="0"/>
                <w:numId w:val="23"/>
              </w:numPr>
              <w:rPr>
                <w:lang w:val="en-GB"/>
              </w:rPr>
            </w:pPr>
            <w:r>
              <w:rPr>
                <w:lang w:val="en-GB"/>
              </w:rPr>
              <w:t>Ensure the correct sender and receiver are used in the header;</w:t>
            </w:r>
          </w:p>
          <w:p w:rsidR="0016184E" w:rsidRDefault="0016184E" w:rsidP="0016184E">
            <w:pPr>
              <w:pStyle w:val="Lijstalinea"/>
              <w:numPr>
                <w:ilvl w:val="0"/>
                <w:numId w:val="23"/>
              </w:numPr>
              <w:rPr>
                <w:lang w:val="en-GB"/>
              </w:rPr>
            </w:pPr>
            <w:r>
              <w:rPr>
                <w:lang w:val="en-GB"/>
              </w:rPr>
              <w:t xml:space="preserve">Ensure the timestamp and </w:t>
            </w:r>
            <w:proofErr w:type="spellStart"/>
            <w:r>
              <w:rPr>
                <w:lang w:val="en-GB"/>
              </w:rPr>
              <w:t>messageid</w:t>
            </w:r>
            <w:proofErr w:type="spellEnd"/>
            <w:r>
              <w:rPr>
                <w:lang w:val="en-GB"/>
              </w:rPr>
              <w:t xml:space="preserve"> are present in the header;</w:t>
            </w:r>
          </w:p>
          <w:p w:rsidR="0016184E" w:rsidRDefault="0016184E" w:rsidP="0016184E">
            <w:pPr>
              <w:pStyle w:val="Lijstalinea"/>
              <w:numPr>
                <w:ilvl w:val="0"/>
                <w:numId w:val="23"/>
              </w:numPr>
              <w:rPr>
                <w:lang w:val="en-GB"/>
              </w:rPr>
            </w:pPr>
            <w:r>
              <w:rPr>
                <w:lang w:val="en-GB"/>
              </w:rPr>
              <w:t xml:space="preserve">Ensure that the </w:t>
            </w:r>
            <w:proofErr w:type="spellStart"/>
            <w:r>
              <w:rPr>
                <w:lang w:val="en-GB"/>
              </w:rPr>
              <w:t>dossierid</w:t>
            </w:r>
            <w:proofErr w:type="spellEnd"/>
            <w:r>
              <w:rPr>
                <w:lang w:val="en-GB"/>
              </w:rPr>
              <w:t xml:space="preserve"> in the message body is correct;</w:t>
            </w:r>
          </w:p>
          <w:p w:rsidR="0016184E" w:rsidRPr="0016184E" w:rsidRDefault="0016184E" w:rsidP="0068133D">
            <w:pPr>
              <w:pStyle w:val="Lijstalinea"/>
              <w:numPr>
                <w:ilvl w:val="0"/>
                <w:numId w:val="23"/>
              </w:numPr>
              <w:rPr>
                <w:lang w:val="en-GB"/>
              </w:rPr>
            </w:pPr>
            <w:r>
              <w:rPr>
                <w:lang w:val="en-GB"/>
              </w:rPr>
              <w:t>Ensure that the note field in the message body is forwarded correctly</w:t>
            </w:r>
          </w:p>
        </w:tc>
      </w:tr>
    </w:tbl>
    <w:p w:rsidR="0016184E" w:rsidRPr="0068133D" w:rsidRDefault="0016184E" w:rsidP="0068133D">
      <w:pPr>
        <w:rPr>
          <w:lang w:val="en-GB"/>
        </w:rPr>
      </w:pPr>
    </w:p>
    <w:p w:rsidR="00262296" w:rsidRDefault="00262296" w:rsidP="00262296">
      <w:pPr>
        <w:rPr>
          <w:lang w:val="en-GB"/>
        </w:rPr>
      </w:pPr>
      <w:r>
        <w:rPr>
          <w:lang w:val="en-GB"/>
        </w:rPr>
        <w:t xml:space="preserve">Specific </w:t>
      </w:r>
      <w:proofErr w:type="spellStart"/>
      <w:r>
        <w:rPr>
          <w:lang w:val="en-GB"/>
        </w:rPr>
        <w:t>tests</w:t>
      </w:r>
      <w:r w:rsidR="0016184E">
        <w:rPr>
          <w:lang w:val="en-GB"/>
        </w:rPr>
        <w:t>teps</w:t>
      </w:r>
      <w:proofErr w:type="spellEnd"/>
      <w:r>
        <w:rPr>
          <w:lang w:val="en-GB"/>
        </w:rPr>
        <w:t xml:space="preserve"> for CTR</w:t>
      </w:r>
    </w:p>
    <w:tbl>
      <w:tblPr>
        <w:tblStyle w:val="Tabelraster"/>
        <w:tblW w:w="0" w:type="auto"/>
        <w:tblLook w:val="04A0" w:firstRow="1" w:lastRow="0" w:firstColumn="1" w:lastColumn="0" w:noHBand="0" w:noVBand="1"/>
      </w:tblPr>
      <w:tblGrid>
        <w:gridCol w:w="817"/>
        <w:gridCol w:w="8395"/>
      </w:tblGrid>
      <w:tr w:rsidR="0016184E" w:rsidRPr="00BD0F20" w:rsidTr="0016184E">
        <w:tc>
          <w:tcPr>
            <w:tcW w:w="817" w:type="dxa"/>
          </w:tcPr>
          <w:p w:rsidR="0016184E" w:rsidRDefault="0016184E" w:rsidP="00262296">
            <w:pPr>
              <w:rPr>
                <w:lang w:val="en-GB"/>
              </w:rPr>
            </w:pPr>
            <w:r>
              <w:rPr>
                <w:lang w:val="en-GB"/>
              </w:rPr>
              <w:t>B7.2</w:t>
            </w:r>
          </w:p>
        </w:tc>
        <w:tc>
          <w:tcPr>
            <w:tcW w:w="8395" w:type="dxa"/>
          </w:tcPr>
          <w:p w:rsidR="0016184E" w:rsidRDefault="0016184E" w:rsidP="0016184E">
            <w:pPr>
              <w:pStyle w:val="Lijstalinea"/>
              <w:numPr>
                <w:ilvl w:val="0"/>
                <w:numId w:val="23"/>
              </w:numPr>
              <w:rPr>
                <w:lang w:val="en-GB"/>
              </w:rPr>
            </w:pPr>
            <w:r>
              <w:rPr>
                <w:lang w:val="en-GB"/>
              </w:rPr>
              <w:t>Ensure that in a CTR the donor and recipient fields are filled correctly;</w:t>
            </w:r>
          </w:p>
          <w:p w:rsidR="0016184E" w:rsidRDefault="0016184E" w:rsidP="0016184E">
            <w:pPr>
              <w:pStyle w:val="Lijstalinea"/>
              <w:numPr>
                <w:ilvl w:val="0"/>
                <w:numId w:val="23"/>
              </w:numPr>
              <w:rPr>
                <w:lang w:val="en-GB"/>
              </w:rPr>
            </w:pPr>
            <w:r>
              <w:rPr>
                <w:lang w:val="en-GB"/>
              </w:rPr>
              <w:t xml:space="preserve">Ensure that the </w:t>
            </w:r>
            <w:proofErr w:type="spellStart"/>
            <w:r>
              <w:rPr>
                <w:lang w:val="en-GB"/>
              </w:rPr>
              <w:t>dossierid</w:t>
            </w:r>
            <w:proofErr w:type="spellEnd"/>
            <w:r>
              <w:rPr>
                <w:lang w:val="en-GB"/>
              </w:rPr>
              <w:t xml:space="preserve"> is correct;</w:t>
            </w:r>
          </w:p>
          <w:p w:rsidR="0016184E" w:rsidRDefault="0016184E" w:rsidP="0016184E">
            <w:pPr>
              <w:pStyle w:val="Lijstalinea"/>
              <w:numPr>
                <w:ilvl w:val="0"/>
                <w:numId w:val="23"/>
              </w:numPr>
              <w:rPr>
                <w:lang w:val="en-GB"/>
              </w:rPr>
            </w:pPr>
            <w:r>
              <w:rPr>
                <w:lang w:val="en-GB"/>
              </w:rPr>
              <w:t xml:space="preserve">Ensure that all </w:t>
            </w:r>
            <w:proofErr w:type="spellStart"/>
            <w:r>
              <w:rPr>
                <w:lang w:val="en-GB"/>
              </w:rPr>
              <w:t>validationfields</w:t>
            </w:r>
            <w:proofErr w:type="spellEnd"/>
            <w:r>
              <w:rPr>
                <w:lang w:val="en-GB"/>
              </w:rPr>
              <w:t xml:space="preserve"> (postcode, </w:t>
            </w:r>
            <w:proofErr w:type="spellStart"/>
            <w:r>
              <w:rPr>
                <w:lang w:val="en-GB"/>
              </w:rPr>
              <w:t>housenumber</w:t>
            </w:r>
            <w:proofErr w:type="spellEnd"/>
            <w:r>
              <w:rPr>
                <w:lang w:val="en-GB"/>
              </w:rPr>
              <w:t xml:space="preserve">, </w:t>
            </w:r>
            <w:proofErr w:type="spellStart"/>
            <w:r>
              <w:rPr>
                <w:lang w:val="en-GB"/>
              </w:rPr>
              <w:t>housenumber_ext</w:t>
            </w:r>
            <w:proofErr w:type="spellEnd"/>
            <w:r>
              <w:rPr>
                <w:lang w:val="en-GB"/>
              </w:rPr>
              <w:t xml:space="preserve">, </w:t>
            </w:r>
            <w:proofErr w:type="spellStart"/>
            <w:r>
              <w:rPr>
                <w:lang w:val="en-GB"/>
              </w:rPr>
              <w:t>iban</w:t>
            </w:r>
            <w:proofErr w:type="spellEnd"/>
            <w:r>
              <w:rPr>
                <w:lang w:val="en-GB"/>
              </w:rPr>
              <w:t xml:space="preserve">, </w:t>
            </w:r>
            <w:proofErr w:type="spellStart"/>
            <w:r>
              <w:rPr>
                <w:lang w:val="en-GB"/>
              </w:rPr>
              <w:t>contractid</w:t>
            </w:r>
            <w:proofErr w:type="spellEnd"/>
            <w:r>
              <w:rPr>
                <w:lang w:val="en-GB"/>
              </w:rPr>
              <w:t xml:space="preserve"> and/or telephone number start + end) are forwarded correctly;</w:t>
            </w:r>
          </w:p>
          <w:p w:rsidR="0016184E" w:rsidRDefault="0016184E" w:rsidP="0016184E">
            <w:pPr>
              <w:pStyle w:val="Lijstalinea"/>
              <w:numPr>
                <w:ilvl w:val="0"/>
                <w:numId w:val="23"/>
              </w:numPr>
              <w:rPr>
                <w:lang w:val="en-GB"/>
              </w:rPr>
            </w:pPr>
            <w:r>
              <w:rPr>
                <w:lang w:val="en-GB"/>
              </w:rPr>
              <w:t xml:space="preserve">Ensure that the </w:t>
            </w:r>
            <w:proofErr w:type="spellStart"/>
            <w:r>
              <w:rPr>
                <w:lang w:val="en-GB"/>
              </w:rPr>
              <w:t>wishdatetime</w:t>
            </w:r>
            <w:proofErr w:type="spellEnd"/>
            <w:r>
              <w:rPr>
                <w:lang w:val="en-GB"/>
              </w:rPr>
              <w:t xml:space="preserve"> is forwarded unchanged;</w:t>
            </w:r>
          </w:p>
          <w:p w:rsidR="0016184E" w:rsidRPr="0016184E" w:rsidRDefault="0016184E" w:rsidP="00262296">
            <w:pPr>
              <w:pStyle w:val="Lijstalinea"/>
              <w:numPr>
                <w:ilvl w:val="0"/>
                <w:numId w:val="23"/>
              </w:numPr>
              <w:rPr>
                <w:lang w:val="en-GB"/>
              </w:rPr>
            </w:pPr>
            <w:r>
              <w:rPr>
                <w:lang w:val="en-GB"/>
              </w:rPr>
              <w:t>Ensure that the customer name is correct;</w:t>
            </w:r>
          </w:p>
        </w:tc>
      </w:tr>
    </w:tbl>
    <w:p w:rsidR="0016184E" w:rsidRPr="00262296" w:rsidRDefault="0016184E" w:rsidP="00262296">
      <w:pPr>
        <w:rPr>
          <w:lang w:val="en-GB"/>
        </w:rPr>
      </w:pPr>
    </w:p>
    <w:p w:rsidR="00262296" w:rsidRDefault="00262296" w:rsidP="00262296">
      <w:pPr>
        <w:rPr>
          <w:lang w:val="en-GB"/>
        </w:rPr>
      </w:pPr>
      <w:r>
        <w:rPr>
          <w:lang w:val="en-GB"/>
        </w:rPr>
        <w:t>Specific tests for CTRA:</w:t>
      </w:r>
    </w:p>
    <w:tbl>
      <w:tblPr>
        <w:tblStyle w:val="Tabelraster"/>
        <w:tblW w:w="0" w:type="auto"/>
        <w:tblLook w:val="04A0" w:firstRow="1" w:lastRow="0" w:firstColumn="1" w:lastColumn="0" w:noHBand="0" w:noVBand="1"/>
      </w:tblPr>
      <w:tblGrid>
        <w:gridCol w:w="817"/>
        <w:gridCol w:w="8395"/>
      </w:tblGrid>
      <w:tr w:rsidR="0016184E" w:rsidRPr="00BD0F20" w:rsidTr="0016184E">
        <w:tc>
          <w:tcPr>
            <w:tcW w:w="817" w:type="dxa"/>
          </w:tcPr>
          <w:p w:rsidR="0016184E" w:rsidRDefault="0016184E" w:rsidP="00262296">
            <w:pPr>
              <w:rPr>
                <w:lang w:val="en-GB"/>
              </w:rPr>
            </w:pPr>
            <w:r>
              <w:rPr>
                <w:lang w:val="en-GB"/>
              </w:rPr>
              <w:t>B7.3</w:t>
            </w:r>
          </w:p>
        </w:tc>
        <w:tc>
          <w:tcPr>
            <w:tcW w:w="8395" w:type="dxa"/>
          </w:tcPr>
          <w:p w:rsidR="0016184E" w:rsidRDefault="0016184E" w:rsidP="0016184E">
            <w:pPr>
              <w:pStyle w:val="Lijstalinea"/>
              <w:numPr>
                <w:ilvl w:val="0"/>
                <w:numId w:val="26"/>
              </w:numPr>
              <w:rPr>
                <w:lang w:val="en-GB"/>
              </w:rPr>
            </w:pPr>
            <w:r>
              <w:rPr>
                <w:lang w:val="en-GB"/>
              </w:rPr>
              <w:t xml:space="preserve">Ensure the blocking and </w:t>
            </w:r>
            <w:proofErr w:type="spellStart"/>
            <w:r>
              <w:rPr>
                <w:lang w:val="en-GB"/>
              </w:rPr>
              <w:t>blockingcode</w:t>
            </w:r>
            <w:proofErr w:type="spellEnd"/>
            <w:r>
              <w:rPr>
                <w:lang w:val="en-GB"/>
              </w:rPr>
              <w:t xml:space="preserve"> are correct;</w:t>
            </w:r>
          </w:p>
          <w:p w:rsidR="0016184E" w:rsidRDefault="0016184E" w:rsidP="0016184E">
            <w:pPr>
              <w:pStyle w:val="Lijstalinea"/>
              <w:numPr>
                <w:ilvl w:val="0"/>
                <w:numId w:val="26"/>
              </w:numPr>
              <w:rPr>
                <w:lang w:val="en-GB"/>
              </w:rPr>
            </w:pPr>
            <w:r>
              <w:rPr>
                <w:lang w:val="en-GB"/>
              </w:rPr>
              <w:t xml:space="preserve">Ensure the </w:t>
            </w:r>
            <w:proofErr w:type="spellStart"/>
            <w:r>
              <w:rPr>
                <w:lang w:val="en-GB"/>
              </w:rPr>
              <w:t>wishdatetime</w:t>
            </w:r>
            <w:proofErr w:type="spellEnd"/>
            <w:r>
              <w:rPr>
                <w:lang w:val="en-GB"/>
              </w:rPr>
              <w:t xml:space="preserve"> and/or </w:t>
            </w:r>
            <w:proofErr w:type="spellStart"/>
            <w:r>
              <w:rPr>
                <w:lang w:val="en-GB"/>
              </w:rPr>
              <w:t>proposedatetime</w:t>
            </w:r>
            <w:proofErr w:type="spellEnd"/>
            <w:r>
              <w:rPr>
                <w:lang w:val="en-GB"/>
              </w:rPr>
              <w:t xml:space="preserve"> are correct;</w:t>
            </w:r>
          </w:p>
          <w:p w:rsidR="0016184E" w:rsidRDefault="0016184E" w:rsidP="0016184E">
            <w:pPr>
              <w:pStyle w:val="Lijstalinea"/>
              <w:numPr>
                <w:ilvl w:val="0"/>
                <w:numId w:val="26"/>
              </w:numPr>
              <w:rPr>
                <w:lang w:val="en-GB"/>
              </w:rPr>
            </w:pPr>
            <w:r>
              <w:rPr>
                <w:lang w:val="en-GB"/>
              </w:rPr>
              <w:t xml:space="preserve">Ensure the blocking and </w:t>
            </w:r>
            <w:proofErr w:type="spellStart"/>
            <w:r>
              <w:rPr>
                <w:lang w:val="en-GB"/>
              </w:rPr>
              <w:t>blockingcode</w:t>
            </w:r>
            <w:proofErr w:type="spellEnd"/>
            <w:r>
              <w:rPr>
                <w:lang w:val="en-GB"/>
              </w:rPr>
              <w:t xml:space="preserve"> are correct;</w:t>
            </w:r>
          </w:p>
          <w:p w:rsidR="0016184E" w:rsidRPr="0016184E" w:rsidRDefault="0016184E" w:rsidP="00262296">
            <w:pPr>
              <w:pStyle w:val="Lijstalinea"/>
              <w:numPr>
                <w:ilvl w:val="0"/>
                <w:numId w:val="26"/>
              </w:numPr>
              <w:rPr>
                <w:lang w:val="en-GB"/>
              </w:rPr>
            </w:pPr>
            <w:r>
              <w:rPr>
                <w:lang w:val="en-GB"/>
              </w:rPr>
              <w:t xml:space="preserve">Ensure the </w:t>
            </w:r>
            <w:proofErr w:type="spellStart"/>
            <w:r>
              <w:rPr>
                <w:lang w:val="en-GB"/>
              </w:rPr>
              <w:t>wishdatetime</w:t>
            </w:r>
            <w:proofErr w:type="spellEnd"/>
            <w:r>
              <w:rPr>
                <w:lang w:val="en-GB"/>
              </w:rPr>
              <w:t xml:space="preserve"> and/or </w:t>
            </w:r>
            <w:proofErr w:type="spellStart"/>
            <w:r>
              <w:rPr>
                <w:lang w:val="en-GB"/>
              </w:rPr>
              <w:t>proposedatetime</w:t>
            </w:r>
            <w:proofErr w:type="spellEnd"/>
            <w:r>
              <w:rPr>
                <w:lang w:val="en-GB"/>
              </w:rPr>
              <w:t xml:space="preserve"> are correct;</w:t>
            </w:r>
          </w:p>
        </w:tc>
      </w:tr>
    </w:tbl>
    <w:p w:rsidR="0016184E" w:rsidRDefault="0016184E" w:rsidP="00262296">
      <w:pPr>
        <w:rPr>
          <w:lang w:val="en-GB"/>
        </w:rPr>
      </w:pPr>
    </w:p>
    <w:p w:rsidR="00262296" w:rsidRDefault="00262296" w:rsidP="00262296">
      <w:pPr>
        <w:rPr>
          <w:lang w:val="en-GB"/>
        </w:rPr>
      </w:pPr>
      <w:r>
        <w:rPr>
          <w:lang w:val="en-GB"/>
        </w:rPr>
        <w:t>Specific tests for CTCH:</w:t>
      </w:r>
    </w:p>
    <w:tbl>
      <w:tblPr>
        <w:tblStyle w:val="Tabelraster"/>
        <w:tblW w:w="0" w:type="auto"/>
        <w:tblLook w:val="04A0" w:firstRow="1" w:lastRow="0" w:firstColumn="1" w:lastColumn="0" w:noHBand="0" w:noVBand="1"/>
      </w:tblPr>
      <w:tblGrid>
        <w:gridCol w:w="817"/>
        <w:gridCol w:w="8395"/>
      </w:tblGrid>
      <w:tr w:rsidR="0016184E" w:rsidRPr="00BD0F20" w:rsidTr="003A722F">
        <w:tc>
          <w:tcPr>
            <w:tcW w:w="817" w:type="dxa"/>
          </w:tcPr>
          <w:p w:rsidR="0016184E" w:rsidRDefault="0016184E" w:rsidP="003A722F">
            <w:pPr>
              <w:rPr>
                <w:lang w:val="en-GB"/>
              </w:rPr>
            </w:pPr>
            <w:r>
              <w:rPr>
                <w:lang w:val="en-GB"/>
              </w:rPr>
              <w:t>B7.4</w:t>
            </w:r>
          </w:p>
        </w:tc>
        <w:tc>
          <w:tcPr>
            <w:tcW w:w="8395" w:type="dxa"/>
          </w:tcPr>
          <w:p w:rsidR="0016184E" w:rsidRPr="0016184E" w:rsidRDefault="0016184E" w:rsidP="0016184E">
            <w:pPr>
              <w:pStyle w:val="Lijstalinea"/>
              <w:numPr>
                <w:ilvl w:val="0"/>
                <w:numId w:val="26"/>
              </w:numPr>
              <w:rPr>
                <w:lang w:val="en-GB"/>
              </w:rPr>
            </w:pPr>
            <w:r>
              <w:rPr>
                <w:lang w:val="en-GB"/>
              </w:rPr>
              <w:t xml:space="preserve">Ensure the </w:t>
            </w:r>
            <w:proofErr w:type="spellStart"/>
            <w:r>
              <w:rPr>
                <w:lang w:val="en-GB"/>
              </w:rPr>
              <w:t>wishdatetime</w:t>
            </w:r>
            <w:proofErr w:type="spellEnd"/>
            <w:r>
              <w:rPr>
                <w:lang w:val="en-GB"/>
              </w:rPr>
              <w:t xml:space="preserve"> is correct;</w:t>
            </w:r>
          </w:p>
        </w:tc>
      </w:tr>
    </w:tbl>
    <w:p w:rsidR="0016184E" w:rsidRDefault="0016184E" w:rsidP="00262296">
      <w:pPr>
        <w:rPr>
          <w:lang w:val="en-GB"/>
        </w:rPr>
      </w:pPr>
    </w:p>
    <w:p w:rsidR="00262296" w:rsidRDefault="00262296" w:rsidP="00262296">
      <w:pPr>
        <w:rPr>
          <w:lang w:val="en-GB"/>
        </w:rPr>
      </w:pPr>
      <w:r>
        <w:rPr>
          <w:lang w:val="en-GB"/>
        </w:rPr>
        <w:t>Specific tests for CTCHA</w:t>
      </w:r>
    </w:p>
    <w:tbl>
      <w:tblPr>
        <w:tblStyle w:val="Tabelraster"/>
        <w:tblW w:w="0" w:type="auto"/>
        <w:tblLook w:val="04A0" w:firstRow="1" w:lastRow="0" w:firstColumn="1" w:lastColumn="0" w:noHBand="0" w:noVBand="1"/>
      </w:tblPr>
      <w:tblGrid>
        <w:gridCol w:w="817"/>
        <w:gridCol w:w="8395"/>
      </w:tblGrid>
      <w:tr w:rsidR="0016184E" w:rsidRPr="00BD0F20" w:rsidTr="003A722F">
        <w:tc>
          <w:tcPr>
            <w:tcW w:w="817" w:type="dxa"/>
          </w:tcPr>
          <w:p w:rsidR="0016184E" w:rsidRDefault="0016184E" w:rsidP="003A722F">
            <w:pPr>
              <w:rPr>
                <w:lang w:val="en-GB"/>
              </w:rPr>
            </w:pPr>
            <w:r>
              <w:rPr>
                <w:lang w:val="en-GB"/>
              </w:rPr>
              <w:t>B7.5</w:t>
            </w:r>
          </w:p>
        </w:tc>
        <w:tc>
          <w:tcPr>
            <w:tcW w:w="8395" w:type="dxa"/>
          </w:tcPr>
          <w:p w:rsidR="0016184E" w:rsidRDefault="0016184E" w:rsidP="0016184E">
            <w:pPr>
              <w:pStyle w:val="Lijstalinea"/>
              <w:numPr>
                <w:ilvl w:val="0"/>
                <w:numId w:val="26"/>
              </w:numPr>
              <w:rPr>
                <w:lang w:val="en-GB"/>
              </w:rPr>
            </w:pPr>
            <w:r>
              <w:rPr>
                <w:lang w:val="en-GB"/>
              </w:rPr>
              <w:t>Ensure the blocking is correct;</w:t>
            </w:r>
          </w:p>
          <w:p w:rsidR="0016184E" w:rsidRPr="0016184E" w:rsidRDefault="0016184E" w:rsidP="0016184E">
            <w:pPr>
              <w:pStyle w:val="Lijstalinea"/>
              <w:numPr>
                <w:ilvl w:val="0"/>
                <w:numId w:val="26"/>
              </w:numPr>
              <w:rPr>
                <w:lang w:val="en-GB"/>
              </w:rPr>
            </w:pPr>
            <w:r>
              <w:rPr>
                <w:lang w:val="en-GB"/>
              </w:rPr>
              <w:t xml:space="preserve">Ensure the </w:t>
            </w:r>
            <w:proofErr w:type="spellStart"/>
            <w:r>
              <w:rPr>
                <w:lang w:val="en-GB"/>
              </w:rPr>
              <w:t>proposeddatetime</w:t>
            </w:r>
            <w:proofErr w:type="spellEnd"/>
            <w:r>
              <w:rPr>
                <w:lang w:val="en-GB"/>
              </w:rPr>
              <w:t xml:space="preserve"> or </w:t>
            </w:r>
            <w:proofErr w:type="spellStart"/>
            <w:r>
              <w:rPr>
                <w:lang w:val="en-GB"/>
              </w:rPr>
              <w:t>wishdatetime</w:t>
            </w:r>
            <w:proofErr w:type="spellEnd"/>
            <w:r>
              <w:rPr>
                <w:lang w:val="en-GB"/>
              </w:rPr>
              <w:t xml:space="preserve"> is correct;</w:t>
            </w:r>
          </w:p>
        </w:tc>
      </w:tr>
    </w:tbl>
    <w:p w:rsidR="0016184E" w:rsidRDefault="0016184E" w:rsidP="00262296">
      <w:pPr>
        <w:rPr>
          <w:lang w:val="en-GB"/>
        </w:rPr>
      </w:pPr>
    </w:p>
    <w:p w:rsidR="00262296" w:rsidRDefault="00262296" w:rsidP="00262296">
      <w:pPr>
        <w:rPr>
          <w:lang w:val="en-GB"/>
        </w:rPr>
      </w:pPr>
      <w:r>
        <w:rPr>
          <w:lang w:val="en-GB"/>
        </w:rPr>
        <w:t>Specific tests for CTP</w:t>
      </w:r>
    </w:p>
    <w:tbl>
      <w:tblPr>
        <w:tblStyle w:val="Tabelraster"/>
        <w:tblW w:w="0" w:type="auto"/>
        <w:tblLook w:val="04A0" w:firstRow="1" w:lastRow="0" w:firstColumn="1" w:lastColumn="0" w:noHBand="0" w:noVBand="1"/>
      </w:tblPr>
      <w:tblGrid>
        <w:gridCol w:w="817"/>
        <w:gridCol w:w="8395"/>
      </w:tblGrid>
      <w:tr w:rsidR="0016184E" w:rsidRPr="00BD0F20" w:rsidTr="003A722F">
        <w:tc>
          <w:tcPr>
            <w:tcW w:w="817" w:type="dxa"/>
          </w:tcPr>
          <w:p w:rsidR="0016184E" w:rsidRDefault="0016184E" w:rsidP="003A722F">
            <w:pPr>
              <w:rPr>
                <w:lang w:val="en-GB"/>
              </w:rPr>
            </w:pPr>
            <w:r>
              <w:rPr>
                <w:lang w:val="en-GB"/>
              </w:rPr>
              <w:t>B7.6</w:t>
            </w:r>
          </w:p>
        </w:tc>
        <w:tc>
          <w:tcPr>
            <w:tcW w:w="8395" w:type="dxa"/>
          </w:tcPr>
          <w:p w:rsidR="0016184E" w:rsidRPr="0016184E" w:rsidRDefault="0016184E" w:rsidP="003A722F">
            <w:pPr>
              <w:pStyle w:val="Lijstalinea"/>
              <w:numPr>
                <w:ilvl w:val="0"/>
                <w:numId w:val="26"/>
              </w:numPr>
              <w:rPr>
                <w:lang w:val="en-GB"/>
              </w:rPr>
            </w:pPr>
            <w:r>
              <w:rPr>
                <w:lang w:val="en-GB"/>
              </w:rPr>
              <w:t xml:space="preserve">Ensure the </w:t>
            </w:r>
            <w:proofErr w:type="spellStart"/>
            <w:r>
              <w:rPr>
                <w:lang w:val="en-GB"/>
              </w:rPr>
              <w:t>actualdatetime</w:t>
            </w:r>
            <w:proofErr w:type="spellEnd"/>
            <w:r>
              <w:rPr>
                <w:lang w:val="en-GB"/>
              </w:rPr>
              <w:t xml:space="preserve"> is correct;</w:t>
            </w:r>
          </w:p>
        </w:tc>
      </w:tr>
    </w:tbl>
    <w:p w:rsidR="00262296" w:rsidRDefault="00262296" w:rsidP="00262296">
      <w:pPr>
        <w:rPr>
          <w:lang w:val="en-GB"/>
        </w:rPr>
      </w:pPr>
      <w:r>
        <w:rPr>
          <w:lang w:val="en-GB"/>
        </w:rPr>
        <w:t>There are no specific tests for CTC.</w:t>
      </w:r>
    </w:p>
    <w:p w:rsidR="0068133D" w:rsidRDefault="0068133D" w:rsidP="0068133D">
      <w:pPr>
        <w:rPr>
          <w:lang w:val="en-GB"/>
        </w:rPr>
      </w:pPr>
      <w:r>
        <w:rPr>
          <w:lang w:val="en-GB"/>
        </w:rPr>
        <w:t>Variations:</w:t>
      </w:r>
    </w:p>
    <w:p w:rsidR="00906D57" w:rsidRDefault="00906D57" w:rsidP="00E15177">
      <w:pPr>
        <w:pStyle w:val="Lijstalinea"/>
        <w:numPr>
          <w:ilvl w:val="0"/>
          <w:numId w:val="23"/>
        </w:numPr>
        <w:rPr>
          <w:lang w:val="en-GB"/>
        </w:rPr>
      </w:pPr>
      <w:r>
        <w:rPr>
          <w:lang w:val="en-GB"/>
        </w:rPr>
        <w:t>Different SOAP versions for sender and receiver;</w:t>
      </w:r>
    </w:p>
    <w:p w:rsidR="00906D57" w:rsidRDefault="00906D57" w:rsidP="00E15177">
      <w:pPr>
        <w:pStyle w:val="Lijstalinea"/>
        <w:numPr>
          <w:ilvl w:val="0"/>
          <w:numId w:val="23"/>
        </w:numPr>
        <w:rPr>
          <w:lang w:val="en-GB"/>
        </w:rPr>
      </w:pPr>
      <w:r>
        <w:rPr>
          <w:lang w:val="en-GB"/>
        </w:rPr>
        <w:t>Sender is GUI;</w:t>
      </w:r>
    </w:p>
    <w:p w:rsidR="0068133D" w:rsidRDefault="0068133D" w:rsidP="00E15177">
      <w:pPr>
        <w:pStyle w:val="Lijstalinea"/>
        <w:numPr>
          <w:ilvl w:val="0"/>
          <w:numId w:val="23"/>
        </w:numPr>
        <w:rPr>
          <w:lang w:val="en-GB"/>
        </w:rPr>
      </w:pPr>
      <w:r>
        <w:rPr>
          <w:lang w:val="en-GB"/>
        </w:rPr>
        <w:t xml:space="preserve"> (if it is possible to receive the messages that proves that the sending works);</w:t>
      </w:r>
    </w:p>
    <w:p w:rsidR="00906D57" w:rsidRPr="00906D57" w:rsidRDefault="0068133D" w:rsidP="00906D57">
      <w:pPr>
        <w:pStyle w:val="Lijstalinea"/>
        <w:numPr>
          <w:ilvl w:val="0"/>
          <w:numId w:val="23"/>
        </w:numPr>
        <w:rPr>
          <w:lang w:val="en-GB"/>
        </w:rPr>
      </w:pPr>
      <w:r>
        <w:rPr>
          <w:lang w:val="en-GB"/>
        </w:rPr>
        <w:t>Verify that retry mechanism works.</w:t>
      </w:r>
    </w:p>
    <w:p w:rsidR="005F79F5" w:rsidRPr="00F54C2D" w:rsidRDefault="005F79F5" w:rsidP="005F79F5">
      <w:pPr>
        <w:pStyle w:val="Kop2"/>
        <w:rPr>
          <w:lang w:val="en-GB"/>
        </w:rPr>
      </w:pPr>
      <w:bookmarkStart w:id="15" w:name="_Toc453854712"/>
      <w:r w:rsidRPr="00F54C2D">
        <w:rPr>
          <w:lang w:val="en-GB"/>
        </w:rPr>
        <w:t>Functional tests GUI</w:t>
      </w:r>
      <w:bookmarkEnd w:id="15"/>
    </w:p>
    <w:p w:rsidR="005F79F5" w:rsidRPr="00F54C2D" w:rsidRDefault="00FD5A8E" w:rsidP="005F79F5">
      <w:pPr>
        <w:rPr>
          <w:lang w:val="en-GB"/>
        </w:rPr>
      </w:pPr>
      <w:proofErr w:type="spellStart"/>
      <w:r w:rsidRPr="00F54C2D">
        <w:rPr>
          <w:lang w:val="en-GB"/>
        </w:rPr>
        <w:t>Testcases</w:t>
      </w:r>
      <w:proofErr w:type="spellEnd"/>
      <w:r w:rsidRPr="00F54C2D">
        <w:rPr>
          <w:lang w:val="en-GB"/>
        </w:rPr>
        <w:t xml:space="preserve"> need </w:t>
      </w:r>
      <w:r>
        <w:rPr>
          <w:lang w:val="en-GB"/>
        </w:rPr>
        <w:t xml:space="preserve">to be developed </w:t>
      </w:r>
      <w:r w:rsidR="005F79F5" w:rsidRPr="00F54C2D">
        <w:rPr>
          <w:lang w:val="en-GB"/>
        </w:rPr>
        <w:t>– can Selenium be used?</w:t>
      </w:r>
    </w:p>
    <w:p w:rsidR="005F79F5" w:rsidRPr="00F54C2D" w:rsidRDefault="005F79F5" w:rsidP="00E15177">
      <w:pPr>
        <w:pStyle w:val="Lijstalinea"/>
        <w:numPr>
          <w:ilvl w:val="0"/>
          <w:numId w:val="18"/>
        </w:numPr>
        <w:rPr>
          <w:lang w:val="en-GB"/>
        </w:rPr>
      </w:pPr>
      <w:r w:rsidRPr="00F54C2D">
        <w:rPr>
          <w:lang w:val="en-GB"/>
        </w:rPr>
        <w:t>All screens must be tested;</w:t>
      </w:r>
    </w:p>
    <w:p w:rsidR="005F79F5" w:rsidRPr="00F54C2D" w:rsidRDefault="005F79F5" w:rsidP="00E15177">
      <w:pPr>
        <w:pStyle w:val="Lijstalinea"/>
        <w:numPr>
          <w:ilvl w:val="0"/>
          <w:numId w:val="18"/>
        </w:numPr>
        <w:rPr>
          <w:lang w:val="en-GB"/>
        </w:rPr>
      </w:pPr>
      <w:r w:rsidRPr="00F54C2D">
        <w:rPr>
          <w:lang w:val="en-GB"/>
        </w:rPr>
        <w:t>All error/warning conditions must be tested</w:t>
      </w:r>
    </w:p>
    <w:p w:rsidR="005F79F5" w:rsidRPr="00F54C2D" w:rsidRDefault="005F79F5" w:rsidP="00E15177">
      <w:pPr>
        <w:pStyle w:val="Lijstalinea"/>
        <w:numPr>
          <w:ilvl w:val="0"/>
          <w:numId w:val="18"/>
        </w:numPr>
        <w:rPr>
          <w:lang w:val="en-GB"/>
        </w:rPr>
      </w:pPr>
      <w:r w:rsidRPr="00F54C2D">
        <w:rPr>
          <w:lang w:val="en-GB"/>
        </w:rPr>
        <w:lastRenderedPageBreak/>
        <w:t>All message processing / state transition</w:t>
      </w:r>
      <w:r w:rsidR="00FB000E" w:rsidRPr="00F54C2D">
        <w:rPr>
          <w:lang w:val="en-GB"/>
        </w:rPr>
        <w:t>s must be tested where recipient = GUI and donor = GUI.</w:t>
      </w:r>
      <w:r w:rsidR="00200118">
        <w:rPr>
          <w:lang w:val="en-GB"/>
        </w:rPr>
        <w:t xml:space="preserve"> (GUI/soap, soap/GUI. GUI/GUI).</w:t>
      </w:r>
    </w:p>
    <w:p w:rsidR="00FB000E" w:rsidRPr="00F54C2D" w:rsidRDefault="00FB000E" w:rsidP="00E15177">
      <w:pPr>
        <w:pStyle w:val="Lijstalinea"/>
        <w:numPr>
          <w:ilvl w:val="1"/>
          <w:numId w:val="18"/>
        </w:numPr>
        <w:rPr>
          <w:lang w:val="en-GB"/>
        </w:rPr>
      </w:pPr>
      <w:r w:rsidRPr="00F54C2D">
        <w:rPr>
          <w:lang w:val="en-GB"/>
        </w:rPr>
        <w:t>GUI Only, SOAPv2 + GUI, SOAPv3 + GUI, SOAPv2 + SOAPv3 + GUI;</w:t>
      </w:r>
    </w:p>
    <w:p w:rsidR="00FB000E" w:rsidRPr="00F54C2D" w:rsidRDefault="00FB000E" w:rsidP="00E15177">
      <w:pPr>
        <w:pStyle w:val="Lijstalinea"/>
        <w:numPr>
          <w:ilvl w:val="1"/>
          <w:numId w:val="18"/>
        </w:numPr>
        <w:rPr>
          <w:lang w:val="en-GB"/>
        </w:rPr>
      </w:pPr>
      <w:r w:rsidRPr="00F54C2D">
        <w:rPr>
          <w:lang w:val="en-GB"/>
        </w:rPr>
        <w:t>Business GUI only;</w:t>
      </w:r>
    </w:p>
    <w:p w:rsidR="00FB000E" w:rsidRDefault="00FB000E" w:rsidP="00E15177">
      <w:pPr>
        <w:pStyle w:val="Lijstalinea"/>
        <w:numPr>
          <w:ilvl w:val="1"/>
          <w:numId w:val="18"/>
        </w:numPr>
        <w:rPr>
          <w:lang w:val="en-GB"/>
        </w:rPr>
      </w:pPr>
      <w:r w:rsidRPr="00F54C2D">
        <w:rPr>
          <w:lang w:val="en-GB"/>
        </w:rPr>
        <w:t>Business = Y and Business = N;</w:t>
      </w:r>
    </w:p>
    <w:p w:rsidR="00FC2626" w:rsidRDefault="00FC2626" w:rsidP="00E15177">
      <w:pPr>
        <w:pStyle w:val="Lijstalinea"/>
        <w:numPr>
          <w:ilvl w:val="1"/>
          <w:numId w:val="18"/>
        </w:numPr>
        <w:rPr>
          <w:lang w:val="en-GB"/>
        </w:rPr>
      </w:pPr>
      <w:r>
        <w:rPr>
          <w:lang w:val="en-GB"/>
        </w:rPr>
        <w:t>All allowed variations of smart validations;</w:t>
      </w:r>
    </w:p>
    <w:p w:rsidR="00FC2626" w:rsidRDefault="00FC2626" w:rsidP="00E15177">
      <w:pPr>
        <w:pStyle w:val="Lijstalinea"/>
        <w:numPr>
          <w:ilvl w:val="1"/>
          <w:numId w:val="18"/>
        </w:numPr>
        <w:rPr>
          <w:lang w:val="en-GB"/>
        </w:rPr>
      </w:pPr>
      <w:r>
        <w:rPr>
          <w:lang w:val="en-GB"/>
        </w:rPr>
        <w:t xml:space="preserve">With/without </w:t>
      </w:r>
      <w:proofErr w:type="spellStart"/>
      <w:r>
        <w:rPr>
          <w:lang w:val="en-GB"/>
        </w:rPr>
        <w:t>housenr_ext</w:t>
      </w:r>
      <w:proofErr w:type="spellEnd"/>
      <w:r>
        <w:rPr>
          <w:lang w:val="en-GB"/>
        </w:rPr>
        <w:t xml:space="preserve">, </w:t>
      </w:r>
      <w:proofErr w:type="spellStart"/>
      <w:r>
        <w:rPr>
          <w:lang w:val="en-GB"/>
        </w:rPr>
        <w:t>notefield</w:t>
      </w:r>
      <w:proofErr w:type="spellEnd"/>
      <w:r>
        <w:rPr>
          <w:lang w:val="en-GB"/>
        </w:rPr>
        <w:t xml:space="preserve">, </w:t>
      </w:r>
      <w:proofErr w:type="spellStart"/>
      <w:r>
        <w:rPr>
          <w:lang w:val="en-GB"/>
        </w:rPr>
        <w:t>numberseries_end</w:t>
      </w:r>
      <w:proofErr w:type="spellEnd"/>
      <w:r>
        <w:rPr>
          <w:lang w:val="en-GB"/>
        </w:rPr>
        <w:t>;</w:t>
      </w:r>
    </w:p>
    <w:p w:rsidR="008D5B1C" w:rsidRDefault="008D5B1C" w:rsidP="008D5B1C">
      <w:pPr>
        <w:pStyle w:val="Lijstalinea"/>
        <w:numPr>
          <w:ilvl w:val="0"/>
          <w:numId w:val="31"/>
        </w:numPr>
        <w:rPr>
          <w:lang w:val="en-GB"/>
        </w:rPr>
      </w:pPr>
      <w:r>
        <w:rPr>
          <w:lang w:val="en-GB"/>
        </w:rPr>
        <w:t>Force sending CTP’s;</w:t>
      </w:r>
    </w:p>
    <w:p w:rsidR="008D5B1C" w:rsidRDefault="008D5B1C" w:rsidP="008D5B1C">
      <w:pPr>
        <w:pStyle w:val="Lijstalinea"/>
        <w:numPr>
          <w:ilvl w:val="0"/>
          <w:numId w:val="31"/>
        </w:numPr>
        <w:rPr>
          <w:lang w:val="en-GB"/>
        </w:rPr>
      </w:pPr>
      <w:r>
        <w:rPr>
          <w:lang w:val="en-GB"/>
        </w:rPr>
        <w:t>Resending messages.</w:t>
      </w:r>
    </w:p>
    <w:p w:rsidR="00200118" w:rsidRPr="008D5B1C" w:rsidRDefault="00200118" w:rsidP="008D5B1C">
      <w:pPr>
        <w:pStyle w:val="Lijstalinea"/>
        <w:numPr>
          <w:ilvl w:val="0"/>
          <w:numId w:val="31"/>
        </w:numPr>
        <w:rPr>
          <w:lang w:val="en-GB"/>
        </w:rPr>
      </w:pPr>
      <w:r>
        <w:rPr>
          <w:lang w:val="en-GB"/>
        </w:rPr>
        <w:t>GUI messages (not CTR) send from Dossier Details screen and appropriate status screen.</w:t>
      </w:r>
    </w:p>
    <w:p w:rsidR="005F79F5" w:rsidRDefault="00821BAA" w:rsidP="00821BAA">
      <w:pPr>
        <w:pStyle w:val="Kop3"/>
      </w:pPr>
      <w:bookmarkStart w:id="16" w:name="_Toc453854713"/>
      <w:proofErr w:type="spellStart"/>
      <w:r>
        <w:t>Functionality</w:t>
      </w:r>
      <w:proofErr w:type="spellEnd"/>
      <w:r>
        <w:t xml:space="preserve"> tests</w:t>
      </w:r>
      <w:bookmarkEnd w:id="16"/>
    </w:p>
    <w:p w:rsidR="00821BAA" w:rsidRDefault="00821BAA" w:rsidP="00821BAA">
      <w:proofErr w:type="spellStart"/>
      <w:r>
        <w:t>To</w:t>
      </w:r>
      <w:proofErr w:type="spellEnd"/>
      <w:r>
        <w:t xml:space="preserve"> </w:t>
      </w:r>
      <w:proofErr w:type="spellStart"/>
      <w:r>
        <w:t>be</w:t>
      </w:r>
      <w:proofErr w:type="spellEnd"/>
      <w:r>
        <w:t xml:space="preserve"> </w:t>
      </w:r>
      <w:proofErr w:type="spellStart"/>
      <w:r>
        <w:t>developed</w:t>
      </w:r>
      <w:proofErr w:type="spellEnd"/>
      <w:r>
        <w:t>:</w:t>
      </w:r>
    </w:p>
    <w:p w:rsidR="007C16DD" w:rsidRDefault="00821BAA" w:rsidP="00E15177">
      <w:pPr>
        <w:pStyle w:val="Lijstalinea"/>
        <w:numPr>
          <w:ilvl w:val="0"/>
          <w:numId w:val="21"/>
        </w:numPr>
        <w:rPr>
          <w:lang w:val="en-GB"/>
        </w:rPr>
      </w:pPr>
      <w:r w:rsidRPr="00821BAA">
        <w:rPr>
          <w:lang w:val="en-GB"/>
        </w:rPr>
        <w:t xml:space="preserve">Test </w:t>
      </w:r>
      <w:proofErr w:type="spellStart"/>
      <w:r w:rsidRPr="00821BAA">
        <w:rPr>
          <w:lang w:val="en-GB"/>
        </w:rPr>
        <w:t>ContractId</w:t>
      </w:r>
      <w:proofErr w:type="spellEnd"/>
      <w:r w:rsidRPr="00821BAA">
        <w:rPr>
          <w:lang w:val="en-GB"/>
        </w:rPr>
        <w:t xml:space="preserve"> regular expression</w:t>
      </w:r>
      <w:r w:rsidR="007C16DD">
        <w:rPr>
          <w:lang w:val="en-GB"/>
        </w:rPr>
        <w:t xml:space="preserve"> provider with one regular expression</w:t>
      </w:r>
      <w:r w:rsidRPr="00821BAA">
        <w:rPr>
          <w:lang w:val="en-GB"/>
        </w:rPr>
        <w:t xml:space="preserve">: sunny day </w:t>
      </w:r>
      <w:r>
        <w:rPr>
          <w:lang w:val="en-GB"/>
        </w:rPr>
        <w:t>(CTR accepted)</w:t>
      </w:r>
      <w:r w:rsidR="0059398F">
        <w:rPr>
          <w:lang w:val="en-GB"/>
        </w:rPr>
        <w:t>;</w:t>
      </w:r>
    </w:p>
    <w:p w:rsidR="00821BAA" w:rsidRDefault="007C16DD" w:rsidP="00E15177">
      <w:pPr>
        <w:pStyle w:val="Lijstalinea"/>
        <w:numPr>
          <w:ilvl w:val="0"/>
          <w:numId w:val="21"/>
        </w:numPr>
        <w:rPr>
          <w:lang w:val="en-GB"/>
        </w:rPr>
      </w:pPr>
      <w:r w:rsidRPr="00821BAA">
        <w:rPr>
          <w:lang w:val="en-GB"/>
        </w:rPr>
        <w:t xml:space="preserve">Test </w:t>
      </w:r>
      <w:proofErr w:type="spellStart"/>
      <w:r w:rsidRPr="00821BAA">
        <w:rPr>
          <w:lang w:val="en-GB"/>
        </w:rPr>
        <w:t>ContractId</w:t>
      </w:r>
      <w:proofErr w:type="spellEnd"/>
      <w:r w:rsidRPr="00821BAA">
        <w:rPr>
          <w:lang w:val="en-GB"/>
        </w:rPr>
        <w:t xml:space="preserve"> regular expression</w:t>
      </w:r>
      <w:r>
        <w:rPr>
          <w:lang w:val="en-GB"/>
        </w:rPr>
        <w:t xml:space="preserve"> provider with one regular expression</w:t>
      </w:r>
      <w:r w:rsidR="00821BAA" w:rsidRPr="00821BAA">
        <w:rPr>
          <w:lang w:val="en-GB"/>
        </w:rPr>
        <w:t xml:space="preserve"> rainy day (CTRA blocking sent)</w:t>
      </w:r>
    </w:p>
    <w:p w:rsidR="00821BAA" w:rsidRDefault="00821BAA" w:rsidP="00E15177">
      <w:pPr>
        <w:pStyle w:val="Lijstalinea"/>
        <w:numPr>
          <w:ilvl w:val="0"/>
          <w:numId w:val="21"/>
        </w:numPr>
        <w:rPr>
          <w:lang w:val="en-GB"/>
        </w:rPr>
      </w:pPr>
      <w:r>
        <w:rPr>
          <w:lang w:val="en-GB"/>
        </w:rPr>
        <w:t xml:space="preserve">Test </w:t>
      </w:r>
      <w:proofErr w:type="spellStart"/>
      <w:r w:rsidR="007C16DD" w:rsidRPr="00821BAA">
        <w:rPr>
          <w:lang w:val="en-GB"/>
        </w:rPr>
        <w:t>ContractId</w:t>
      </w:r>
      <w:proofErr w:type="spellEnd"/>
      <w:r w:rsidR="007C16DD" w:rsidRPr="00821BAA">
        <w:rPr>
          <w:lang w:val="en-GB"/>
        </w:rPr>
        <w:t xml:space="preserve"> regular expression</w:t>
      </w:r>
      <w:r w:rsidR="007C16DD">
        <w:rPr>
          <w:lang w:val="en-GB"/>
        </w:rPr>
        <w:t xml:space="preserve"> </w:t>
      </w:r>
      <w:r>
        <w:rPr>
          <w:lang w:val="en-GB"/>
        </w:rPr>
        <w:t>provider with multiple regular expressions (separated by ‘%’)</w:t>
      </w:r>
      <w:r w:rsidR="007C16DD">
        <w:rPr>
          <w:lang w:val="en-GB"/>
        </w:rPr>
        <w:t>:</w:t>
      </w:r>
      <w:r w:rsidR="007C16DD" w:rsidRPr="007C16DD">
        <w:rPr>
          <w:lang w:val="en-GB"/>
        </w:rPr>
        <w:t xml:space="preserve"> </w:t>
      </w:r>
      <w:r w:rsidR="007C16DD" w:rsidRPr="00821BAA">
        <w:rPr>
          <w:lang w:val="en-GB"/>
        </w:rPr>
        <w:t xml:space="preserve">sunny day </w:t>
      </w:r>
      <w:r w:rsidR="007C16DD">
        <w:rPr>
          <w:lang w:val="en-GB"/>
        </w:rPr>
        <w:t>(CTR accepted) for each regular expression;</w:t>
      </w:r>
    </w:p>
    <w:p w:rsidR="007C16DD" w:rsidRDefault="007C16DD" w:rsidP="00E15177">
      <w:pPr>
        <w:pStyle w:val="Lijstalinea"/>
        <w:numPr>
          <w:ilvl w:val="0"/>
          <w:numId w:val="21"/>
        </w:numPr>
        <w:rPr>
          <w:lang w:val="en-GB"/>
        </w:rPr>
      </w:pPr>
      <w:r>
        <w:rPr>
          <w:lang w:val="en-GB"/>
        </w:rPr>
        <w:t xml:space="preserve">Test </w:t>
      </w:r>
      <w:proofErr w:type="spellStart"/>
      <w:r w:rsidRPr="00821BAA">
        <w:rPr>
          <w:lang w:val="en-GB"/>
        </w:rPr>
        <w:t>ContractId</w:t>
      </w:r>
      <w:proofErr w:type="spellEnd"/>
      <w:r w:rsidRPr="00821BAA">
        <w:rPr>
          <w:lang w:val="en-GB"/>
        </w:rPr>
        <w:t xml:space="preserve"> regular expression</w:t>
      </w:r>
      <w:r>
        <w:rPr>
          <w:lang w:val="en-GB"/>
        </w:rPr>
        <w:t xml:space="preserve"> provider with multiple regular expressions (separated by ‘%’):</w:t>
      </w:r>
      <w:r w:rsidRPr="007C16DD">
        <w:rPr>
          <w:lang w:val="en-GB"/>
        </w:rPr>
        <w:t xml:space="preserve"> </w:t>
      </w:r>
      <w:r w:rsidRPr="00821BAA">
        <w:rPr>
          <w:lang w:val="en-GB"/>
        </w:rPr>
        <w:t>rainy day (CTRA blocking sent)</w:t>
      </w:r>
      <w:r w:rsidRPr="007C16DD">
        <w:rPr>
          <w:lang w:val="en-GB"/>
        </w:rPr>
        <w:t xml:space="preserve"> </w:t>
      </w:r>
      <w:r>
        <w:rPr>
          <w:lang w:val="en-GB"/>
        </w:rPr>
        <w:t>for each regular expression;</w:t>
      </w:r>
    </w:p>
    <w:p w:rsidR="0059398F" w:rsidRDefault="0059398F" w:rsidP="0059398F">
      <w:pPr>
        <w:rPr>
          <w:lang w:val="en-GB"/>
        </w:rPr>
      </w:pPr>
      <w:r>
        <w:rPr>
          <w:lang w:val="en-GB"/>
        </w:rPr>
        <w:t>Variations:</w:t>
      </w:r>
    </w:p>
    <w:p w:rsidR="0059398F" w:rsidRDefault="0059398F" w:rsidP="00E15177">
      <w:pPr>
        <w:pStyle w:val="Lijstalinea"/>
        <w:numPr>
          <w:ilvl w:val="0"/>
          <w:numId w:val="24"/>
        </w:numPr>
        <w:rPr>
          <w:lang w:val="en-GB"/>
        </w:rPr>
      </w:pPr>
      <w:r>
        <w:rPr>
          <w:lang w:val="en-GB"/>
        </w:rPr>
        <w:t>Using SOAP and GUI for recipient operator;</w:t>
      </w:r>
    </w:p>
    <w:p w:rsidR="0059398F" w:rsidRPr="0059398F" w:rsidRDefault="0059398F" w:rsidP="00E15177">
      <w:pPr>
        <w:pStyle w:val="Lijstalinea"/>
        <w:numPr>
          <w:ilvl w:val="0"/>
          <w:numId w:val="24"/>
        </w:numPr>
        <w:rPr>
          <w:lang w:val="en-GB"/>
        </w:rPr>
      </w:pPr>
      <w:r>
        <w:rPr>
          <w:lang w:val="en-GB"/>
        </w:rPr>
        <w:t>Ensure that COMP validates against regular expressions of the donor provider, not the recipient provider.</w:t>
      </w:r>
    </w:p>
    <w:p w:rsidR="00FB000E" w:rsidRPr="00F73A09" w:rsidRDefault="00FB000E" w:rsidP="007C16DD">
      <w:pPr>
        <w:pStyle w:val="Kop3"/>
        <w:rPr>
          <w:lang w:val="en-GB"/>
        </w:rPr>
      </w:pPr>
      <w:bookmarkStart w:id="17" w:name="_Toc453854714"/>
      <w:r w:rsidRPr="00F73A09">
        <w:rPr>
          <w:lang w:val="en-GB"/>
        </w:rPr>
        <w:t>State transitions between GUI and SOAP</w:t>
      </w:r>
      <w:bookmarkEnd w:id="17"/>
    </w:p>
    <w:p w:rsidR="00FD5A8E" w:rsidRPr="00FD5A8E" w:rsidRDefault="00FD5A8E" w:rsidP="00FD5A8E">
      <w:pPr>
        <w:rPr>
          <w:lang w:val="en-GB"/>
        </w:rPr>
      </w:pPr>
      <w:r>
        <w:rPr>
          <w:lang w:val="en-GB"/>
        </w:rPr>
        <w:t xml:space="preserve">SOAPUI project </w:t>
      </w:r>
      <w:r w:rsidR="0059398F">
        <w:rPr>
          <w:lang w:val="en-GB"/>
        </w:rPr>
        <w:t xml:space="preserve">is </w:t>
      </w:r>
      <w:r>
        <w:rPr>
          <w:lang w:val="en-GB"/>
        </w:rPr>
        <w:t>created where GUI interaction is manual.</w:t>
      </w:r>
      <w:r w:rsidR="0059398F">
        <w:rPr>
          <w:lang w:val="en-GB"/>
        </w:rPr>
        <w:t xml:space="preserve"> Integration possible between SOAPUI and Selenium?</w:t>
      </w:r>
    </w:p>
    <w:p w:rsidR="00FB000E" w:rsidRDefault="0055279A" w:rsidP="00E15177">
      <w:pPr>
        <w:pStyle w:val="Lijstalinea"/>
        <w:numPr>
          <w:ilvl w:val="0"/>
          <w:numId w:val="19"/>
        </w:numPr>
        <w:rPr>
          <w:lang w:val="en-GB"/>
        </w:rPr>
      </w:pPr>
      <w:r>
        <w:rPr>
          <w:lang w:val="en-GB"/>
        </w:rPr>
        <w:t>All s</w:t>
      </w:r>
      <w:r w:rsidR="00E20ED8" w:rsidRPr="00F54C2D">
        <w:rPr>
          <w:lang w:val="en-GB"/>
        </w:rPr>
        <w:t>cenarios</w:t>
      </w:r>
      <w:r>
        <w:rPr>
          <w:lang w:val="en-GB"/>
        </w:rPr>
        <w:t xml:space="preserve"> from </w:t>
      </w:r>
      <w:r>
        <w:rPr>
          <w:lang w:val="en-GB"/>
        </w:rPr>
        <w:fldChar w:fldCharType="begin"/>
      </w:r>
      <w:r>
        <w:rPr>
          <w:lang w:val="en-GB"/>
        </w:rPr>
        <w:instrText xml:space="preserve"> REF _Ref453748473 \r \h </w:instrText>
      </w:r>
      <w:r>
        <w:rPr>
          <w:lang w:val="en-GB"/>
        </w:rPr>
      </w:r>
      <w:r>
        <w:rPr>
          <w:lang w:val="en-GB"/>
        </w:rPr>
        <w:fldChar w:fldCharType="separate"/>
      </w:r>
      <w:r w:rsidR="006D4FD2">
        <w:rPr>
          <w:lang w:val="en-GB"/>
        </w:rPr>
        <w:t>3.1.4</w:t>
      </w:r>
      <w:r>
        <w:rPr>
          <w:lang w:val="en-GB"/>
        </w:rPr>
        <w:fldChar w:fldCharType="end"/>
      </w:r>
      <w:r w:rsidR="00E20ED8" w:rsidRPr="00F54C2D">
        <w:rPr>
          <w:lang w:val="en-GB"/>
        </w:rPr>
        <w:t xml:space="preserve"> where recipient uses soap and donor uses GUI;</w:t>
      </w:r>
    </w:p>
    <w:p w:rsidR="00E20ED8" w:rsidRDefault="0055279A" w:rsidP="00E15177">
      <w:pPr>
        <w:pStyle w:val="Lijstalinea"/>
        <w:numPr>
          <w:ilvl w:val="0"/>
          <w:numId w:val="19"/>
        </w:numPr>
        <w:rPr>
          <w:lang w:val="en-GB"/>
        </w:rPr>
      </w:pPr>
      <w:r>
        <w:rPr>
          <w:lang w:val="en-GB"/>
        </w:rPr>
        <w:t>All s</w:t>
      </w:r>
      <w:r w:rsidRPr="00F54C2D">
        <w:rPr>
          <w:lang w:val="en-GB"/>
        </w:rPr>
        <w:t>cenarios</w:t>
      </w:r>
      <w:r>
        <w:rPr>
          <w:lang w:val="en-GB"/>
        </w:rPr>
        <w:t xml:space="preserve"> from </w:t>
      </w:r>
      <w:r>
        <w:rPr>
          <w:lang w:val="en-GB"/>
        </w:rPr>
        <w:fldChar w:fldCharType="begin"/>
      </w:r>
      <w:r>
        <w:rPr>
          <w:lang w:val="en-GB"/>
        </w:rPr>
        <w:instrText xml:space="preserve"> REF _Ref453748473 \r \h </w:instrText>
      </w:r>
      <w:r>
        <w:rPr>
          <w:lang w:val="en-GB"/>
        </w:rPr>
      </w:r>
      <w:r>
        <w:rPr>
          <w:lang w:val="en-GB"/>
        </w:rPr>
        <w:fldChar w:fldCharType="separate"/>
      </w:r>
      <w:r w:rsidR="006D4FD2">
        <w:rPr>
          <w:lang w:val="en-GB"/>
        </w:rPr>
        <w:t>3.1.4</w:t>
      </w:r>
      <w:r>
        <w:rPr>
          <w:lang w:val="en-GB"/>
        </w:rPr>
        <w:fldChar w:fldCharType="end"/>
      </w:r>
      <w:r w:rsidR="006D4FD2">
        <w:rPr>
          <w:lang w:val="en-GB"/>
        </w:rPr>
        <w:t xml:space="preserve"> </w:t>
      </w:r>
      <w:r w:rsidR="00E20ED8" w:rsidRPr="00F54C2D">
        <w:rPr>
          <w:lang w:val="en-GB"/>
        </w:rPr>
        <w:t>where recipient uses GUI and donor uses SOAP;</w:t>
      </w:r>
    </w:p>
    <w:p w:rsidR="0055279A" w:rsidRPr="0055279A" w:rsidRDefault="0055279A" w:rsidP="0055279A">
      <w:pPr>
        <w:rPr>
          <w:lang w:val="en-GB"/>
        </w:rPr>
      </w:pPr>
      <w:r>
        <w:rPr>
          <w:lang w:val="en-GB"/>
        </w:rPr>
        <w:t>These should include:</w:t>
      </w:r>
    </w:p>
    <w:p w:rsidR="00E20ED8" w:rsidRPr="00F54C2D" w:rsidRDefault="00E20ED8" w:rsidP="00E15177">
      <w:pPr>
        <w:pStyle w:val="Lijstalinea"/>
        <w:numPr>
          <w:ilvl w:val="0"/>
          <w:numId w:val="19"/>
        </w:numPr>
        <w:rPr>
          <w:lang w:val="en-GB"/>
        </w:rPr>
      </w:pPr>
      <w:r w:rsidRPr="00F54C2D">
        <w:rPr>
          <w:lang w:val="en-GB"/>
        </w:rPr>
        <w:t>Providers with GUI only, SOAPv2 + GUI, SOAPv3 + GUI, SOAPv2 + SOAPv3 + GUI;</w:t>
      </w:r>
    </w:p>
    <w:p w:rsidR="00E20ED8" w:rsidRDefault="00E20ED8" w:rsidP="00E15177">
      <w:pPr>
        <w:pStyle w:val="Lijstalinea"/>
        <w:numPr>
          <w:ilvl w:val="0"/>
          <w:numId w:val="19"/>
        </w:numPr>
        <w:rPr>
          <w:lang w:val="en-GB"/>
        </w:rPr>
      </w:pPr>
      <w:r w:rsidRPr="00F54C2D">
        <w:rPr>
          <w:lang w:val="en-GB"/>
        </w:rPr>
        <w:t xml:space="preserve">Providers with </w:t>
      </w:r>
      <w:proofErr w:type="spellStart"/>
      <w:r w:rsidRPr="00F54C2D">
        <w:rPr>
          <w:lang w:val="en-GB"/>
        </w:rPr>
        <w:t>business_gui_only</w:t>
      </w:r>
      <w:proofErr w:type="spellEnd"/>
      <w:r w:rsidRPr="00F54C2D">
        <w:rPr>
          <w:lang w:val="en-GB"/>
        </w:rPr>
        <w:t xml:space="preserve"> = true and false.</w:t>
      </w:r>
    </w:p>
    <w:p w:rsidR="00FD5A8E" w:rsidRDefault="00FD5A8E" w:rsidP="00E15177">
      <w:pPr>
        <w:pStyle w:val="Lijstalinea"/>
        <w:numPr>
          <w:ilvl w:val="0"/>
          <w:numId w:val="19"/>
        </w:numPr>
        <w:rPr>
          <w:lang w:val="en-GB"/>
        </w:rPr>
      </w:pPr>
      <w:r>
        <w:rPr>
          <w:lang w:val="en-GB"/>
        </w:rPr>
        <w:t>CTR’s with business=Y and business=N</w:t>
      </w:r>
      <w:r w:rsidR="006D4FD2">
        <w:rPr>
          <w:lang w:val="en-GB"/>
        </w:rPr>
        <w:t>.</w:t>
      </w:r>
    </w:p>
    <w:p w:rsidR="006D4FD2" w:rsidRDefault="006D4FD2" w:rsidP="00257A2E">
      <w:pPr>
        <w:rPr>
          <w:lang w:val="en-GB"/>
        </w:rPr>
      </w:pPr>
    </w:p>
    <w:p w:rsidR="00BD0F20" w:rsidRDefault="00BD0F20" w:rsidP="00257A2E">
      <w:pPr>
        <w:rPr>
          <w:lang w:val="en-GB"/>
        </w:rPr>
      </w:pPr>
      <w:r>
        <w:rPr>
          <w:lang w:val="en-GB"/>
        </w:rPr>
        <w:t xml:space="preserve">Current SOAPUI has two </w:t>
      </w:r>
      <w:proofErr w:type="spellStart"/>
      <w:r>
        <w:rPr>
          <w:lang w:val="en-GB"/>
        </w:rPr>
        <w:t>testSuites</w:t>
      </w:r>
      <w:proofErr w:type="spellEnd"/>
      <w:r>
        <w:rPr>
          <w:lang w:val="en-GB"/>
        </w:rPr>
        <w:t>:</w:t>
      </w:r>
    </w:p>
    <w:p w:rsidR="00BD0F20" w:rsidRDefault="00BD0F20" w:rsidP="00257A2E">
      <w:pPr>
        <w:rPr>
          <w:lang w:val="en-GB"/>
        </w:rPr>
      </w:pPr>
      <w:r>
        <w:rPr>
          <w:lang w:val="en-GB"/>
        </w:rPr>
        <w:t xml:space="preserve">Donor is GUI and Recipient is GUI. The GUI interaction is controlled by pop-ups (manual test steps) in SOAPUI that ask the test to </w:t>
      </w:r>
      <w:proofErr w:type="spellStart"/>
      <w:r>
        <w:rPr>
          <w:lang w:val="en-GB"/>
        </w:rPr>
        <w:t>perfrom</w:t>
      </w:r>
      <w:proofErr w:type="spellEnd"/>
      <w:r>
        <w:rPr>
          <w:lang w:val="en-GB"/>
        </w:rPr>
        <w:t xml:space="preserve"> certain tasks in the GUI.</w:t>
      </w:r>
      <w:bookmarkStart w:id="18" w:name="_GoBack"/>
      <w:bookmarkEnd w:id="18"/>
    </w:p>
    <w:p w:rsidR="00BD0F20" w:rsidRPr="00257A2E" w:rsidRDefault="00BD0F20" w:rsidP="00257A2E">
      <w:pPr>
        <w:rPr>
          <w:lang w:val="en-GB"/>
        </w:rPr>
      </w:pPr>
    </w:p>
    <w:p w:rsidR="00E20ED8" w:rsidRPr="00F54C2D" w:rsidRDefault="00E20ED8" w:rsidP="007C16DD">
      <w:pPr>
        <w:pStyle w:val="Kop3"/>
      </w:pPr>
      <w:bookmarkStart w:id="19" w:name="_Toc453854715"/>
      <w:proofErr w:type="spellStart"/>
      <w:r w:rsidRPr="00F54C2D">
        <w:t>Testing</w:t>
      </w:r>
      <w:proofErr w:type="spellEnd"/>
      <w:r w:rsidRPr="00F54C2D">
        <w:t xml:space="preserve"> </w:t>
      </w:r>
      <w:proofErr w:type="spellStart"/>
      <w:r w:rsidRPr="00F54C2D">
        <w:t>settings</w:t>
      </w:r>
      <w:bookmarkEnd w:id="19"/>
      <w:proofErr w:type="spellEnd"/>
    </w:p>
    <w:p w:rsidR="00F54C2D" w:rsidRPr="00F54C2D" w:rsidRDefault="00F54C2D" w:rsidP="00F54C2D">
      <w:pPr>
        <w:rPr>
          <w:lang w:val="en-GB"/>
        </w:rPr>
      </w:pPr>
      <w:proofErr w:type="spellStart"/>
      <w:r w:rsidRPr="00F54C2D">
        <w:rPr>
          <w:lang w:val="en-GB"/>
        </w:rPr>
        <w:t>Testcases</w:t>
      </w:r>
      <w:proofErr w:type="spellEnd"/>
      <w:r w:rsidRPr="00F54C2D">
        <w:rPr>
          <w:lang w:val="en-GB"/>
        </w:rPr>
        <w:t xml:space="preserve"> need </w:t>
      </w:r>
      <w:r w:rsidR="0055279A">
        <w:rPr>
          <w:lang w:val="en-GB"/>
        </w:rPr>
        <w:t>to be developed for testing i</w:t>
      </w:r>
      <w:r w:rsidR="003A11E1">
        <w:rPr>
          <w:lang w:val="en-GB"/>
        </w:rPr>
        <w:t>f the following parameters work, both for GUI and for SOAP.</w:t>
      </w:r>
    </w:p>
    <w:tbl>
      <w:tblPr>
        <w:tblStyle w:val="Tabelraster"/>
        <w:tblW w:w="0" w:type="auto"/>
        <w:tblInd w:w="250" w:type="dxa"/>
        <w:tblLook w:val="04A0" w:firstRow="1" w:lastRow="0" w:firstColumn="1" w:lastColumn="0" w:noHBand="0" w:noVBand="1"/>
      </w:tblPr>
      <w:tblGrid>
        <w:gridCol w:w="4066"/>
        <w:gridCol w:w="4723"/>
      </w:tblGrid>
      <w:tr w:rsidR="00DF46D6" w:rsidRPr="00DF46D6" w:rsidTr="00DF46D6">
        <w:tc>
          <w:tcPr>
            <w:tcW w:w="4066" w:type="dxa"/>
          </w:tcPr>
          <w:p w:rsidR="00DF46D6" w:rsidRPr="00DF46D6" w:rsidRDefault="00DF46D6" w:rsidP="00DF46D6">
            <w:pPr>
              <w:rPr>
                <w:lang w:val="en-GB"/>
              </w:rPr>
            </w:pPr>
            <w:proofErr w:type="spellStart"/>
            <w:r w:rsidRPr="00DF46D6">
              <w:rPr>
                <w:lang w:val="en-GB"/>
              </w:rPr>
              <w:t>Par_ctp_wishdate_margin</w:t>
            </w:r>
            <w:proofErr w:type="spellEnd"/>
            <w:r w:rsidRPr="00DF46D6">
              <w:rPr>
                <w:lang w:val="en-GB"/>
              </w:rPr>
              <w:t xml:space="preserve"> </w:t>
            </w:r>
          </w:p>
        </w:tc>
        <w:tc>
          <w:tcPr>
            <w:tcW w:w="4723" w:type="dxa"/>
          </w:tcPr>
          <w:p w:rsidR="00DF46D6" w:rsidRPr="00DF46D6" w:rsidRDefault="00DF46D6" w:rsidP="00DF46D6">
            <w:pPr>
              <w:rPr>
                <w:lang w:val="en-GB"/>
              </w:rPr>
            </w:pPr>
            <w:r w:rsidRPr="00DF46D6">
              <w:rPr>
                <w:lang w:val="en-GB"/>
              </w:rPr>
              <w:t xml:space="preserve">is used for hybrid performed sending. This sets the number of days the CTP message is sent after the </w:t>
            </w:r>
            <w:proofErr w:type="spellStart"/>
            <w:r w:rsidRPr="00DF46D6">
              <w:rPr>
                <w:lang w:val="en-GB"/>
              </w:rPr>
              <w:t>wishdatetime</w:t>
            </w:r>
            <w:proofErr w:type="spellEnd"/>
            <w:r w:rsidRPr="00DF46D6">
              <w:rPr>
                <w:lang w:val="en-GB"/>
              </w:rPr>
              <w:t xml:space="preserve"> in a scenario where the donor supports the CTP message and the recipient does not. Will become obsolete soon.</w:t>
            </w:r>
          </w:p>
        </w:tc>
      </w:tr>
      <w:tr w:rsidR="00DF46D6" w:rsidRPr="00DF46D6" w:rsidTr="00DF46D6">
        <w:tc>
          <w:tcPr>
            <w:tcW w:w="4066" w:type="dxa"/>
          </w:tcPr>
          <w:p w:rsidR="00DF46D6" w:rsidRPr="00DF46D6" w:rsidRDefault="00DF46D6" w:rsidP="00DF46D6">
            <w:pPr>
              <w:rPr>
                <w:lang w:val="en-GB"/>
              </w:rPr>
            </w:pPr>
            <w:proofErr w:type="spellStart"/>
            <w:r w:rsidRPr="00DF46D6">
              <w:rPr>
                <w:lang w:val="en-GB"/>
              </w:rPr>
              <w:t>Par_max_end_date</w:t>
            </w:r>
            <w:proofErr w:type="spellEnd"/>
          </w:p>
        </w:tc>
        <w:tc>
          <w:tcPr>
            <w:tcW w:w="4723" w:type="dxa"/>
          </w:tcPr>
          <w:p w:rsidR="00DF46D6" w:rsidRPr="00DF46D6" w:rsidRDefault="00200118" w:rsidP="00DF46D6">
            <w:pPr>
              <w:rPr>
                <w:lang w:val="en-GB"/>
              </w:rPr>
            </w:pPr>
            <w:r>
              <w:rPr>
                <w:lang w:val="en-GB"/>
              </w:rPr>
              <w:t>see below.</w:t>
            </w:r>
          </w:p>
        </w:tc>
      </w:tr>
      <w:tr w:rsidR="00DF46D6" w:rsidRPr="00DF46D6" w:rsidTr="00DF46D6">
        <w:tc>
          <w:tcPr>
            <w:tcW w:w="4066" w:type="dxa"/>
          </w:tcPr>
          <w:p w:rsidR="00DF46D6" w:rsidRPr="00DF46D6" w:rsidRDefault="00DF46D6" w:rsidP="00DF46D6">
            <w:pPr>
              <w:rPr>
                <w:lang w:val="en-GB"/>
              </w:rPr>
            </w:pPr>
            <w:proofErr w:type="spellStart"/>
            <w:r w:rsidRPr="00DF46D6">
              <w:rPr>
                <w:lang w:val="en-GB"/>
              </w:rPr>
              <w:lastRenderedPageBreak/>
              <w:t>Par_min_request_date</w:t>
            </w:r>
            <w:proofErr w:type="spellEnd"/>
          </w:p>
        </w:tc>
        <w:tc>
          <w:tcPr>
            <w:tcW w:w="4723" w:type="dxa"/>
          </w:tcPr>
          <w:p w:rsidR="00DF46D6" w:rsidRPr="00DF46D6" w:rsidRDefault="00200118" w:rsidP="00D857D2">
            <w:pPr>
              <w:rPr>
                <w:lang w:val="en-GB"/>
              </w:rPr>
            </w:pPr>
            <w:r>
              <w:rPr>
                <w:lang w:val="en-GB"/>
              </w:rPr>
              <w:t>see below.</w:t>
            </w:r>
          </w:p>
        </w:tc>
      </w:tr>
      <w:tr w:rsidR="00DF46D6" w:rsidRPr="00DF46D6" w:rsidTr="00DF46D6">
        <w:tc>
          <w:tcPr>
            <w:tcW w:w="4066" w:type="dxa"/>
          </w:tcPr>
          <w:p w:rsidR="00DF46D6" w:rsidRPr="00DF46D6" w:rsidRDefault="00DF46D6" w:rsidP="00DF46D6">
            <w:pPr>
              <w:rPr>
                <w:lang w:val="en-GB"/>
              </w:rPr>
            </w:pPr>
            <w:proofErr w:type="spellStart"/>
            <w:r w:rsidRPr="00DF46D6">
              <w:rPr>
                <w:lang w:val="en-GB"/>
              </w:rPr>
              <w:t>Par_password_reset_days</w:t>
            </w:r>
            <w:proofErr w:type="spellEnd"/>
          </w:p>
        </w:tc>
        <w:tc>
          <w:tcPr>
            <w:tcW w:w="4723" w:type="dxa"/>
          </w:tcPr>
          <w:p w:rsidR="00DF46D6" w:rsidRPr="00DF46D6" w:rsidRDefault="004D33EA" w:rsidP="00DF46D6">
            <w:pPr>
              <w:rPr>
                <w:lang w:val="en-GB"/>
              </w:rPr>
            </w:pPr>
            <w:r>
              <w:rPr>
                <w:lang w:val="en-GB"/>
              </w:rPr>
              <w:t>will be tested manually</w:t>
            </w:r>
          </w:p>
        </w:tc>
      </w:tr>
      <w:tr w:rsidR="00DF46D6" w:rsidRPr="00DF46D6" w:rsidTr="00DF46D6">
        <w:tc>
          <w:tcPr>
            <w:tcW w:w="4066" w:type="dxa"/>
          </w:tcPr>
          <w:p w:rsidR="00DF46D6" w:rsidRPr="00DF46D6" w:rsidRDefault="00DF46D6" w:rsidP="00DF46D6">
            <w:pPr>
              <w:rPr>
                <w:lang w:val="en-GB"/>
              </w:rPr>
            </w:pPr>
            <w:proofErr w:type="spellStart"/>
            <w:r w:rsidRPr="00DF46D6">
              <w:rPr>
                <w:lang w:val="en-GB"/>
              </w:rPr>
              <w:t>Par_archive_period_months</w:t>
            </w:r>
            <w:proofErr w:type="spellEnd"/>
          </w:p>
        </w:tc>
        <w:tc>
          <w:tcPr>
            <w:tcW w:w="4723" w:type="dxa"/>
          </w:tcPr>
          <w:p w:rsidR="00DF46D6" w:rsidRPr="00DF46D6" w:rsidRDefault="004D33EA" w:rsidP="00DF46D6">
            <w:pPr>
              <w:rPr>
                <w:lang w:val="en-GB"/>
              </w:rPr>
            </w:pPr>
            <w:r>
              <w:rPr>
                <w:lang w:val="en-GB"/>
              </w:rPr>
              <w:t>will be tested manually</w:t>
            </w:r>
          </w:p>
        </w:tc>
      </w:tr>
      <w:tr w:rsidR="00DF46D6" w:rsidRPr="00DF46D6" w:rsidTr="00DF46D6">
        <w:tc>
          <w:tcPr>
            <w:tcW w:w="4066" w:type="dxa"/>
          </w:tcPr>
          <w:p w:rsidR="00DF46D6" w:rsidRPr="00DF46D6" w:rsidRDefault="00DF46D6" w:rsidP="00DF46D6">
            <w:pPr>
              <w:rPr>
                <w:lang w:val="en-GB"/>
              </w:rPr>
            </w:pPr>
            <w:proofErr w:type="spellStart"/>
            <w:r w:rsidRPr="00DF46D6">
              <w:rPr>
                <w:lang w:val="en-GB"/>
              </w:rPr>
              <w:t>Par_gui_refresh_timeframe</w:t>
            </w:r>
            <w:proofErr w:type="spellEnd"/>
            <w:r w:rsidRPr="00DF46D6">
              <w:rPr>
                <w:lang w:val="en-GB"/>
              </w:rPr>
              <w:t>;</w:t>
            </w:r>
          </w:p>
        </w:tc>
        <w:tc>
          <w:tcPr>
            <w:tcW w:w="4723" w:type="dxa"/>
          </w:tcPr>
          <w:p w:rsidR="00DF46D6" w:rsidRPr="00DF46D6" w:rsidRDefault="004D33EA" w:rsidP="00DF46D6">
            <w:pPr>
              <w:rPr>
                <w:lang w:val="en-GB"/>
              </w:rPr>
            </w:pPr>
            <w:r>
              <w:rPr>
                <w:lang w:val="en-GB"/>
              </w:rPr>
              <w:t>will be tested manually</w:t>
            </w:r>
          </w:p>
        </w:tc>
      </w:tr>
      <w:tr w:rsidR="00DF46D6" w:rsidRPr="00BD0F20" w:rsidTr="00DF46D6">
        <w:tc>
          <w:tcPr>
            <w:tcW w:w="4066" w:type="dxa"/>
          </w:tcPr>
          <w:p w:rsidR="00DF46D6" w:rsidRPr="00DF46D6" w:rsidRDefault="00DF46D6" w:rsidP="00DF46D6">
            <w:pPr>
              <w:rPr>
                <w:lang w:val="en-GB"/>
              </w:rPr>
            </w:pPr>
            <w:r w:rsidRPr="00DF46D6">
              <w:rPr>
                <w:lang w:val="en-GB"/>
              </w:rPr>
              <w:t>Par_ctra_blocking99_check;</w:t>
            </w:r>
          </w:p>
        </w:tc>
        <w:tc>
          <w:tcPr>
            <w:tcW w:w="4723" w:type="dxa"/>
          </w:tcPr>
          <w:p w:rsidR="00DF46D6" w:rsidRPr="00DF46D6" w:rsidRDefault="004D33EA" w:rsidP="00DF46D6">
            <w:pPr>
              <w:rPr>
                <w:lang w:val="en-GB"/>
              </w:rPr>
            </w:pPr>
            <w:r>
              <w:rPr>
                <w:lang w:val="en-GB"/>
              </w:rPr>
              <w:t>Production setting is TRUE. Test if note field is mandatory with setting is true, change setting to false, send CTR and CTRA blocking 99 without note field, check CTRA is accepted and dossier is blocked.</w:t>
            </w:r>
          </w:p>
        </w:tc>
      </w:tr>
      <w:tr w:rsidR="00DF46D6" w:rsidRPr="00DF46D6" w:rsidTr="00DF46D6">
        <w:tc>
          <w:tcPr>
            <w:tcW w:w="4066" w:type="dxa"/>
          </w:tcPr>
          <w:p w:rsidR="00DF46D6" w:rsidRPr="00DF46D6" w:rsidRDefault="00DF46D6" w:rsidP="00DF46D6">
            <w:pPr>
              <w:rPr>
                <w:lang w:val="en-GB"/>
              </w:rPr>
            </w:pPr>
            <w:proofErr w:type="spellStart"/>
            <w:r w:rsidRPr="00DF46D6">
              <w:rPr>
                <w:lang w:val="en-GB"/>
              </w:rPr>
              <w:t>Par_soap_retry_notification</w:t>
            </w:r>
            <w:proofErr w:type="spellEnd"/>
            <w:r w:rsidRPr="00DF46D6">
              <w:rPr>
                <w:lang w:val="en-GB"/>
              </w:rPr>
              <w:t>;</w:t>
            </w:r>
          </w:p>
        </w:tc>
        <w:tc>
          <w:tcPr>
            <w:tcW w:w="4723" w:type="dxa"/>
          </w:tcPr>
          <w:p w:rsidR="00DF46D6" w:rsidRPr="00DF46D6" w:rsidRDefault="004D33EA" w:rsidP="00DF46D6">
            <w:pPr>
              <w:rPr>
                <w:lang w:val="en-GB"/>
              </w:rPr>
            </w:pPr>
            <w:r>
              <w:rPr>
                <w:lang w:val="en-GB"/>
              </w:rPr>
              <w:t>will be tested manually</w:t>
            </w:r>
          </w:p>
        </w:tc>
      </w:tr>
      <w:tr w:rsidR="00DF46D6" w:rsidRPr="00BD0F20" w:rsidTr="00DF46D6">
        <w:tc>
          <w:tcPr>
            <w:tcW w:w="4066" w:type="dxa"/>
          </w:tcPr>
          <w:p w:rsidR="00DF46D6" w:rsidRPr="00DF46D6" w:rsidRDefault="00DF46D6" w:rsidP="00DF46D6">
            <w:pPr>
              <w:rPr>
                <w:lang w:val="en-GB"/>
              </w:rPr>
            </w:pPr>
            <w:proofErr w:type="spellStart"/>
            <w:r w:rsidRPr="00DF46D6">
              <w:rPr>
                <w:lang w:val="en-GB"/>
              </w:rPr>
              <w:t>Par_numberrange_check</w:t>
            </w:r>
            <w:proofErr w:type="spellEnd"/>
            <w:r w:rsidRPr="00DF46D6">
              <w:rPr>
                <w:lang w:val="en-GB"/>
              </w:rPr>
              <w:t>;</w:t>
            </w:r>
          </w:p>
        </w:tc>
        <w:tc>
          <w:tcPr>
            <w:tcW w:w="4723" w:type="dxa"/>
          </w:tcPr>
          <w:p w:rsidR="00DF46D6" w:rsidRPr="00DF46D6" w:rsidRDefault="003A11E1" w:rsidP="003A11E1">
            <w:pPr>
              <w:rPr>
                <w:lang w:val="en-GB"/>
              </w:rPr>
            </w:pPr>
            <w:r>
              <w:rPr>
                <w:lang w:val="en-GB"/>
              </w:rPr>
              <w:t xml:space="preserve">Production setting is TRUE: the phone number must be validated against the regex, otherwise not. Set to FALSE, send CTR with </w:t>
            </w:r>
            <w:proofErr w:type="spellStart"/>
            <w:r>
              <w:rPr>
                <w:lang w:val="en-GB"/>
              </w:rPr>
              <w:t>phonenumber</w:t>
            </w:r>
            <w:proofErr w:type="spellEnd"/>
            <w:r>
              <w:rPr>
                <w:lang w:val="en-GB"/>
              </w:rPr>
              <w:t xml:space="preserve"> that does not conform to regex, CTR must be accepted. Set to TRUE, send CTR with </w:t>
            </w:r>
            <w:proofErr w:type="spellStart"/>
            <w:r>
              <w:rPr>
                <w:lang w:val="en-GB"/>
              </w:rPr>
              <w:t>phonenumber</w:t>
            </w:r>
            <w:proofErr w:type="spellEnd"/>
            <w:r>
              <w:rPr>
                <w:lang w:val="en-GB"/>
              </w:rPr>
              <w:t xml:space="preserve"> that does not conform to regex, CTR must be rejected.</w:t>
            </w:r>
          </w:p>
        </w:tc>
      </w:tr>
      <w:tr w:rsidR="00DF46D6" w:rsidRPr="00DF46D6" w:rsidTr="00DF46D6">
        <w:tc>
          <w:tcPr>
            <w:tcW w:w="4066" w:type="dxa"/>
          </w:tcPr>
          <w:p w:rsidR="00DF46D6" w:rsidRPr="00DF46D6" w:rsidRDefault="00DF46D6" w:rsidP="00DF46D6">
            <w:pPr>
              <w:rPr>
                <w:lang w:val="en-GB"/>
              </w:rPr>
            </w:pPr>
            <w:proofErr w:type="spellStart"/>
            <w:r w:rsidRPr="00DF46D6">
              <w:rPr>
                <w:lang w:val="en-GB"/>
              </w:rPr>
              <w:t>Par_numberrange_regex</w:t>
            </w:r>
            <w:proofErr w:type="spellEnd"/>
            <w:r w:rsidRPr="00DF46D6">
              <w:rPr>
                <w:lang w:val="en-GB"/>
              </w:rPr>
              <w:t>;</w:t>
            </w:r>
          </w:p>
        </w:tc>
        <w:tc>
          <w:tcPr>
            <w:tcW w:w="4723" w:type="dxa"/>
          </w:tcPr>
          <w:p w:rsidR="00DF46D6" w:rsidRPr="00DF46D6" w:rsidRDefault="003A11E1" w:rsidP="00DF46D6">
            <w:pPr>
              <w:rPr>
                <w:lang w:val="en-GB"/>
              </w:rPr>
            </w:pPr>
            <w:r>
              <w:rPr>
                <w:lang w:val="en-GB"/>
              </w:rPr>
              <w:t xml:space="preserve">set </w:t>
            </w:r>
            <w:proofErr w:type="spellStart"/>
            <w:r>
              <w:rPr>
                <w:lang w:val="en-GB"/>
              </w:rPr>
              <w:t>par_numberrange_check</w:t>
            </w:r>
            <w:proofErr w:type="spellEnd"/>
            <w:r>
              <w:rPr>
                <w:lang w:val="en-GB"/>
              </w:rPr>
              <w:t xml:space="preserve"> to TRUE. Send CTR's with </w:t>
            </w:r>
            <w:proofErr w:type="spellStart"/>
            <w:r>
              <w:rPr>
                <w:lang w:val="en-GB"/>
              </w:rPr>
              <w:t>telephonenumber</w:t>
            </w:r>
            <w:proofErr w:type="spellEnd"/>
            <w:r>
              <w:rPr>
                <w:lang w:val="en-GB"/>
              </w:rPr>
              <w:t xml:space="preserve"> start conforming and non-conforming numbers and check for acceptance/rejection. Try different regex-</w:t>
            </w:r>
            <w:proofErr w:type="spellStart"/>
            <w:r>
              <w:rPr>
                <w:lang w:val="en-GB"/>
              </w:rPr>
              <w:t>es</w:t>
            </w:r>
            <w:proofErr w:type="spellEnd"/>
            <w:r>
              <w:rPr>
                <w:lang w:val="en-GB"/>
              </w:rPr>
              <w:t>.</w:t>
            </w:r>
          </w:p>
        </w:tc>
      </w:tr>
      <w:tr w:rsidR="00DF46D6" w:rsidRPr="00DF46D6" w:rsidTr="00DF46D6">
        <w:tc>
          <w:tcPr>
            <w:tcW w:w="4066" w:type="dxa"/>
          </w:tcPr>
          <w:p w:rsidR="00DF46D6" w:rsidRPr="00DF46D6" w:rsidRDefault="00DF46D6" w:rsidP="00DF46D6">
            <w:pPr>
              <w:rPr>
                <w:lang w:val="en-GB"/>
              </w:rPr>
            </w:pPr>
            <w:r w:rsidRPr="00DF46D6">
              <w:rPr>
                <w:lang w:val="en-GB"/>
              </w:rPr>
              <w:t>Soap timeframes;</w:t>
            </w:r>
          </w:p>
        </w:tc>
        <w:tc>
          <w:tcPr>
            <w:tcW w:w="4723" w:type="dxa"/>
          </w:tcPr>
          <w:p w:rsidR="00DF46D6" w:rsidRPr="00DF46D6" w:rsidRDefault="003A11E1" w:rsidP="00DF46D6">
            <w:pPr>
              <w:rPr>
                <w:lang w:val="en-GB"/>
              </w:rPr>
            </w:pPr>
            <w:r>
              <w:rPr>
                <w:lang w:val="en-GB"/>
              </w:rPr>
              <w:t>will be tested manually</w:t>
            </w:r>
          </w:p>
        </w:tc>
      </w:tr>
      <w:tr w:rsidR="00DF46D6" w:rsidRPr="00BD0F20" w:rsidTr="00DF46D6">
        <w:tc>
          <w:tcPr>
            <w:tcW w:w="4066" w:type="dxa"/>
          </w:tcPr>
          <w:p w:rsidR="00DF46D6" w:rsidRPr="00DF46D6" w:rsidRDefault="00DF46D6" w:rsidP="00DF46D6">
            <w:pPr>
              <w:rPr>
                <w:lang w:val="en-GB"/>
              </w:rPr>
            </w:pPr>
            <w:proofErr w:type="spellStart"/>
            <w:r w:rsidRPr="00DF46D6">
              <w:rPr>
                <w:lang w:val="en-GB"/>
              </w:rPr>
              <w:t>Par_soap_max_message_incoming_packet</w:t>
            </w:r>
            <w:proofErr w:type="spellEnd"/>
          </w:p>
        </w:tc>
        <w:tc>
          <w:tcPr>
            <w:tcW w:w="4723" w:type="dxa"/>
          </w:tcPr>
          <w:p w:rsidR="00DF46D6" w:rsidRPr="00DF46D6" w:rsidRDefault="003A11E1" w:rsidP="00DF46D6">
            <w:pPr>
              <w:rPr>
                <w:lang w:val="en-GB"/>
              </w:rPr>
            </w:pPr>
            <w:r>
              <w:rPr>
                <w:lang w:val="en-GB"/>
              </w:rPr>
              <w:t>will always be 1, no test necessary.</w:t>
            </w:r>
          </w:p>
        </w:tc>
      </w:tr>
      <w:tr w:rsidR="00DF46D6" w:rsidRPr="00BD0F20" w:rsidTr="00DF46D6">
        <w:tc>
          <w:tcPr>
            <w:tcW w:w="4066" w:type="dxa"/>
          </w:tcPr>
          <w:p w:rsidR="00DF46D6" w:rsidRPr="00DF46D6" w:rsidRDefault="00DF46D6" w:rsidP="00DF46D6">
            <w:pPr>
              <w:rPr>
                <w:lang w:val="en-GB"/>
              </w:rPr>
            </w:pPr>
            <w:proofErr w:type="spellStart"/>
            <w:r w:rsidRPr="00DF46D6">
              <w:rPr>
                <w:lang w:val="en-GB"/>
              </w:rPr>
              <w:t>Par_soap_max_message_outgoing_packet</w:t>
            </w:r>
            <w:proofErr w:type="spellEnd"/>
          </w:p>
        </w:tc>
        <w:tc>
          <w:tcPr>
            <w:tcW w:w="4723" w:type="dxa"/>
          </w:tcPr>
          <w:p w:rsidR="00DF46D6" w:rsidRPr="00DF46D6" w:rsidRDefault="003A11E1" w:rsidP="00DF46D6">
            <w:pPr>
              <w:rPr>
                <w:lang w:val="en-GB"/>
              </w:rPr>
            </w:pPr>
            <w:r>
              <w:rPr>
                <w:lang w:val="en-GB"/>
              </w:rPr>
              <w:t>will always be 1, no test necessary</w:t>
            </w:r>
          </w:p>
        </w:tc>
      </w:tr>
      <w:tr w:rsidR="00DF46D6" w:rsidRPr="00BD0F20" w:rsidTr="00DF46D6">
        <w:tc>
          <w:tcPr>
            <w:tcW w:w="4066" w:type="dxa"/>
          </w:tcPr>
          <w:p w:rsidR="00DF46D6" w:rsidRPr="00DF46D6" w:rsidRDefault="00DF46D6" w:rsidP="00DF46D6">
            <w:pPr>
              <w:rPr>
                <w:lang w:val="en-GB"/>
              </w:rPr>
            </w:pPr>
            <w:proofErr w:type="spellStart"/>
            <w:r w:rsidRPr="00DF46D6">
              <w:rPr>
                <w:lang w:val="en-GB"/>
              </w:rPr>
              <w:t>Par_ctp_buffering</w:t>
            </w:r>
            <w:proofErr w:type="spellEnd"/>
          </w:p>
        </w:tc>
        <w:tc>
          <w:tcPr>
            <w:tcW w:w="4723" w:type="dxa"/>
          </w:tcPr>
          <w:p w:rsidR="00DF46D6" w:rsidRPr="00DF46D6" w:rsidRDefault="00200118" w:rsidP="00200118">
            <w:pPr>
              <w:rPr>
                <w:lang w:val="en-GB"/>
              </w:rPr>
            </w:pPr>
            <w:r>
              <w:rPr>
                <w:lang w:val="en-GB"/>
              </w:rPr>
              <w:t xml:space="preserve">Production setting is TRUE. For test: send CTR with </w:t>
            </w:r>
            <w:proofErr w:type="spellStart"/>
            <w:r>
              <w:rPr>
                <w:lang w:val="en-GB"/>
              </w:rPr>
              <w:t>wishdate</w:t>
            </w:r>
            <w:proofErr w:type="spellEnd"/>
            <w:r>
              <w:rPr>
                <w:lang w:val="en-GB"/>
              </w:rPr>
              <w:t xml:space="preserve"> in the future, send CTRA OK, send CTP, check </w:t>
            </w:r>
            <w:proofErr w:type="spellStart"/>
            <w:r>
              <w:rPr>
                <w:lang w:val="en-GB"/>
              </w:rPr>
              <w:t>ctd</w:t>
            </w:r>
            <w:proofErr w:type="spellEnd"/>
            <w:r>
              <w:rPr>
                <w:lang w:val="en-GB"/>
              </w:rPr>
              <w:t xml:space="preserve"> statuses are Pending/Performed and no Performed message is sent. Set setting to FALSE. send CTR with </w:t>
            </w:r>
            <w:proofErr w:type="spellStart"/>
            <w:r>
              <w:rPr>
                <w:lang w:val="en-GB"/>
              </w:rPr>
              <w:t>wishdate</w:t>
            </w:r>
            <w:proofErr w:type="spellEnd"/>
            <w:r>
              <w:rPr>
                <w:lang w:val="en-GB"/>
              </w:rPr>
              <w:t xml:space="preserve"> in the future, send CTRA OK, send CTP, check </w:t>
            </w:r>
            <w:proofErr w:type="spellStart"/>
            <w:r>
              <w:rPr>
                <w:lang w:val="en-GB"/>
              </w:rPr>
              <w:t>ctd</w:t>
            </w:r>
            <w:proofErr w:type="spellEnd"/>
            <w:r>
              <w:rPr>
                <w:lang w:val="en-GB"/>
              </w:rPr>
              <w:t xml:space="preserve"> statuses are Completed/Performed and that Performed message is sent.</w:t>
            </w:r>
          </w:p>
        </w:tc>
      </w:tr>
      <w:tr w:rsidR="00DF46D6" w:rsidRPr="00DF46D6" w:rsidTr="00DF46D6">
        <w:tc>
          <w:tcPr>
            <w:tcW w:w="4066" w:type="dxa"/>
          </w:tcPr>
          <w:p w:rsidR="00DF46D6" w:rsidRPr="00DF46D6" w:rsidRDefault="00DF46D6" w:rsidP="00DF46D6">
            <w:pPr>
              <w:rPr>
                <w:lang w:val="en-GB"/>
              </w:rPr>
            </w:pPr>
            <w:proofErr w:type="spellStart"/>
            <w:r w:rsidRPr="00DF46D6">
              <w:rPr>
                <w:lang w:val="en-GB"/>
              </w:rPr>
              <w:t>Par_business_max_request_date</w:t>
            </w:r>
            <w:proofErr w:type="spellEnd"/>
          </w:p>
        </w:tc>
        <w:tc>
          <w:tcPr>
            <w:tcW w:w="4723" w:type="dxa"/>
          </w:tcPr>
          <w:p w:rsidR="00DF46D6" w:rsidRPr="00DF46D6" w:rsidRDefault="00200118" w:rsidP="00200118">
            <w:pPr>
              <w:rPr>
                <w:lang w:val="en-GB"/>
              </w:rPr>
            </w:pPr>
            <w:r>
              <w:rPr>
                <w:lang w:val="en-GB"/>
              </w:rPr>
              <w:t>see below.</w:t>
            </w:r>
          </w:p>
        </w:tc>
      </w:tr>
      <w:tr w:rsidR="00DF46D6" w:rsidRPr="00BD0F20" w:rsidTr="00DF46D6">
        <w:tc>
          <w:tcPr>
            <w:tcW w:w="4066" w:type="dxa"/>
          </w:tcPr>
          <w:p w:rsidR="00DF46D6" w:rsidRPr="00DF46D6" w:rsidRDefault="00DF46D6" w:rsidP="00DF46D6">
            <w:pPr>
              <w:rPr>
                <w:lang w:val="en-GB"/>
              </w:rPr>
            </w:pPr>
            <w:proofErr w:type="spellStart"/>
            <w:r w:rsidRPr="00DF46D6">
              <w:rPr>
                <w:lang w:val="en-GB"/>
              </w:rPr>
              <w:t>Par_contract_id_business_dossier</w:t>
            </w:r>
            <w:proofErr w:type="spellEnd"/>
            <w:r w:rsidRPr="00DF46D6">
              <w:rPr>
                <w:lang w:val="en-GB"/>
              </w:rPr>
              <w:t>;</w:t>
            </w:r>
          </w:p>
        </w:tc>
        <w:tc>
          <w:tcPr>
            <w:tcW w:w="4723" w:type="dxa"/>
          </w:tcPr>
          <w:p w:rsidR="00DF46D6" w:rsidRPr="00DF46D6" w:rsidRDefault="00DF46D6" w:rsidP="00DF46D6">
            <w:pPr>
              <w:rPr>
                <w:lang w:val="en-GB"/>
              </w:rPr>
            </w:pPr>
          </w:p>
        </w:tc>
      </w:tr>
      <w:tr w:rsidR="00DF46D6" w:rsidRPr="00F54C2D" w:rsidTr="00DF46D6">
        <w:tc>
          <w:tcPr>
            <w:tcW w:w="4066" w:type="dxa"/>
          </w:tcPr>
          <w:p w:rsidR="00DF46D6" w:rsidRPr="00DF46D6" w:rsidRDefault="00DF46D6" w:rsidP="00DF46D6">
            <w:pPr>
              <w:rPr>
                <w:lang w:val="en-GB"/>
              </w:rPr>
            </w:pPr>
            <w:proofErr w:type="spellStart"/>
            <w:r w:rsidRPr="00DF46D6">
              <w:rPr>
                <w:lang w:val="en-GB"/>
              </w:rPr>
              <w:t>Par_admin_logging_buffering</w:t>
            </w:r>
            <w:proofErr w:type="spellEnd"/>
            <w:r w:rsidRPr="00DF46D6">
              <w:rPr>
                <w:lang w:val="en-GB"/>
              </w:rPr>
              <w:t>.</w:t>
            </w:r>
          </w:p>
        </w:tc>
        <w:tc>
          <w:tcPr>
            <w:tcW w:w="4723" w:type="dxa"/>
          </w:tcPr>
          <w:p w:rsidR="00DF46D6" w:rsidRPr="00DF46D6" w:rsidRDefault="00DF46D6" w:rsidP="00DF46D6">
            <w:pPr>
              <w:rPr>
                <w:lang w:val="en-GB"/>
              </w:rPr>
            </w:pPr>
          </w:p>
        </w:tc>
      </w:tr>
    </w:tbl>
    <w:p w:rsidR="00F54C2D" w:rsidRPr="00F54C2D" w:rsidRDefault="00F54C2D" w:rsidP="00E15177">
      <w:pPr>
        <w:pStyle w:val="Lijstalinea"/>
        <w:numPr>
          <w:ilvl w:val="0"/>
          <w:numId w:val="20"/>
        </w:numPr>
        <w:rPr>
          <w:lang w:val="en-GB"/>
        </w:rPr>
      </w:pPr>
    </w:p>
    <w:p w:rsidR="00821BAA" w:rsidRDefault="00821BAA" w:rsidP="007C16DD">
      <w:pPr>
        <w:pStyle w:val="Kop4"/>
        <w:rPr>
          <w:lang w:val="en-GB"/>
        </w:rPr>
      </w:pPr>
      <w:r w:rsidRPr="00F73A09">
        <w:rPr>
          <w:lang w:val="en-GB"/>
        </w:rPr>
        <w:t xml:space="preserve">Testing </w:t>
      </w:r>
      <w:r w:rsidR="007C16DD" w:rsidRPr="007C16DD">
        <w:rPr>
          <w:lang w:val="en-GB"/>
        </w:rPr>
        <w:t xml:space="preserve">max </w:t>
      </w:r>
      <w:proofErr w:type="spellStart"/>
      <w:r w:rsidR="007C16DD" w:rsidRPr="007C16DD">
        <w:rPr>
          <w:lang w:val="en-GB"/>
        </w:rPr>
        <w:t>wishdate</w:t>
      </w:r>
      <w:proofErr w:type="spellEnd"/>
      <w:r w:rsidRPr="00F73A09">
        <w:rPr>
          <w:lang w:val="en-GB"/>
        </w:rPr>
        <w:t xml:space="preserve">  (sunny day)</w:t>
      </w:r>
    </w:p>
    <w:p w:rsidR="00200118" w:rsidRPr="00200118" w:rsidRDefault="00200118" w:rsidP="00200118">
      <w:pPr>
        <w:rPr>
          <w:lang w:val="en-GB"/>
        </w:rPr>
      </w:pPr>
      <w:r>
        <w:rPr>
          <w:lang w:val="en-GB"/>
        </w:rPr>
        <w:t>Normal production setting is 90. Try with setting = 90, also with higher and lower values.</w:t>
      </w:r>
    </w:p>
    <w:p w:rsidR="00821BAA" w:rsidRPr="00F54C2D" w:rsidRDefault="00821BAA" w:rsidP="00821BAA">
      <w:pPr>
        <w:rPr>
          <w:lang w:val="en-GB"/>
        </w:rPr>
      </w:pPr>
      <w:r w:rsidRPr="00F54C2D">
        <w:rPr>
          <w:lang w:val="en-GB"/>
        </w:rPr>
        <w:t xml:space="preserve">CTR with </w:t>
      </w:r>
      <w:proofErr w:type="spellStart"/>
      <w:r w:rsidRPr="00F54C2D">
        <w:rPr>
          <w:lang w:val="en-GB"/>
        </w:rPr>
        <w:t>wishdatetime</w:t>
      </w:r>
      <w:proofErr w:type="spellEnd"/>
      <w:r w:rsidRPr="00F54C2D">
        <w:rPr>
          <w:lang w:val="en-GB"/>
        </w:rPr>
        <w:t xml:space="preserve"> = todayT23:59</w:t>
      </w:r>
    </w:p>
    <w:p w:rsidR="008D5B1C" w:rsidRPr="00F54C2D" w:rsidRDefault="00821BAA" w:rsidP="00821BAA">
      <w:pPr>
        <w:rPr>
          <w:lang w:val="en-GB"/>
        </w:rPr>
      </w:pPr>
      <w:r w:rsidRPr="00F54C2D">
        <w:rPr>
          <w:lang w:val="en-GB"/>
        </w:rPr>
        <w:t xml:space="preserve">CTR with </w:t>
      </w:r>
      <w:proofErr w:type="spellStart"/>
      <w:r w:rsidRPr="00F54C2D">
        <w:rPr>
          <w:lang w:val="en-GB"/>
        </w:rPr>
        <w:t>wishdatetime</w:t>
      </w:r>
      <w:proofErr w:type="spellEnd"/>
      <w:r w:rsidRPr="00F54C2D">
        <w:rPr>
          <w:lang w:val="en-GB"/>
        </w:rPr>
        <w:t xml:space="preserve"> = max. days + today;</w:t>
      </w:r>
    </w:p>
    <w:p w:rsidR="00821BAA" w:rsidRDefault="00821BAA" w:rsidP="00821BAA">
      <w:pPr>
        <w:rPr>
          <w:lang w:val="en-GB"/>
        </w:rPr>
      </w:pPr>
      <w:r w:rsidRPr="00F54C2D">
        <w:rPr>
          <w:lang w:val="en-GB"/>
        </w:rPr>
        <w:t xml:space="preserve">CTRA </w:t>
      </w:r>
      <w:r w:rsidR="008D5B1C">
        <w:rPr>
          <w:lang w:val="en-GB"/>
        </w:rPr>
        <w:t xml:space="preserve">blocking </w:t>
      </w:r>
      <w:proofErr w:type="spellStart"/>
      <w:r w:rsidR="008D5B1C">
        <w:rPr>
          <w:lang w:val="en-GB"/>
        </w:rPr>
        <w:t>proposeddatetime</w:t>
      </w:r>
      <w:proofErr w:type="spellEnd"/>
      <w:r w:rsidR="008D5B1C">
        <w:rPr>
          <w:lang w:val="en-GB"/>
        </w:rPr>
        <w:t xml:space="preserve"> on limits</w:t>
      </w:r>
    </w:p>
    <w:p w:rsidR="008D5B1C" w:rsidRPr="00F54C2D" w:rsidRDefault="008D5B1C" w:rsidP="008D5B1C">
      <w:pPr>
        <w:rPr>
          <w:lang w:val="en-GB"/>
        </w:rPr>
      </w:pPr>
      <w:r>
        <w:rPr>
          <w:lang w:val="en-GB"/>
        </w:rPr>
        <w:t>CTCH</w:t>
      </w:r>
      <w:r w:rsidRPr="00F54C2D">
        <w:rPr>
          <w:lang w:val="en-GB"/>
        </w:rPr>
        <w:t xml:space="preserve"> with </w:t>
      </w:r>
      <w:proofErr w:type="spellStart"/>
      <w:r w:rsidRPr="00F54C2D">
        <w:rPr>
          <w:lang w:val="en-GB"/>
        </w:rPr>
        <w:t>wishdatetime</w:t>
      </w:r>
      <w:proofErr w:type="spellEnd"/>
      <w:r w:rsidRPr="00F54C2D">
        <w:rPr>
          <w:lang w:val="en-GB"/>
        </w:rPr>
        <w:t xml:space="preserve"> = todayT23:59</w:t>
      </w:r>
    </w:p>
    <w:p w:rsidR="008D5B1C" w:rsidRDefault="008D5B1C" w:rsidP="008D5B1C">
      <w:pPr>
        <w:rPr>
          <w:lang w:val="en-GB"/>
        </w:rPr>
      </w:pPr>
      <w:r>
        <w:rPr>
          <w:lang w:val="en-GB"/>
        </w:rPr>
        <w:t>CTCH</w:t>
      </w:r>
      <w:r w:rsidRPr="00F54C2D">
        <w:rPr>
          <w:lang w:val="en-GB"/>
        </w:rPr>
        <w:t xml:space="preserve"> with </w:t>
      </w:r>
      <w:proofErr w:type="spellStart"/>
      <w:r w:rsidRPr="00F54C2D">
        <w:rPr>
          <w:lang w:val="en-GB"/>
        </w:rPr>
        <w:t>wishdatetime</w:t>
      </w:r>
      <w:proofErr w:type="spellEnd"/>
      <w:r w:rsidRPr="00F54C2D">
        <w:rPr>
          <w:lang w:val="en-GB"/>
        </w:rPr>
        <w:t xml:space="preserve"> = max. days + today;</w:t>
      </w:r>
    </w:p>
    <w:p w:rsidR="008D5B1C" w:rsidRPr="00F54C2D" w:rsidRDefault="008D5B1C" w:rsidP="008D5B1C">
      <w:pPr>
        <w:rPr>
          <w:lang w:val="en-GB"/>
        </w:rPr>
      </w:pPr>
      <w:r>
        <w:rPr>
          <w:lang w:val="en-GB"/>
        </w:rPr>
        <w:t xml:space="preserve">CTCHA blocking with </w:t>
      </w:r>
      <w:proofErr w:type="spellStart"/>
      <w:r>
        <w:rPr>
          <w:lang w:val="en-GB"/>
        </w:rPr>
        <w:t>proposeddatetime</w:t>
      </w:r>
      <w:proofErr w:type="spellEnd"/>
      <w:r>
        <w:rPr>
          <w:lang w:val="en-GB"/>
        </w:rPr>
        <w:t xml:space="preserve"> on limits.</w:t>
      </w:r>
    </w:p>
    <w:p w:rsidR="00FC2626" w:rsidRPr="00F73A09" w:rsidRDefault="00FC2626" w:rsidP="00FC2626">
      <w:pPr>
        <w:pStyle w:val="Kop4"/>
        <w:rPr>
          <w:lang w:val="en-GB"/>
        </w:rPr>
      </w:pPr>
      <w:r w:rsidRPr="00F73A09">
        <w:rPr>
          <w:lang w:val="en-GB"/>
        </w:rPr>
        <w:t xml:space="preserve">Testing </w:t>
      </w:r>
      <w:r w:rsidRPr="007C16DD">
        <w:rPr>
          <w:lang w:val="en-GB"/>
        </w:rPr>
        <w:t xml:space="preserve">max </w:t>
      </w:r>
      <w:proofErr w:type="spellStart"/>
      <w:r w:rsidRPr="007C16DD">
        <w:rPr>
          <w:lang w:val="en-GB"/>
        </w:rPr>
        <w:t>wishdate</w:t>
      </w:r>
      <w:proofErr w:type="spellEnd"/>
      <w:r w:rsidRPr="00F73A09">
        <w:rPr>
          <w:lang w:val="en-GB"/>
        </w:rPr>
        <w:t xml:space="preserve"> (</w:t>
      </w:r>
      <w:r w:rsidRPr="00FC2626">
        <w:rPr>
          <w:lang w:val="en-GB"/>
        </w:rPr>
        <w:t>rainy</w:t>
      </w:r>
      <w:r w:rsidRPr="00F73A09">
        <w:rPr>
          <w:lang w:val="en-GB"/>
        </w:rPr>
        <w:t xml:space="preserve"> day)</w:t>
      </w:r>
    </w:p>
    <w:p w:rsidR="00200118" w:rsidRPr="00200118" w:rsidRDefault="00200118" w:rsidP="00200118">
      <w:pPr>
        <w:rPr>
          <w:lang w:val="en-GB"/>
        </w:rPr>
      </w:pPr>
      <w:r>
        <w:rPr>
          <w:lang w:val="en-GB"/>
        </w:rPr>
        <w:t>Normal production setting is 90. Try with setting = 90, also with higher and lower values.</w:t>
      </w:r>
    </w:p>
    <w:p w:rsidR="008D5B1C" w:rsidRDefault="008D5B1C" w:rsidP="008D5B1C">
      <w:pPr>
        <w:rPr>
          <w:lang w:val="en-GB"/>
        </w:rPr>
      </w:pPr>
      <w:r>
        <w:rPr>
          <w:lang w:val="en-GB"/>
        </w:rPr>
        <w:t xml:space="preserve">CTR with </w:t>
      </w:r>
      <w:proofErr w:type="spellStart"/>
      <w:r>
        <w:rPr>
          <w:lang w:val="en-GB"/>
        </w:rPr>
        <w:t>wishdatetime</w:t>
      </w:r>
      <w:proofErr w:type="spellEnd"/>
      <w:r>
        <w:rPr>
          <w:lang w:val="en-GB"/>
        </w:rPr>
        <w:t xml:space="preserve"> = todayT00:00</w:t>
      </w:r>
    </w:p>
    <w:p w:rsidR="008D5B1C" w:rsidRDefault="008D5B1C" w:rsidP="008D5B1C">
      <w:pPr>
        <w:rPr>
          <w:lang w:val="en-GB"/>
        </w:rPr>
      </w:pPr>
      <w:r>
        <w:rPr>
          <w:lang w:val="en-GB"/>
        </w:rPr>
        <w:t xml:space="preserve">CTR with </w:t>
      </w:r>
      <w:proofErr w:type="spellStart"/>
      <w:r>
        <w:rPr>
          <w:lang w:val="en-GB"/>
        </w:rPr>
        <w:t>wishdatetime</w:t>
      </w:r>
      <w:proofErr w:type="spellEnd"/>
      <w:r>
        <w:rPr>
          <w:lang w:val="en-GB"/>
        </w:rPr>
        <w:t xml:space="preserve"> = yesterday;</w:t>
      </w:r>
    </w:p>
    <w:p w:rsidR="008D5B1C" w:rsidRDefault="008D5B1C" w:rsidP="008D5B1C">
      <w:pPr>
        <w:rPr>
          <w:lang w:val="en-GB"/>
        </w:rPr>
      </w:pPr>
      <w:r>
        <w:rPr>
          <w:lang w:val="en-GB"/>
        </w:rPr>
        <w:lastRenderedPageBreak/>
        <w:t xml:space="preserve">CTR with </w:t>
      </w:r>
      <w:proofErr w:type="spellStart"/>
      <w:r>
        <w:rPr>
          <w:lang w:val="en-GB"/>
        </w:rPr>
        <w:t>wishdatetime</w:t>
      </w:r>
      <w:proofErr w:type="spellEnd"/>
      <w:r>
        <w:rPr>
          <w:lang w:val="en-GB"/>
        </w:rPr>
        <w:t xml:space="preserve"> = max. days + today + 1;</w:t>
      </w:r>
    </w:p>
    <w:p w:rsidR="008D5B1C" w:rsidRDefault="008D5B1C" w:rsidP="008D5B1C">
      <w:pPr>
        <w:rPr>
          <w:lang w:val="en-GB"/>
        </w:rPr>
      </w:pPr>
      <w:r w:rsidRPr="00F54C2D">
        <w:rPr>
          <w:lang w:val="en-GB"/>
        </w:rPr>
        <w:t xml:space="preserve">CTRA </w:t>
      </w:r>
      <w:r>
        <w:rPr>
          <w:lang w:val="en-GB"/>
        </w:rPr>
        <w:t xml:space="preserve">blocking </w:t>
      </w:r>
      <w:proofErr w:type="spellStart"/>
      <w:r w:rsidRPr="00F54C2D">
        <w:rPr>
          <w:lang w:val="en-GB"/>
        </w:rPr>
        <w:t>proposeddatetime</w:t>
      </w:r>
      <w:proofErr w:type="spellEnd"/>
      <w:r w:rsidRPr="00F54C2D">
        <w:rPr>
          <w:lang w:val="en-GB"/>
        </w:rPr>
        <w:t xml:space="preserve"> </w:t>
      </w:r>
      <w:r>
        <w:rPr>
          <w:lang w:val="en-GB"/>
        </w:rPr>
        <w:t xml:space="preserve">over </w:t>
      </w:r>
      <w:r w:rsidRPr="00F54C2D">
        <w:rPr>
          <w:lang w:val="en-GB"/>
        </w:rPr>
        <w:t>limitations</w:t>
      </w:r>
    </w:p>
    <w:p w:rsidR="008D5B1C" w:rsidRPr="00F54C2D" w:rsidRDefault="008D5B1C" w:rsidP="008D5B1C">
      <w:pPr>
        <w:rPr>
          <w:lang w:val="en-GB"/>
        </w:rPr>
      </w:pPr>
      <w:r>
        <w:rPr>
          <w:lang w:val="en-GB"/>
        </w:rPr>
        <w:t xml:space="preserve">CTCH with </w:t>
      </w:r>
      <w:proofErr w:type="spellStart"/>
      <w:r>
        <w:rPr>
          <w:lang w:val="en-GB"/>
        </w:rPr>
        <w:t>wishdatetime</w:t>
      </w:r>
      <w:proofErr w:type="spellEnd"/>
      <w:r>
        <w:rPr>
          <w:lang w:val="en-GB"/>
        </w:rPr>
        <w:t xml:space="preserve"> = todayT00:00</w:t>
      </w:r>
    </w:p>
    <w:p w:rsidR="008D5B1C" w:rsidRDefault="008D5B1C" w:rsidP="008D5B1C">
      <w:pPr>
        <w:rPr>
          <w:lang w:val="en-GB"/>
        </w:rPr>
      </w:pPr>
      <w:r>
        <w:rPr>
          <w:lang w:val="en-GB"/>
        </w:rPr>
        <w:t xml:space="preserve">CTCH with </w:t>
      </w:r>
      <w:proofErr w:type="spellStart"/>
      <w:r>
        <w:rPr>
          <w:lang w:val="en-GB"/>
        </w:rPr>
        <w:t>wishdatetime</w:t>
      </w:r>
      <w:proofErr w:type="spellEnd"/>
      <w:r>
        <w:rPr>
          <w:lang w:val="en-GB"/>
        </w:rPr>
        <w:t xml:space="preserve"> = yesterday;</w:t>
      </w:r>
    </w:p>
    <w:p w:rsidR="008D5B1C" w:rsidRDefault="008D5B1C" w:rsidP="008D5B1C">
      <w:pPr>
        <w:rPr>
          <w:lang w:val="en-GB"/>
        </w:rPr>
      </w:pPr>
      <w:r>
        <w:rPr>
          <w:lang w:val="en-GB"/>
        </w:rPr>
        <w:t>CTCH</w:t>
      </w:r>
      <w:r w:rsidRPr="00F54C2D">
        <w:rPr>
          <w:lang w:val="en-GB"/>
        </w:rPr>
        <w:t xml:space="preserve"> with </w:t>
      </w:r>
      <w:proofErr w:type="spellStart"/>
      <w:r w:rsidRPr="00F54C2D">
        <w:rPr>
          <w:lang w:val="en-GB"/>
        </w:rPr>
        <w:t>wishdatetime</w:t>
      </w:r>
      <w:proofErr w:type="spellEnd"/>
      <w:r w:rsidRPr="00F54C2D">
        <w:rPr>
          <w:lang w:val="en-GB"/>
        </w:rPr>
        <w:t xml:space="preserve"> = max. days + today</w:t>
      </w:r>
      <w:r>
        <w:rPr>
          <w:lang w:val="en-GB"/>
        </w:rPr>
        <w:t xml:space="preserve"> + 1</w:t>
      </w:r>
      <w:r w:rsidRPr="00F54C2D">
        <w:rPr>
          <w:lang w:val="en-GB"/>
        </w:rPr>
        <w:t>;</w:t>
      </w:r>
    </w:p>
    <w:p w:rsidR="008D5B1C" w:rsidRDefault="008D5B1C" w:rsidP="008D5B1C">
      <w:pPr>
        <w:rPr>
          <w:lang w:val="en-GB"/>
        </w:rPr>
      </w:pPr>
      <w:r>
        <w:rPr>
          <w:lang w:val="en-GB"/>
        </w:rPr>
        <w:t xml:space="preserve">CTCHA with </w:t>
      </w:r>
      <w:proofErr w:type="spellStart"/>
      <w:r>
        <w:rPr>
          <w:lang w:val="en-GB"/>
        </w:rPr>
        <w:t>proposeddatetime</w:t>
      </w:r>
      <w:proofErr w:type="spellEnd"/>
      <w:r>
        <w:rPr>
          <w:lang w:val="en-GB"/>
        </w:rPr>
        <w:t xml:space="preserve"> over limitations.</w:t>
      </w:r>
    </w:p>
    <w:p w:rsidR="00200118" w:rsidRPr="00F73A09" w:rsidRDefault="00200118" w:rsidP="00200118">
      <w:pPr>
        <w:pStyle w:val="Kop4"/>
        <w:rPr>
          <w:lang w:val="en-GB"/>
        </w:rPr>
      </w:pPr>
      <w:r w:rsidRPr="00F73A09">
        <w:rPr>
          <w:lang w:val="en-GB"/>
        </w:rPr>
        <w:t xml:space="preserve">Testing </w:t>
      </w:r>
      <w:r w:rsidRPr="007C16DD">
        <w:rPr>
          <w:lang w:val="en-GB"/>
        </w:rPr>
        <w:t xml:space="preserve">max </w:t>
      </w:r>
      <w:r>
        <w:rPr>
          <w:lang w:val="en-GB"/>
        </w:rPr>
        <w:t xml:space="preserve">business </w:t>
      </w:r>
      <w:proofErr w:type="spellStart"/>
      <w:r w:rsidRPr="007C16DD">
        <w:rPr>
          <w:lang w:val="en-GB"/>
        </w:rPr>
        <w:t>wishdate</w:t>
      </w:r>
      <w:proofErr w:type="spellEnd"/>
      <w:r w:rsidRPr="00F73A09">
        <w:rPr>
          <w:lang w:val="en-GB"/>
        </w:rPr>
        <w:t xml:space="preserve">  (sunny day)</w:t>
      </w:r>
    </w:p>
    <w:p w:rsidR="00200118" w:rsidRPr="00200118" w:rsidRDefault="00200118" w:rsidP="00200118">
      <w:pPr>
        <w:rPr>
          <w:lang w:val="en-GB"/>
        </w:rPr>
      </w:pPr>
      <w:r>
        <w:rPr>
          <w:lang w:val="en-GB"/>
        </w:rPr>
        <w:t>Normal production setting is 120. Try with setting = 120, also with higher and lower values.</w:t>
      </w:r>
    </w:p>
    <w:p w:rsidR="00200118" w:rsidRPr="00F54C2D" w:rsidRDefault="00200118" w:rsidP="00200118">
      <w:pPr>
        <w:rPr>
          <w:lang w:val="en-GB"/>
        </w:rPr>
      </w:pPr>
      <w:r w:rsidRPr="00F54C2D">
        <w:rPr>
          <w:lang w:val="en-GB"/>
        </w:rPr>
        <w:t>CTR with</w:t>
      </w:r>
      <w:r>
        <w:rPr>
          <w:lang w:val="en-GB"/>
        </w:rPr>
        <w:t xml:space="preserve"> &lt;business&gt;Y&lt;/business&gt; and</w:t>
      </w:r>
      <w:r w:rsidRPr="00F54C2D">
        <w:rPr>
          <w:lang w:val="en-GB"/>
        </w:rPr>
        <w:t xml:space="preserve"> </w:t>
      </w:r>
      <w:proofErr w:type="spellStart"/>
      <w:r w:rsidRPr="00F54C2D">
        <w:rPr>
          <w:lang w:val="en-GB"/>
        </w:rPr>
        <w:t>wishdatetime</w:t>
      </w:r>
      <w:proofErr w:type="spellEnd"/>
      <w:r w:rsidRPr="00F54C2D">
        <w:rPr>
          <w:lang w:val="en-GB"/>
        </w:rPr>
        <w:t xml:space="preserve"> = todayT23:59</w:t>
      </w:r>
    </w:p>
    <w:p w:rsidR="00200118" w:rsidRPr="00F54C2D" w:rsidRDefault="00200118" w:rsidP="00200118">
      <w:pPr>
        <w:rPr>
          <w:lang w:val="en-GB"/>
        </w:rPr>
      </w:pPr>
      <w:r w:rsidRPr="00F54C2D">
        <w:rPr>
          <w:lang w:val="en-GB"/>
        </w:rPr>
        <w:t xml:space="preserve">CTR with </w:t>
      </w:r>
      <w:proofErr w:type="spellStart"/>
      <w:r w:rsidRPr="00F54C2D">
        <w:rPr>
          <w:lang w:val="en-GB"/>
        </w:rPr>
        <w:t>wishdatetime</w:t>
      </w:r>
      <w:proofErr w:type="spellEnd"/>
      <w:r w:rsidRPr="00F54C2D">
        <w:rPr>
          <w:lang w:val="en-GB"/>
        </w:rPr>
        <w:t xml:space="preserve"> = max. days + today;</w:t>
      </w:r>
    </w:p>
    <w:p w:rsidR="00200118" w:rsidRDefault="00200118" w:rsidP="00200118">
      <w:pPr>
        <w:rPr>
          <w:lang w:val="en-GB"/>
        </w:rPr>
      </w:pPr>
      <w:r w:rsidRPr="00F54C2D">
        <w:rPr>
          <w:lang w:val="en-GB"/>
        </w:rPr>
        <w:t xml:space="preserve">CTRA </w:t>
      </w:r>
      <w:r>
        <w:rPr>
          <w:lang w:val="en-GB"/>
        </w:rPr>
        <w:t xml:space="preserve">blocking </w:t>
      </w:r>
      <w:proofErr w:type="spellStart"/>
      <w:r>
        <w:rPr>
          <w:lang w:val="en-GB"/>
        </w:rPr>
        <w:t>proposeddatetime</w:t>
      </w:r>
      <w:proofErr w:type="spellEnd"/>
      <w:r>
        <w:rPr>
          <w:lang w:val="en-GB"/>
        </w:rPr>
        <w:t xml:space="preserve"> on limits</w:t>
      </w:r>
    </w:p>
    <w:p w:rsidR="00200118" w:rsidRPr="00F54C2D" w:rsidRDefault="00200118" w:rsidP="00200118">
      <w:pPr>
        <w:rPr>
          <w:lang w:val="en-GB"/>
        </w:rPr>
      </w:pPr>
      <w:r>
        <w:rPr>
          <w:lang w:val="en-GB"/>
        </w:rPr>
        <w:t>CTCH</w:t>
      </w:r>
      <w:r w:rsidRPr="00F54C2D">
        <w:rPr>
          <w:lang w:val="en-GB"/>
        </w:rPr>
        <w:t xml:space="preserve"> with </w:t>
      </w:r>
      <w:proofErr w:type="spellStart"/>
      <w:r w:rsidRPr="00F54C2D">
        <w:rPr>
          <w:lang w:val="en-GB"/>
        </w:rPr>
        <w:t>wishdatetime</w:t>
      </w:r>
      <w:proofErr w:type="spellEnd"/>
      <w:r w:rsidRPr="00F54C2D">
        <w:rPr>
          <w:lang w:val="en-GB"/>
        </w:rPr>
        <w:t xml:space="preserve"> = todayT23:59</w:t>
      </w:r>
    </w:p>
    <w:p w:rsidR="00200118" w:rsidRDefault="00200118" w:rsidP="00200118">
      <w:pPr>
        <w:rPr>
          <w:lang w:val="en-GB"/>
        </w:rPr>
      </w:pPr>
      <w:r>
        <w:rPr>
          <w:lang w:val="en-GB"/>
        </w:rPr>
        <w:t>CTCH</w:t>
      </w:r>
      <w:r w:rsidRPr="00F54C2D">
        <w:rPr>
          <w:lang w:val="en-GB"/>
        </w:rPr>
        <w:t xml:space="preserve"> with </w:t>
      </w:r>
      <w:proofErr w:type="spellStart"/>
      <w:r w:rsidRPr="00F54C2D">
        <w:rPr>
          <w:lang w:val="en-GB"/>
        </w:rPr>
        <w:t>wishdatetime</w:t>
      </w:r>
      <w:proofErr w:type="spellEnd"/>
      <w:r w:rsidRPr="00F54C2D">
        <w:rPr>
          <w:lang w:val="en-GB"/>
        </w:rPr>
        <w:t xml:space="preserve"> = max. days + today;</w:t>
      </w:r>
    </w:p>
    <w:p w:rsidR="00200118" w:rsidRPr="00F54C2D" w:rsidRDefault="00200118" w:rsidP="00200118">
      <w:pPr>
        <w:rPr>
          <w:lang w:val="en-GB"/>
        </w:rPr>
      </w:pPr>
      <w:r>
        <w:rPr>
          <w:lang w:val="en-GB"/>
        </w:rPr>
        <w:t xml:space="preserve">CTCHA blocking with </w:t>
      </w:r>
      <w:proofErr w:type="spellStart"/>
      <w:r>
        <w:rPr>
          <w:lang w:val="en-GB"/>
        </w:rPr>
        <w:t>proposeddatetime</w:t>
      </w:r>
      <w:proofErr w:type="spellEnd"/>
      <w:r>
        <w:rPr>
          <w:lang w:val="en-GB"/>
        </w:rPr>
        <w:t xml:space="preserve"> on limits.</w:t>
      </w:r>
    </w:p>
    <w:p w:rsidR="00200118" w:rsidRPr="00F73A09" w:rsidRDefault="00200118" w:rsidP="00200118">
      <w:pPr>
        <w:pStyle w:val="Kop4"/>
        <w:rPr>
          <w:lang w:val="en-GB"/>
        </w:rPr>
      </w:pPr>
      <w:r w:rsidRPr="00F73A09">
        <w:rPr>
          <w:lang w:val="en-GB"/>
        </w:rPr>
        <w:t xml:space="preserve">Testing </w:t>
      </w:r>
      <w:r w:rsidRPr="007C16DD">
        <w:rPr>
          <w:lang w:val="en-GB"/>
        </w:rPr>
        <w:t xml:space="preserve">max </w:t>
      </w:r>
      <w:r>
        <w:rPr>
          <w:lang w:val="en-GB"/>
        </w:rPr>
        <w:t xml:space="preserve">business </w:t>
      </w:r>
      <w:proofErr w:type="spellStart"/>
      <w:r w:rsidRPr="007C16DD">
        <w:rPr>
          <w:lang w:val="en-GB"/>
        </w:rPr>
        <w:t>wishdate</w:t>
      </w:r>
      <w:proofErr w:type="spellEnd"/>
      <w:r w:rsidRPr="00F73A09">
        <w:rPr>
          <w:lang w:val="en-GB"/>
        </w:rPr>
        <w:t xml:space="preserve"> (</w:t>
      </w:r>
      <w:r w:rsidRPr="00FC2626">
        <w:rPr>
          <w:lang w:val="en-GB"/>
        </w:rPr>
        <w:t>rainy</w:t>
      </w:r>
      <w:r w:rsidRPr="00F73A09">
        <w:rPr>
          <w:lang w:val="en-GB"/>
        </w:rPr>
        <w:t xml:space="preserve"> day)</w:t>
      </w:r>
    </w:p>
    <w:p w:rsidR="00200118" w:rsidRPr="00200118" w:rsidRDefault="00200118" w:rsidP="00200118">
      <w:pPr>
        <w:rPr>
          <w:lang w:val="en-GB"/>
        </w:rPr>
      </w:pPr>
      <w:r>
        <w:rPr>
          <w:lang w:val="en-GB"/>
        </w:rPr>
        <w:t>Normal production setting is 120. Try with setting = 120, also with higher and lower values.</w:t>
      </w:r>
    </w:p>
    <w:p w:rsidR="00200118" w:rsidRDefault="00200118" w:rsidP="00200118">
      <w:pPr>
        <w:rPr>
          <w:lang w:val="en-GB"/>
        </w:rPr>
      </w:pPr>
      <w:r>
        <w:rPr>
          <w:lang w:val="en-GB"/>
        </w:rPr>
        <w:t>CTR with &lt;business&gt;Y&lt;/business&gt; and</w:t>
      </w:r>
      <w:r w:rsidRPr="00F54C2D">
        <w:rPr>
          <w:lang w:val="en-GB"/>
        </w:rPr>
        <w:t xml:space="preserve"> </w:t>
      </w:r>
      <w:proofErr w:type="spellStart"/>
      <w:r>
        <w:rPr>
          <w:lang w:val="en-GB"/>
        </w:rPr>
        <w:t>wishdatetime</w:t>
      </w:r>
      <w:proofErr w:type="spellEnd"/>
      <w:r>
        <w:rPr>
          <w:lang w:val="en-GB"/>
        </w:rPr>
        <w:t xml:space="preserve"> = todayT00:00</w:t>
      </w:r>
    </w:p>
    <w:p w:rsidR="00200118" w:rsidRDefault="00200118" w:rsidP="00200118">
      <w:pPr>
        <w:rPr>
          <w:lang w:val="en-GB"/>
        </w:rPr>
      </w:pPr>
      <w:r>
        <w:rPr>
          <w:lang w:val="en-GB"/>
        </w:rPr>
        <w:t>CTR with &lt;business&gt;Y&lt;/business&gt; and</w:t>
      </w:r>
      <w:r w:rsidRPr="00F54C2D">
        <w:rPr>
          <w:lang w:val="en-GB"/>
        </w:rPr>
        <w:t xml:space="preserve"> </w:t>
      </w:r>
      <w:proofErr w:type="spellStart"/>
      <w:r>
        <w:rPr>
          <w:lang w:val="en-GB"/>
        </w:rPr>
        <w:t>wishdatetime</w:t>
      </w:r>
      <w:proofErr w:type="spellEnd"/>
      <w:r>
        <w:rPr>
          <w:lang w:val="en-GB"/>
        </w:rPr>
        <w:t xml:space="preserve"> = yesterday;</w:t>
      </w:r>
    </w:p>
    <w:p w:rsidR="00200118" w:rsidRDefault="00200118" w:rsidP="00200118">
      <w:pPr>
        <w:rPr>
          <w:lang w:val="en-GB"/>
        </w:rPr>
      </w:pPr>
      <w:r>
        <w:rPr>
          <w:lang w:val="en-GB"/>
        </w:rPr>
        <w:t>CTR with &lt;business&gt;Y&lt;/business&gt; and</w:t>
      </w:r>
      <w:r w:rsidRPr="00F54C2D">
        <w:rPr>
          <w:lang w:val="en-GB"/>
        </w:rPr>
        <w:t xml:space="preserve"> </w:t>
      </w:r>
      <w:proofErr w:type="spellStart"/>
      <w:r>
        <w:rPr>
          <w:lang w:val="en-GB"/>
        </w:rPr>
        <w:t>wishdatetime</w:t>
      </w:r>
      <w:proofErr w:type="spellEnd"/>
      <w:r>
        <w:rPr>
          <w:lang w:val="en-GB"/>
        </w:rPr>
        <w:t xml:space="preserve"> = max. </w:t>
      </w:r>
      <w:proofErr w:type="spellStart"/>
      <w:r>
        <w:rPr>
          <w:lang w:val="en-GB"/>
        </w:rPr>
        <w:t>bus.days</w:t>
      </w:r>
      <w:proofErr w:type="spellEnd"/>
      <w:r>
        <w:rPr>
          <w:lang w:val="en-GB"/>
        </w:rPr>
        <w:t xml:space="preserve"> + today + 1;</w:t>
      </w:r>
    </w:p>
    <w:p w:rsidR="00200118" w:rsidRDefault="00200118" w:rsidP="00200118">
      <w:pPr>
        <w:rPr>
          <w:lang w:val="en-GB"/>
        </w:rPr>
      </w:pPr>
      <w:r w:rsidRPr="00F54C2D">
        <w:rPr>
          <w:lang w:val="en-GB"/>
        </w:rPr>
        <w:t xml:space="preserve">CTRA </w:t>
      </w:r>
      <w:r>
        <w:rPr>
          <w:lang w:val="en-GB"/>
        </w:rPr>
        <w:t xml:space="preserve">blocking </w:t>
      </w:r>
      <w:proofErr w:type="spellStart"/>
      <w:r w:rsidRPr="00F54C2D">
        <w:rPr>
          <w:lang w:val="en-GB"/>
        </w:rPr>
        <w:t>proposeddatetime</w:t>
      </w:r>
      <w:proofErr w:type="spellEnd"/>
      <w:r w:rsidRPr="00F54C2D">
        <w:rPr>
          <w:lang w:val="en-GB"/>
        </w:rPr>
        <w:t xml:space="preserve"> </w:t>
      </w:r>
      <w:r>
        <w:rPr>
          <w:lang w:val="en-GB"/>
        </w:rPr>
        <w:t xml:space="preserve">over </w:t>
      </w:r>
      <w:r w:rsidRPr="00F54C2D">
        <w:rPr>
          <w:lang w:val="en-GB"/>
        </w:rPr>
        <w:t>limitations</w:t>
      </w:r>
    </w:p>
    <w:p w:rsidR="00200118" w:rsidRPr="00F54C2D" w:rsidRDefault="00200118" w:rsidP="00200118">
      <w:pPr>
        <w:rPr>
          <w:lang w:val="en-GB"/>
        </w:rPr>
      </w:pPr>
      <w:r>
        <w:rPr>
          <w:lang w:val="en-GB"/>
        </w:rPr>
        <w:t xml:space="preserve">CTCH with </w:t>
      </w:r>
      <w:proofErr w:type="spellStart"/>
      <w:r>
        <w:rPr>
          <w:lang w:val="en-GB"/>
        </w:rPr>
        <w:t>wishdatetime</w:t>
      </w:r>
      <w:proofErr w:type="spellEnd"/>
      <w:r>
        <w:rPr>
          <w:lang w:val="en-GB"/>
        </w:rPr>
        <w:t xml:space="preserve"> = todayT00:00</w:t>
      </w:r>
    </w:p>
    <w:p w:rsidR="00200118" w:rsidRDefault="00200118" w:rsidP="00200118">
      <w:pPr>
        <w:rPr>
          <w:lang w:val="en-GB"/>
        </w:rPr>
      </w:pPr>
      <w:r>
        <w:rPr>
          <w:lang w:val="en-GB"/>
        </w:rPr>
        <w:t xml:space="preserve">CTCH with </w:t>
      </w:r>
      <w:proofErr w:type="spellStart"/>
      <w:r>
        <w:rPr>
          <w:lang w:val="en-GB"/>
        </w:rPr>
        <w:t>wishdatetime</w:t>
      </w:r>
      <w:proofErr w:type="spellEnd"/>
      <w:r>
        <w:rPr>
          <w:lang w:val="en-GB"/>
        </w:rPr>
        <w:t xml:space="preserve"> = yesterday;</w:t>
      </w:r>
    </w:p>
    <w:p w:rsidR="00200118" w:rsidRDefault="00200118" w:rsidP="00200118">
      <w:pPr>
        <w:rPr>
          <w:lang w:val="en-GB"/>
        </w:rPr>
      </w:pPr>
      <w:r>
        <w:rPr>
          <w:lang w:val="en-GB"/>
        </w:rPr>
        <w:t>CTCH</w:t>
      </w:r>
      <w:r w:rsidRPr="00F54C2D">
        <w:rPr>
          <w:lang w:val="en-GB"/>
        </w:rPr>
        <w:t xml:space="preserve"> with </w:t>
      </w:r>
      <w:proofErr w:type="spellStart"/>
      <w:r w:rsidRPr="00F54C2D">
        <w:rPr>
          <w:lang w:val="en-GB"/>
        </w:rPr>
        <w:t>wishdatetime</w:t>
      </w:r>
      <w:proofErr w:type="spellEnd"/>
      <w:r w:rsidRPr="00F54C2D">
        <w:rPr>
          <w:lang w:val="en-GB"/>
        </w:rPr>
        <w:t xml:space="preserve"> = max. days + today</w:t>
      </w:r>
      <w:r>
        <w:rPr>
          <w:lang w:val="en-GB"/>
        </w:rPr>
        <w:t xml:space="preserve"> + 1</w:t>
      </w:r>
      <w:r w:rsidRPr="00F54C2D">
        <w:rPr>
          <w:lang w:val="en-GB"/>
        </w:rPr>
        <w:t>;</w:t>
      </w:r>
    </w:p>
    <w:p w:rsidR="00200118" w:rsidRPr="00F54C2D" w:rsidRDefault="00200118" w:rsidP="00200118">
      <w:pPr>
        <w:rPr>
          <w:lang w:val="en-GB"/>
        </w:rPr>
      </w:pPr>
      <w:r>
        <w:rPr>
          <w:lang w:val="en-GB"/>
        </w:rPr>
        <w:t xml:space="preserve">CTCHA with </w:t>
      </w:r>
      <w:proofErr w:type="spellStart"/>
      <w:r>
        <w:rPr>
          <w:lang w:val="en-GB"/>
        </w:rPr>
        <w:t>proposeddatetime</w:t>
      </w:r>
      <w:proofErr w:type="spellEnd"/>
      <w:r>
        <w:rPr>
          <w:lang w:val="en-GB"/>
        </w:rPr>
        <w:t xml:space="preserve"> over limitations.</w:t>
      </w:r>
    </w:p>
    <w:p w:rsidR="00200118" w:rsidRPr="00F54C2D" w:rsidRDefault="00200118" w:rsidP="008D5B1C">
      <w:pPr>
        <w:rPr>
          <w:lang w:val="en-GB"/>
        </w:rPr>
      </w:pPr>
    </w:p>
    <w:p w:rsidR="00E20ED8" w:rsidRDefault="00FD5A8E" w:rsidP="00FD5A8E">
      <w:pPr>
        <w:pStyle w:val="Kop2"/>
      </w:pPr>
      <w:bookmarkStart w:id="20" w:name="_Toc453854716"/>
      <w:r>
        <w:t>Performance tests</w:t>
      </w:r>
      <w:bookmarkEnd w:id="20"/>
    </w:p>
    <w:p w:rsidR="00FD5A8E" w:rsidRPr="00821BAA" w:rsidRDefault="00821BAA" w:rsidP="00FD5A8E">
      <w:pPr>
        <w:rPr>
          <w:lang w:val="en-GB"/>
        </w:rPr>
      </w:pPr>
      <w:r w:rsidRPr="00821BAA">
        <w:rPr>
          <w:lang w:val="en-GB"/>
        </w:rPr>
        <w:t>Run one of the soap-state tran</w:t>
      </w:r>
      <w:r w:rsidR="003A3A82">
        <w:rPr>
          <w:lang w:val="en-GB"/>
        </w:rPr>
        <w:t xml:space="preserve">sition sunny day scenarios with </w:t>
      </w:r>
      <w:proofErr w:type="spellStart"/>
      <w:r w:rsidR="003A3A82">
        <w:rPr>
          <w:lang w:val="en-GB"/>
        </w:rPr>
        <w:t>SOAPui</w:t>
      </w:r>
      <w:proofErr w:type="spellEnd"/>
      <w:r w:rsidR="003A3A82">
        <w:rPr>
          <w:lang w:val="en-GB"/>
        </w:rPr>
        <w:t xml:space="preserve"> as </w:t>
      </w:r>
      <w:proofErr w:type="spellStart"/>
      <w:r w:rsidR="003A3A82">
        <w:rPr>
          <w:lang w:val="en-GB"/>
        </w:rPr>
        <w:t>loadtest</w:t>
      </w:r>
      <w:proofErr w:type="spellEnd"/>
      <w:r w:rsidR="003A3A82">
        <w:rPr>
          <w:lang w:val="en-GB"/>
        </w:rPr>
        <w:t xml:space="preserve">. This should be done with an appropriate number of </w:t>
      </w:r>
      <w:r w:rsidR="00445C0F">
        <w:rPr>
          <w:lang w:val="en-GB"/>
        </w:rPr>
        <w:t>total scenarios and threads.</w:t>
      </w:r>
    </w:p>
    <w:p w:rsidR="00E20ED8" w:rsidRPr="007C16DD" w:rsidRDefault="007C16DD" w:rsidP="007C16DD">
      <w:pPr>
        <w:pStyle w:val="Kop2"/>
        <w:rPr>
          <w:lang w:val="en-GB"/>
        </w:rPr>
      </w:pPr>
      <w:bookmarkStart w:id="21" w:name="_Toc453854717"/>
      <w:r w:rsidRPr="007C16DD">
        <w:rPr>
          <w:lang w:val="en-GB"/>
        </w:rPr>
        <w:t>Testing notification emails, reporting emails and error emails</w:t>
      </w:r>
      <w:bookmarkEnd w:id="21"/>
    </w:p>
    <w:p w:rsidR="007C16DD" w:rsidRDefault="007C16DD" w:rsidP="007C16DD">
      <w:pPr>
        <w:rPr>
          <w:lang w:val="en-GB"/>
        </w:rPr>
      </w:pPr>
      <w:r>
        <w:rPr>
          <w:lang w:val="en-GB"/>
        </w:rPr>
        <w:t>Must be developed.</w:t>
      </w:r>
    </w:p>
    <w:p w:rsidR="007C16DD" w:rsidRDefault="008417C6" w:rsidP="00E15177">
      <w:pPr>
        <w:pStyle w:val="Lijstalinea"/>
        <w:numPr>
          <w:ilvl w:val="0"/>
          <w:numId w:val="22"/>
        </w:numPr>
        <w:rPr>
          <w:lang w:val="en-GB"/>
        </w:rPr>
      </w:pPr>
      <w:r>
        <w:rPr>
          <w:lang w:val="en-GB"/>
        </w:rPr>
        <w:t>Verify that periodically e</w:t>
      </w:r>
      <w:r w:rsidR="007C16DD">
        <w:rPr>
          <w:lang w:val="en-GB"/>
        </w:rPr>
        <w:t>mails are sent to report dossiers that require action</w:t>
      </w:r>
    </w:p>
    <w:p w:rsidR="007C16DD" w:rsidRDefault="008417C6" w:rsidP="00E15177">
      <w:pPr>
        <w:pStyle w:val="Lijstalinea"/>
        <w:numPr>
          <w:ilvl w:val="0"/>
          <w:numId w:val="22"/>
        </w:numPr>
        <w:rPr>
          <w:lang w:val="en-GB"/>
        </w:rPr>
      </w:pPr>
      <w:r>
        <w:rPr>
          <w:lang w:val="en-GB"/>
        </w:rPr>
        <w:t xml:space="preserve">Verify that periodically emails </w:t>
      </w:r>
      <w:r w:rsidR="007C16DD">
        <w:rPr>
          <w:lang w:val="en-GB"/>
        </w:rPr>
        <w:t>are sent to announce automatic cancellation of messages;</w:t>
      </w:r>
    </w:p>
    <w:p w:rsidR="007C16DD" w:rsidRDefault="008417C6" w:rsidP="00E15177">
      <w:pPr>
        <w:pStyle w:val="Lijstalinea"/>
        <w:numPr>
          <w:ilvl w:val="0"/>
          <w:numId w:val="22"/>
        </w:numPr>
        <w:rPr>
          <w:lang w:val="en-GB"/>
        </w:rPr>
      </w:pPr>
      <w:r>
        <w:rPr>
          <w:lang w:val="en-GB"/>
        </w:rPr>
        <w:t xml:space="preserve">Verify that emails </w:t>
      </w:r>
      <w:r w:rsidR="007C16DD">
        <w:rPr>
          <w:lang w:val="en-GB"/>
        </w:rPr>
        <w:t>are sent for GUI only/business GUI only providers when messages are sent to them;</w:t>
      </w:r>
    </w:p>
    <w:p w:rsidR="007C16DD" w:rsidRDefault="008417C6" w:rsidP="00E15177">
      <w:pPr>
        <w:pStyle w:val="Lijstalinea"/>
        <w:numPr>
          <w:ilvl w:val="0"/>
          <w:numId w:val="22"/>
        </w:numPr>
        <w:rPr>
          <w:lang w:val="en-GB"/>
        </w:rPr>
      </w:pPr>
      <w:r>
        <w:rPr>
          <w:lang w:val="en-GB"/>
        </w:rPr>
        <w:t xml:space="preserve">Verify that emails </w:t>
      </w:r>
      <w:r w:rsidR="007C16DD">
        <w:rPr>
          <w:lang w:val="en-GB"/>
        </w:rPr>
        <w:t>are sent when errors occur on the processing of a message.</w:t>
      </w:r>
    </w:p>
    <w:p w:rsidR="00B37E11" w:rsidRDefault="00B37E11" w:rsidP="00B37E11">
      <w:pPr>
        <w:rPr>
          <w:lang w:val="en-GB"/>
        </w:rPr>
      </w:pPr>
    </w:p>
    <w:p w:rsidR="00B37E11" w:rsidRPr="00F73A09" w:rsidRDefault="00B37E11" w:rsidP="00B37E11">
      <w:pPr>
        <w:rPr>
          <w:lang w:val="en-GB"/>
        </w:rPr>
      </w:pPr>
    </w:p>
    <w:sectPr w:rsidR="00B37E11" w:rsidRPr="00F73A09" w:rsidSect="00C27E11">
      <w:headerReference w:type="default" r:id="rId10"/>
      <w:footerReference w:type="default" r:id="rId11"/>
      <w:footerReference w:type="first" r:id="rId12"/>
      <w:pgSz w:w="11906" w:h="16838"/>
      <w:pgMar w:top="1417" w:right="1417" w:bottom="1417" w:left="1417" w:header="708" w:footer="708"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D1BE5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F20" w:rsidRDefault="00BD0F20" w:rsidP="008B404F">
      <w:r>
        <w:separator/>
      </w:r>
    </w:p>
  </w:endnote>
  <w:endnote w:type="continuationSeparator" w:id="0">
    <w:p w:rsidR="00BD0F20" w:rsidRDefault="00BD0F20" w:rsidP="008B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PN Sans">
    <w:altName w:val="Agency FB"/>
    <w:charset w:val="00"/>
    <w:family w:val="swiss"/>
    <w:pitch w:val="variable"/>
    <w:sig w:usb0="800000A7" w:usb1="0000004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F20" w:rsidRPr="00744371" w:rsidRDefault="00BD0F20" w:rsidP="00003F95">
    <w:pPr>
      <w:pStyle w:val="Voettekst"/>
      <w:rPr>
        <w:sz w:val="20"/>
        <w:szCs w:val="20"/>
      </w:rPr>
    </w:pPr>
    <w:r>
      <w:rPr>
        <w:sz w:val="20"/>
        <w:szCs w:val="20"/>
      </w:rPr>
      <w:t>Version: 0.4</w:t>
    </w:r>
  </w:p>
  <w:p w:rsidR="00BD0F20" w:rsidRPr="00744371" w:rsidRDefault="00BD0F20" w:rsidP="00003F95">
    <w:pPr>
      <w:pStyle w:val="Voettekst"/>
      <w:rPr>
        <w:sz w:val="20"/>
        <w:szCs w:val="20"/>
      </w:rPr>
    </w:pPr>
    <w:r>
      <w:rPr>
        <w:sz w:val="20"/>
        <w:szCs w:val="20"/>
      </w:rPr>
      <w:t>Document name</w:t>
    </w:r>
    <w:r w:rsidRPr="00744371">
      <w:rPr>
        <w:sz w:val="20"/>
        <w:szCs w:val="20"/>
      </w:rPr>
      <w:t xml:space="preserve">: </w:t>
    </w:r>
    <w:fldSimple w:instr=" FILENAME   \* MERGEFORMAT ">
      <w:r w:rsidRPr="000C784A">
        <w:rPr>
          <w:noProof/>
          <w:sz w:val="20"/>
          <w:szCs w:val="20"/>
        </w:rPr>
        <w:t>COMP testcases v04.docx</w:t>
      </w:r>
    </w:fldSimple>
  </w:p>
  <w:p w:rsidR="00BD0F20" w:rsidRPr="00744371" w:rsidRDefault="00BD0F20" w:rsidP="00003F95">
    <w:pPr>
      <w:pStyle w:val="Voettekst"/>
      <w:rPr>
        <w:sz w:val="20"/>
        <w:szCs w:val="20"/>
      </w:rPr>
    </w:pPr>
    <w:r>
      <w:rPr>
        <w:sz w:val="20"/>
        <w:szCs w:val="20"/>
      </w:rPr>
      <w:t>Date: 17</w:t>
    </w:r>
    <w:r w:rsidRPr="00744371">
      <w:rPr>
        <w:sz w:val="20"/>
        <w:szCs w:val="20"/>
      </w:rPr>
      <w:t xml:space="preserve"> </w:t>
    </w:r>
    <w:r>
      <w:rPr>
        <w:sz w:val="20"/>
        <w:szCs w:val="20"/>
      </w:rPr>
      <w:t>juni 2016</w:t>
    </w:r>
  </w:p>
  <w:p w:rsidR="00BD0F20" w:rsidRDefault="00BD0F20" w:rsidP="00765A59">
    <w:pPr>
      <w:pStyle w:val="Voettekst"/>
    </w:pPr>
    <w:r>
      <w:rPr>
        <w:sz w:val="20"/>
        <w:szCs w:val="20"/>
      </w:rPr>
      <w:t>Page</w:t>
    </w:r>
    <w:r w:rsidRPr="00744371">
      <w:rPr>
        <w:sz w:val="20"/>
        <w:szCs w:val="20"/>
      </w:rPr>
      <w:t xml:space="preserve"> </w:t>
    </w:r>
    <w:r w:rsidRPr="008B404F">
      <w:rPr>
        <w:sz w:val="20"/>
        <w:szCs w:val="20"/>
      </w:rPr>
      <w:fldChar w:fldCharType="begin"/>
    </w:r>
    <w:r w:rsidRPr="008B404F">
      <w:rPr>
        <w:sz w:val="20"/>
        <w:szCs w:val="20"/>
      </w:rPr>
      <w:instrText>PAGE</w:instrText>
    </w:r>
    <w:r w:rsidRPr="008B404F">
      <w:rPr>
        <w:sz w:val="20"/>
        <w:szCs w:val="20"/>
      </w:rPr>
      <w:fldChar w:fldCharType="separate"/>
    </w:r>
    <w:r w:rsidR="005933F9">
      <w:rPr>
        <w:noProof/>
        <w:sz w:val="20"/>
        <w:szCs w:val="20"/>
      </w:rPr>
      <w:t>20</w:t>
    </w:r>
    <w:r w:rsidRPr="008B404F">
      <w:rPr>
        <w:sz w:val="20"/>
        <w:szCs w:val="20"/>
      </w:rPr>
      <w:fldChar w:fldCharType="end"/>
    </w:r>
    <w:r w:rsidRPr="008B404F">
      <w:rPr>
        <w:sz w:val="20"/>
        <w:szCs w:val="20"/>
      </w:rPr>
      <w:t xml:space="preserve"> </w:t>
    </w:r>
    <w:r>
      <w:rPr>
        <w:sz w:val="20"/>
        <w:szCs w:val="20"/>
      </w:rPr>
      <w:t>of</w:t>
    </w:r>
    <w:r w:rsidRPr="008B404F">
      <w:rPr>
        <w:sz w:val="20"/>
        <w:szCs w:val="20"/>
      </w:rPr>
      <w:t xml:space="preserve"> </w:t>
    </w:r>
    <w:r w:rsidRPr="008B404F">
      <w:rPr>
        <w:sz w:val="20"/>
        <w:szCs w:val="20"/>
      </w:rPr>
      <w:fldChar w:fldCharType="begin"/>
    </w:r>
    <w:r w:rsidRPr="008B404F">
      <w:rPr>
        <w:sz w:val="20"/>
        <w:szCs w:val="20"/>
      </w:rPr>
      <w:instrText>NUMPAGES</w:instrText>
    </w:r>
    <w:r w:rsidRPr="008B404F">
      <w:rPr>
        <w:sz w:val="20"/>
        <w:szCs w:val="20"/>
      </w:rPr>
      <w:fldChar w:fldCharType="separate"/>
    </w:r>
    <w:r w:rsidR="005933F9">
      <w:rPr>
        <w:noProof/>
        <w:sz w:val="20"/>
        <w:szCs w:val="20"/>
      </w:rPr>
      <w:t>22</w:t>
    </w:r>
    <w:r w:rsidRPr="008B404F">
      <w:rP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F20" w:rsidRPr="00765A59" w:rsidRDefault="00BD0F20" w:rsidP="00BA540B">
    <w:pPr>
      <w:pStyle w:val="Voettekst"/>
      <w:rPr>
        <w:sz w:val="20"/>
        <w:szCs w:val="20"/>
      </w:rPr>
    </w:pPr>
    <w:r>
      <w:rPr>
        <w:sz w:val="20"/>
        <w:szCs w:val="20"/>
      </w:rPr>
      <w:t>Version: 0.4</w:t>
    </w:r>
  </w:p>
  <w:p w:rsidR="00BD0F20" w:rsidRPr="00765A59" w:rsidRDefault="00BD0F20" w:rsidP="00BA540B">
    <w:pPr>
      <w:pStyle w:val="Voettekst"/>
      <w:rPr>
        <w:sz w:val="20"/>
        <w:szCs w:val="20"/>
      </w:rPr>
    </w:pPr>
    <w:r>
      <w:rPr>
        <w:sz w:val="20"/>
        <w:szCs w:val="20"/>
      </w:rPr>
      <w:t>Document na</w:t>
    </w:r>
    <w:r w:rsidRPr="00020F0E">
      <w:rPr>
        <w:sz w:val="20"/>
        <w:szCs w:val="20"/>
      </w:rPr>
      <w:t>m</w:t>
    </w:r>
    <w:r>
      <w:rPr>
        <w:sz w:val="20"/>
        <w:szCs w:val="20"/>
      </w:rPr>
      <w:t>e</w:t>
    </w:r>
    <w:r w:rsidRPr="00F54C2D">
      <w:rPr>
        <w:sz w:val="20"/>
        <w:szCs w:val="20"/>
      </w:rPr>
      <w:t xml:space="preserve">: </w:t>
    </w:r>
    <w:fldSimple w:instr=" FILENAME   \* MERGEFORMAT ">
      <w:r w:rsidRPr="000C784A">
        <w:rPr>
          <w:noProof/>
          <w:sz w:val="20"/>
          <w:szCs w:val="20"/>
        </w:rPr>
        <w:t>COMP testcases v04.docx</w:t>
      </w:r>
    </w:fldSimple>
  </w:p>
  <w:p w:rsidR="00BD0F20" w:rsidRPr="002A47C7" w:rsidRDefault="00BD0F20" w:rsidP="00BA540B">
    <w:pPr>
      <w:pStyle w:val="Voettekst"/>
      <w:rPr>
        <w:sz w:val="20"/>
        <w:szCs w:val="20"/>
      </w:rPr>
    </w:pPr>
    <w:r>
      <w:rPr>
        <w:sz w:val="20"/>
        <w:szCs w:val="20"/>
      </w:rPr>
      <w:t>Date: 17</w:t>
    </w:r>
    <w:r w:rsidRPr="002A47C7">
      <w:rPr>
        <w:sz w:val="20"/>
        <w:szCs w:val="20"/>
      </w:rPr>
      <w:t xml:space="preserve"> </w:t>
    </w:r>
    <w:r>
      <w:rPr>
        <w:sz w:val="20"/>
        <w:szCs w:val="20"/>
      </w:rPr>
      <w:t>juni 2016</w:t>
    </w:r>
  </w:p>
  <w:p w:rsidR="00BD0F20" w:rsidRDefault="00BD0F20" w:rsidP="00765A59">
    <w:pPr>
      <w:pStyle w:val="Voettekst"/>
    </w:pPr>
    <w:r>
      <w:rPr>
        <w:sz w:val="20"/>
        <w:szCs w:val="20"/>
      </w:rPr>
      <w:t>Page</w:t>
    </w:r>
    <w:r w:rsidRPr="002A47C7">
      <w:rPr>
        <w:sz w:val="20"/>
        <w:szCs w:val="20"/>
      </w:rPr>
      <w:t xml:space="preserve"> </w:t>
    </w:r>
    <w:r w:rsidRPr="008B404F">
      <w:rPr>
        <w:sz w:val="20"/>
        <w:szCs w:val="20"/>
      </w:rPr>
      <w:fldChar w:fldCharType="begin"/>
    </w:r>
    <w:r w:rsidRPr="008B404F">
      <w:rPr>
        <w:sz w:val="20"/>
        <w:szCs w:val="20"/>
      </w:rPr>
      <w:instrText>PAGE</w:instrText>
    </w:r>
    <w:r w:rsidRPr="008B404F">
      <w:rPr>
        <w:sz w:val="20"/>
        <w:szCs w:val="20"/>
      </w:rPr>
      <w:fldChar w:fldCharType="separate"/>
    </w:r>
    <w:r w:rsidR="005933F9">
      <w:rPr>
        <w:noProof/>
        <w:sz w:val="20"/>
        <w:szCs w:val="20"/>
      </w:rPr>
      <w:t>1</w:t>
    </w:r>
    <w:r w:rsidRPr="008B404F">
      <w:rPr>
        <w:sz w:val="20"/>
        <w:szCs w:val="20"/>
      </w:rPr>
      <w:fldChar w:fldCharType="end"/>
    </w:r>
    <w:r>
      <w:rPr>
        <w:sz w:val="20"/>
        <w:szCs w:val="20"/>
      </w:rPr>
      <w:t xml:space="preserve"> of</w:t>
    </w:r>
    <w:ins w:id="22" w:author="Remco Leijendekker" w:date="2014-12-08T13:25:00Z">
      <w:r w:rsidRPr="008B404F">
        <w:rPr>
          <w:sz w:val="20"/>
          <w:szCs w:val="20"/>
        </w:rPr>
        <w:t xml:space="preserve"> </w:t>
      </w:r>
    </w:ins>
    <w:r w:rsidRPr="008B404F">
      <w:rPr>
        <w:sz w:val="20"/>
        <w:szCs w:val="20"/>
      </w:rPr>
      <w:fldChar w:fldCharType="begin"/>
    </w:r>
    <w:r w:rsidRPr="008B404F">
      <w:rPr>
        <w:sz w:val="20"/>
        <w:szCs w:val="20"/>
      </w:rPr>
      <w:instrText>NUMPAGES</w:instrText>
    </w:r>
    <w:r w:rsidRPr="008B404F">
      <w:rPr>
        <w:sz w:val="20"/>
        <w:szCs w:val="20"/>
      </w:rPr>
      <w:fldChar w:fldCharType="separate"/>
    </w:r>
    <w:r w:rsidR="005933F9">
      <w:rPr>
        <w:noProof/>
        <w:sz w:val="20"/>
        <w:szCs w:val="20"/>
      </w:rPr>
      <w:t>22</w:t>
    </w:r>
    <w:r w:rsidRPr="008B404F">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F20" w:rsidRDefault="00BD0F20" w:rsidP="008B404F">
      <w:r>
        <w:separator/>
      </w:r>
    </w:p>
  </w:footnote>
  <w:footnote w:type="continuationSeparator" w:id="0">
    <w:p w:rsidR="00BD0F20" w:rsidRDefault="00BD0F20" w:rsidP="008B40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F20" w:rsidRDefault="00BD0F20" w:rsidP="008B404F">
    <w:pPr>
      <w:pStyle w:val="Koptekst"/>
      <w:jc w:val="right"/>
    </w:pPr>
    <w:r w:rsidRPr="00F54C2D">
      <w:rPr>
        <w:noProof/>
        <w:lang w:eastAsia="nl-NL"/>
      </w:rPr>
      <w:drawing>
        <wp:inline distT="0" distB="0" distL="0" distR="0" wp14:anchorId="2A3D7510" wp14:editId="12C0BFD5">
          <wp:extent cx="1741170" cy="349885"/>
          <wp:effectExtent l="0" t="0" r="0" b="0"/>
          <wp:docPr id="1" name="Afbeelding 1" descr="cid:eea8e6ab-f58c-49ba-b595-e7d7c894d049@verenigingcoin.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cid:eea8e6ab-f58c-49ba-b595-e7d7c894d049@verenigingcoin.local"/>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41170" cy="349885"/>
                  </a:xfrm>
                  <a:prstGeom prst="rect">
                    <a:avLst/>
                  </a:prstGeom>
                  <a:noFill/>
                  <a:ln>
                    <a:noFill/>
                  </a:ln>
                </pic:spPr>
              </pic:pic>
            </a:graphicData>
          </a:graphic>
        </wp:inline>
      </w:drawing>
    </w:r>
  </w:p>
  <w:p w:rsidR="00BD0F20" w:rsidRDefault="00BD0F20">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3"/>
    <w:lvl w:ilvl="0">
      <w:start w:val="1"/>
      <w:numFmt w:val="decimal"/>
      <w:lvlText w:val="%1."/>
      <w:lvlJc w:val="left"/>
      <w:pPr>
        <w:tabs>
          <w:tab w:val="num" w:pos="360"/>
        </w:tabs>
        <w:ind w:left="360" w:hanging="360"/>
      </w:pPr>
      <w:rPr>
        <w:lang w:val="en-US"/>
      </w:rPr>
    </w:lvl>
  </w:abstractNum>
  <w:abstractNum w:abstractNumId="1">
    <w:nsid w:val="00000003"/>
    <w:multiLevelType w:val="multilevel"/>
    <w:tmpl w:val="00000003"/>
    <w:name w:val="WW8Num4"/>
    <w:lvl w:ilvl="0">
      <w:start w:val="1"/>
      <w:numFmt w:val="decimal"/>
      <w:lvlText w:val="%1."/>
      <w:lvlJc w:val="left"/>
      <w:pPr>
        <w:tabs>
          <w:tab w:val="num" w:pos="720"/>
        </w:tabs>
        <w:ind w:left="720" w:hanging="360"/>
      </w:pPr>
      <w:rPr>
        <w:lang w:val="en-U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000005"/>
    <w:multiLevelType w:val="singleLevel"/>
    <w:tmpl w:val="00000005"/>
    <w:name w:val="WW8Num6"/>
    <w:lvl w:ilvl="0">
      <w:numFmt w:val="bullet"/>
      <w:lvlText w:val="-"/>
      <w:lvlJc w:val="left"/>
      <w:pPr>
        <w:tabs>
          <w:tab w:val="num" w:pos="720"/>
        </w:tabs>
        <w:ind w:left="720" w:hanging="360"/>
      </w:pPr>
      <w:rPr>
        <w:rFonts w:ascii="Times New Roman" w:hAnsi="Times New Roman" w:cs="Times New Roman"/>
      </w:rPr>
    </w:lvl>
  </w:abstractNum>
  <w:abstractNum w:abstractNumId="3">
    <w:nsid w:val="001D1401"/>
    <w:multiLevelType w:val="hybridMultilevel"/>
    <w:tmpl w:val="E302766C"/>
    <w:lvl w:ilvl="0" w:tplc="7D1E43B2">
      <w:start w:val="1"/>
      <w:numFmt w:val="bullet"/>
      <w:lvlText w:val=""/>
      <w:lvlJc w:val="left"/>
      <w:pPr>
        <w:tabs>
          <w:tab w:val="num" w:pos="720"/>
        </w:tabs>
        <w:ind w:left="720" w:hanging="360"/>
      </w:pPr>
      <w:rPr>
        <w:rFonts w:ascii="Arial" w:hAnsi="Arial" w:cs="Times New Roman" w:hint="default"/>
        <w:b/>
        <w:i w:val="0"/>
        <w:strike w:val="0"/>
        <w:dstrike w:val="0"/>
        <w:outline w:val="0"/>
        <w:shadow/>
        <w:emboss w:val="0"/>
        <w:imprint w:val="0"/>
        <w:sz w:val="20"/>
        <w:szCs w:val="20"/>
        <w:u w:val="none"/>
        <w:effect w:val="none"/>
        <w:vertAlign w:val="baseli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79C1C31"/>
    <w:multiLevelType w:val="hybridMultilevel"/>
    <w:tmpl w:val="6B726518"/>
    <w:lvl w:ilvl="0" w:tplc="7D1E43B2">
      <w:start w:val="1"/>
      <w:numFmt w:val="bullet"/>
      <w:lvlText w:val=""/>
      <w:lvlJc w:val="left"/>
      <w:pPr>
        <w:tabs>
          <w:tab w:val="num" w:pos="720"/>
        </w:tabs>
        <w:ind w:left="720" w:hanging="360"/>
      </w:pPr>
      <w:rPr>
        <w:rFonts w:ascii="Arial" w:hAnsi="Arial" w:cs="Times New Roman" w:hint="default"/>
        <w:b/>
        <w:i w:val="0"/>
        <w:strike w:val="0"/>
        <w:dstrike w:val="0"/>
        <w:outline w:val="0"/>
        <w:shadow/>
        <w:emboss w:val="0"/>
        <w:imprint w:val="0"/>
        <w:sz w:val="20"/>
        <w:szCs w:val="20"/>
        <w:u w:val="none"/>
        <w:effect w:val="none"/>
        <w:vertAlign w:val="baseline"/>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5">
    <w:nsid w:val="0CA675E4"/>
    <w:multiLevelType w:val="hybridMultilevel"/>
    <w:tmpl w:val="EF74B9D0"/>
    <w:lvl w:ilvl="0" w:tplc="0413000F">
      <w:start w:val="1"/>
      <w:numFmt w:val="decimal"/>
      <w:lvlText w:val="%1."/>
      <w:lvlJc w:val="left"/>
      <w:pPr>
        <w:ind w:left="720" w:hanging="360"/>
      </w:pPr>
    </w:lvl>
    <w:lvl w:ilvl="1" w:tplc="04130019">
      <w:start w:val="1"/>
      <w:numFmt w:val="decimal"/>
      <w:lvlText w:val="%2."/>
      <w:lvlJc w:val="left"/>
      <w:pPr>
        <w:tabs>
          <w:tab w:val="num" w:pos="1440"/>
        </w:tabs>
        <w:ind w:left="1440" w:hanging="360"/>
      </w:p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6">
    <w:nsid w:val="121C5ECB"/>
    <w:multiLevelType w:val="multilevel"/>
    <w:tmpl w:val="733648A4"/>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ind w:left="720" w:hanging="720"/>
      </w:pPr>
      <w:rPr>
        <w:rFonts w:hint="default"/>
        <w:lang w:val="en-US"/>
      </w:rPr>
    </w:lvl>
    <w:lvl w:ilvl="3">
      <w:start w:val="1"/>
      <w:numFmt w:val="decimal"/>
      <w:pStyle w:val="Kop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7">
    <w:nsid w:val="141C256B"/>
    <w:multiLevelType w:val="hybridMultilevel"/>
    <w:tmpl w:val="756088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4692DD2"/>
    <w:multiLevelType w:val="hybridMultilevel"/>
    <w:tmpl w:val="16ECA370"/>
    <w:lvl w:ilvl="0" w:tplc="7D1E43B2">
      <w:start w:val="1"/>
      <w:numFmt w:val="bullet"/>
      <w:lvlText w:val=""/>
      <w:lvlJc w:val="left"/>
      <w:pPr>
        <w:tabs>
          <w:tab w:val="num" w:pos="720"/>
        </w:tabs>
        <w:ind w:left="720" w:hanging="360"/>
      </w:pPr>
      <w:rPr>
        <w:rFonts w:ascii="Arial" w:hAnsi="Arial" w:cs="Times New Roman" w:hint="default"/>
        <w:b/>
        <w:i w:val="0"/>
        <w:strike w:val="0"/>
        <w:dstrike w:val="0"/>
        <w:outline w:val="0"/>
        <w:shadow/>
        <w:emboss w:val="0"/>
        <w:imprint w:val="0"/>
        <w:sz w:val="20"/>
        <w:szCs w:val="20"/>
        <w:u w:val="none"/>
        <w:effect w:val="none"/>
        <w:vertAlign w:val="baseli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50767D1"/>
    <w:multiLevelType w:val="hybridMultilevel"/>
    <w:tmpl w:val="B1F0E3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6BE39F4"/>
    <w:multiLevelType w:val="hybridMultilevel"/>
    <w:tmpl w:val="14C676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2EC7F27"/>
    <w:multiLevelType w:val="hybridMultilevel"/>
    <w:tmpl w:val="88687CEE"/>
    <w:lvl w:ilvl="0" w:tplc="49B29E5A">
      <w:start w:val="1"/>
      <w:numFmt w:val="decimalZero"/>
      <w:pStyle w:val="shortterm"/>
      <w:lvlText w:val="ST %1."/>
      <w:lvlJc w:val="left"/>
      <w:pPr>
        <w:tabs>
          <w:tab w:val="num" w:pos="0"/>
        </w:tabs>
        <w:ind w:left="0" w:hanging="851"/>
      </w:pPr>
      <w:rPr>
        <w:rFonts w:hint="default"/>
        <w:sz w:val="16"/>
        <w:szCs w:val="1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3AC3C12"/>
    <w:multiLevelType w:val="hybridMultilevel"/>
    <w:tmpl w:val="8FA8A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A147767"/>
    <w:multiLevelType w:val="hybridMultilevel"/>
    <w:tmpl w:val="5C36E7C0"/>
    <w:lvl w:ilvl="0" w:tplc="04130001">
      <w:start w:val="1"/>
      <w:numFmt w:val="bullet"/>
      <w:lvlText w:val=""/>
      <w:lvlJc w:val="left"/>
      <w:pPr>
        <w:ind w:left="72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4">
    <w:nsid w:val="2FF331F3"/>
    <w:multiLevelType w:val="hybridMultilevel"/>
    <w:tmpl w:val="FDBC9C62"/>
    <w:lvl w:ilvl="0" w:tplc="DDA6EA0C">
      <w:start w:val="1"/>
      <w:numFmt w:val="upperLetter"/>
      <w:pStyle w:val="Titel"/>
      <w:lvlText w:val="Annex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3238416D"/>
    <w:multiLevelType w:val="hybridMultilevel"/>
    <w:tmpl w:val="502AB5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34817C10"/>
    <w:multiLevelType w:val="hybridMultilevel"/>
    <w:tmpl w:val="CB7A7E1A"/>
    <w:lvl w:ilvl="0" w:tplc="E09205B2">
      <w:start w:val="1"/>
      <w:numFmt w:val="upperLetter"/>
      <w:pStyle w:val="Kop5"/>
      <w:lvlText w:val="Annex %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34BD6BD3"/>
    <w:multiLevelType w:val="hybridMultilevel"/>
    <w:tmpl w:val="81B6B1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ACB2B52"/>
    <w:multiLevelType w:val="hybridMultilevel"/>
    <w:tmpl w:val="34A27626"/>
    <w:lvl w:ilvl="0" w:tplc="7D1E43B2">
      <w:start w:val="1"/>
      <w:numFmt w:val="bullet"/>
      <w:lvlText w:val=""/>
      <w:lvlJc w:val="left"/>
      <w:pPr>
        <w:tabs>
          <w:tab w:val="num" w:pos="720"/>
        </w:tabs>
        <w:ind w:left="720" w:hanging="360"/>
      </w:pPr>
      <w:rPr>
        <w:rFonts w:ascii="Arial" w:hAnsi="Arial" w:cs="Times New Roman" w:hint="default"/>
        <w:b/>
        <w:i w:val="0"/>
        <w:strike w:val="0"/>
        <w:dstrike w:val="0"/>
        <w:outline w:val="0"/>
        <w:shadow/>
        <w:emboss w:val="0"/>
        <w:imprint w:val="0"/>
        <w:sz w:val="20"/>
        <w:szCs w:val="20"/>
        <w:u w:val="none"/>
        <w:effect w:val="none"/>
        <w:vertAlign w:val="baseline"/>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9">
    <w:nsid w:val="3FCF3BE0"/>
    <w:multiLevelType w:val="hybridMultilevel"/>
    <w:tmpl w:val="AA0E51CE"/>
    <w:lvl w:ilvl="0" w:tplc="7D1E43B2">
      <w:start w:val="1"/>
      <w:numFmt w:val="bullet"/>
      <w:lvlText w:val=""/>
      <w:lvlJc w:val="left"/>
      <w:pPr>
        <w:tabs>
          <w:tab w:val="num" w:pos="720"/>
        </w:tabs>
        <w:ind w:left="720" w:hanging="360"/>
      </w:pPr>
      <w:rPr>
        <w:rFonts w:ascii="Arial" w:hAnsi="Arial" w:cs="Times New Roman" w:hint="default"/>
        <w:b/>
        <w:i w:val="0"/>
        <w:strike w:val="0"/>
        <w:dstrike w:val="0"/>
        <w:outline w:val="0"/>
        <w:shadow/>
        <w:emboss w:val="0"/>
        <w:imprint w:val="0"/>
        <w:sz w:val="20"/>
        <w:szCs w:val="20"/>
        <w:u w:val="none"/>
        <w:effect w:val="none"/>
        <w:vertAlign w:val="baseline"/>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0">
    <w:nsid w:val="459B0816"/>
    <w:multiLevelType w:val="hybridMultilevel"/>
    <w:tmpl w:val="D52C7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01737B6"/>
    <w:multiLevelType w:val="hybridMultilevel"/>
    <w:tmpl w:val="2816251A"/>
    <w:lvl w:ilvl="0" w:tplc="04130001">
      <w:start w:val="1"/>
      <w:numFmt w:val="bullet"/>
      <w:lvlText w:val=""/>
      <w:lvlJc w:val="left"/>
      <w:pPr>
        <w:tabs>
          <w:tab w:val="num" w:pos="360"/>
        </w:tabs>
        <w:ind w:left="360" w:hanging="360"/>
      </w:pPr>
      <w:rPr>
        <w:rFonts w:ascii="Symbol" w:hAnsi="Symbol" w:hint="default"/>
        <w:b/>
        <w:i w:val="0"/>
        <w:strike w:val="0"/>
        <w:dstrike w:val="0"/>
        <w:outline w:val="0"/>
        <w:shadow/>
        <w:emboss w:val="0"/>
        <w:imprint w:val="0"/>
        <w:sz w:val="20"/>
        <w:szCs w:val="20"/>
        <w:u w:val="none"/>
        <w:effect w:val="none"/>
        <w:vertAlign w:val="baseline"/>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2">
    <w:nsid w:val="59265211"/>
    <w:multiLevelType w:val="hybridMultilevel"/>
    <w:tmpl w:val="426E00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5A8618D5"/>
    <w:multiLevelType w:val="hybridMultilevel"/>
    <w:tmpl w:val="D7A0A5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1BC3074"/>
    <w:multiLevelType w:val="hybridMultilevel"/>
    <w:tmpl w:val="9176C24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5">
    <w:nsid w:val="63EB0073"/>
    <w:multiLevelType w:val="hybridMultilevel"/>
    <w:tmpl w:val="C99876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78367C0"/>
    <w:multiLevelType w:val="hybridMultilevel"/>
    <w:tmpl w:val="14204DCE"/>
    <w:lvl w:ilvl="0" w:tplc="7D1E43B2">
      <w:start w:val="1"/>
      <w:numFmt w:val="bullet"/>
      <w:lvlText w:val=""/>
      <w:lvlJc w:val="left"/>
      <w:pPr>
        <w:tabs>
          <w:tab w:val="num" w:pos="720"/>
        </w:tabs>
        <w:ind w:left="720" w:hanging="360"/>
      </w:pPr>
      <w:rPr>
        <w:rFonts w:ascii="Arial" w:hAnsi="Arial" w:cs="Times New Roman" w:hint="default"/>
        <w:b/>
        <w:i w:val="0"/>
        <w:strike w:val="0"/>
        <w:dstrike w:val="0"/>
        <w:outline w:val="0"/>
        <w:shadow/>
        <w:emboss w:val="0"/>
        <w:imprint w:val="0"/>
        <w:sz w:val="20"/>
        <w:szCs w:val="20"/>
        <w:u w:val="none"/>
        <w:effect w:val="none"/>
        <w:vertAlign w:val="baseline"/>
      </w:rPr>
    </w:lvl>
    <w:lvl w:ilvl="1" w:tplc="04130003">
      <w:start w:val="1"/>
      <w:numFmt w:val="bullet"/>
      <w:lvlText w:val="o"/>
      <w:lvlJc w:val="left"/>
      <w:pPr>
        <w:tabs>
          <w:tab w:val="num" w:pos="1440"/>
        </w:tabs>
        <w:ind w:left="1440" w:hanging="360"/>
      </w:pPr>
      <w:rPr>
        <w:rFonts w:ascii="Courier New" w:hAnsi="Courier New" w:cs="Courier New" w:hint="default"/>
        <w:b/>
        <w:i w:val="0"/>
        <w:strike w:val="0"/>
        <w:dstrike w:val="0"/>
        <w:outline w:val="0"/>
        <w:shadow/>
        <w:emboss w:val="0"/>
        <w:imprint w:val="0"/>
        <w:sz w:val="20"/>
        <w:szCs w:val="20"/>
        <w:u w:val="none"/>
        <w:effect w:val="none"/>
        <w:vertAlign w:val="baseline"/>
      </w:r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7">
    <w:nsid w:val="69146160"/>
    <w:multiLevelType w:val="hybridMultilevel"/>
    <w:tmpl w:val="F092CF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6ADF37D1"/>
    <w:multiLevelType w:val="hybridMultilevel"/>
    <w:tmpl w:val="145C891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29">
    <w:nsid w:val="73501E52"/>
    <w:multiLevelType w:val="hybridMultilevel"/>
    <w:tmpl w:val="EF74B9D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30">
    <w:nsid w:val="752A0FD8"/>
    <w:multiLevelType w:val="hybridMultilevel"/>
    <w:tmpl w:val="F2EAC1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7D8828B9"/>
    <w:multiLevelType w:val="hybridMultilevel"/>
    <w:tmpl w:val="D8302D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7F6479BE"/>
    <w:multiLevelType w:val="hybridMultilevel"/>
    <w:tmpl w:val="87C29E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6"/>
  </w:num>
  <w:num w:numId="4">
    <w:abstractNumId w:val="11"/>
  </w:num>
  <w:num w:numId="5">
    <w:abstractNumId w:val="21"/>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8"/>
  </w:num>
  <w:num w:numId="12">
    <w:abstractNumId w:val="3"/>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0"/>
  </w:num>
  <w:num w:numId="20">
    <w:abstractNumId w:val="23"/>
  </w:num>
  <w:num w:numId="21">
    <w:abstractNumId w:val="17"/>
  </w:num>
  <w:num w:numId="22">
    <w:abstractNumId w:val="7"/>
  </w:num>
  <w:num w:numId="23">
    <w:abstractNumId w:val="9"/>
  </w:num>
  <w:num w:numId="24">
    <w:abstractNumId w:val="27"/>
  </w:num>
  <w:num w:numId="25">
    <w:abstractNumId w:val="5"/>
  </w:num>
  <w:num w:numId="26">
    <w:abstractNumId w:val="25"/>
  </w:num>
  <w:num w:numId="27">
    <w:abstractNumId w:val="20"/>
  </w:num>
  <w:num w:numId="28">
    <w:abstractNumId w:val="12"/>
  </w:num>
  <w:num w:numId="29">
    <w:abstractNumId w:val="30"/>
  </w:num>
  <w:num w:numId="30">
    <w:abstractNumId w:val="32"/>
  </w:num>
  <w:num w:numId="31">
    <w:abstractNumId w:val="22"/>
  </w:num>
  <w:num w:numId="32">
    <w:abstractNumId w:val="31"/>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no de Wolf">
    <w15:presenceInfo w15:providerId="AD" w15:userId="S-1-5-21-4030080847-2800625483-1104551048-1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drawingGridHorizontalSpacing w:val="110"/>
  <w:displayHorizontalDrawingGridEvery w:val="2"/>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2"/>
  </w:compat>
  <w:rsids>
    <w:rsidRoot w:val="002C2A2E"/>
    <w:rsid w:val="000003EF"/>
    <w:rsid w:val="00001D48"/>
    <w:rsid w:val="00003F95"/>
    <w:rsid w:val="00004F87"/>
    <w:rsid w:val="00015B02"/>
    <w:rsid w:val="00020F0E"/>
    <w:rsid w:val="0002359F"/>
    <w:rsid w:val="00025B61"/>
    <w:rsid w:val="00033BCC"/>
    <w:rsid w:val="00035B4F"/>
    <w:rsid w:val="00037679"/>
    <w:rsid w:val="00041F32"/>
    <w:rsid w:val="00041FFE"/>
    <w:rsid w:val="00050D27"/>
    <w:rsid w:val="0005149D"/>
    <w:rsid w:val="00057FD3"/>
    <w:rsid w:val="000601DB"/>
    <w:rsid w:val="00061CDA"/>
    <w:rsid w:val="00063ABB"/>
    <w:rsid w:val="00065969"/>
    <w:rsid w:val="000740CD"/>
    <w:rsid w:val="000766C5"/>
    <w:rsid w:val="00077C4C"/>
    <w:rsid w:val="00081BB9"/>
    <w:rsid w:val="000873AC"/>
    <w:rsid w:val="00090322"/>
    <w:rsid w:val="00090F4C"/>
    <w:rsid w:val="00092018"/>
    <w:rsid w:val="00094EDE"/>
    <w:rsid w:val="00096749"/>
    <w:rsid w:val="000A28C6"/>
    <w:rsid w:val="000A3EAD"/>
    <w:rsid w:val="000A4494"/>
    <w:rsid w:val="000A4D19"/>
    <w:rsid w:val="000B5A15"/>
    <w:rsid w:val="000C386A"/>
    <w:rsid w:val="000C47B7"/>
    <w:rsid w:val="000C5335"/>
    <w:rsid w:val="000C7719"/>
    <w:rsid w:val="000C784A"/>
    <w:rsid w:val="000E2A7C"/>
    <w:rsid w:val="000E4538"/>
    <w:rsid w:val="000F3CD2"/>
    <w:rsid w:val="00101D43"/>
    <w:rsid w:val="001065DC"/>
    <w:rsid w:val="00107268"/>
    <w:rsid w:val="001136AA"/>
    <w:rsid w:val="001160FD"/>
    <w:rsid w:val="00116435"/>
    <w:rsid w:val="00121440"/>
    <w:rsid w:val="001217D5"/>
    <w:rsid w:val="00122AEA"/>
    <w:rsid w:val="001264B9"/>
    <w:rsid w:val="00131478"/>
    <w:rsid w:val="0013154F"/>
    <w:rsid w:val="0013293F"/>
    <w:rsid w:val="00133CFC"/>
    <w:rsid w:val="0013485C"/>
    <w:rsid w:val="0014116E"/>
    <w:rsid w:val="00142D1D"/>
    <w:rsid w:val="00152AE2"/>
    <w:rsid w:val="00153105"/>
    <w:rsid w:val="001539C0"/>
    <w:rsid w:val="0016184E"/>
    <w:rsid w:val="00166B97"/>
    <w:rsid w:val="00173364"/>
    <w:rsid w:val="0017556E"/>
    <w:rsid w:val="00176E79"/>
    <w:rsid w:val="0017746B"/>
    <w:rsid w:val="001831B6"/>
    <w:rsid w:val="00185F4E"/>
    <w:rsid w:val="00186A48"/>
    <w:rsid w:val="0019129E"/>
    <w:rsid w:val="00191DCC"/>
    <w:rsid w:val="001951F6"/>
    <w:rsid w:val="001A0D4E"/>
    <w:rsid w:val="001A30DA"/>
    <w:rsid w:val="001A6A60"/>
    <w:rsid w:val="001B4EB1"/>
    <w:rsid w:val="001B6C39"/>
    <w:rsid w:val="001B724A"/>
    <w:rsid w:val="001C56C0"/>
    <w:rsid w:val="001D02F4"/>
    <w:rsid w:val="001D631A"/>
    <w:rsid w:val="001E0DF3"/>
    <w:rsid w:val="001E629D"/>
    <w:rsid w:val="001F1231"/>
    <w:rsid w:val="001F14E3"/>
    <w:rsid w:val="001F1966"/>
    <w:rsid w:val="001F404E"/>
    <w:rsid w:val="001F5E60"/>
    <w:rsid w:val="00200118"/>
    <w:rsid w:val="00202356"/>
    <w:rsid w:val="00206C9E"/>
    <w:rsid w:val="00215143"/>
    <w:rsid w:val="002169FD"/>
    <w:rsid w:val="00216B55"/>
    <w:rsid w:val="0022109F"/>
    <w:rsid w:val="00221D75"/>
    <w:rsid w:val="00223129"/>
    <w:rsid w:val="00224504"/>
    <w:rsid w:val="00224EC2"/>
    <w:rsid w:val="00234AAF"/>
    <w:rsid w:val="0023689D"/>
    <w:rsid w:val="00240B7A"/>
    <w:rsid w:val="00242127"/>
    <w:rsid w:val="00245662"/>
    <w:rsid w:val="00250EF8"/>
    <w:rsid w:val="00254D43"/>
    <w:rsid w:val="00257A2E"/>
    <w:rsid w:val="00262296"/>
    <w:rsid w:val="00262E25"/>
    <w:rsid w:val="00263330"/>
    <w:rsid w:val="00273A79"/>
    <w:rsid w:val="002770B1"/>
    <w:rsid w:val="00280346"/>
    <w:rsid w:val="00286965"/>
    <w:rsid w:val="002904BF"/>
    <w:rsid w:val="002918DE"/>
    <w:rsid w:val="00295314"/>
    <w:rsid w:val="00297926"/>
    <w:rsid w:val="002A04B7"/>
    <w:rsid w:val="002A314F"/>
    <w:rsid w:val="002A47C7"/>
    <w:rsid w:val="002A4B3C"/>
    <w:rsid w:val="002A5B86"/>
    <w:rsid w:val="002C0D58"/>
    <w:rsid w:val="002C17B3"/>
    <w:rsid w:val="002C2A2E"/>
    <w:rsid w:val="002C4457"/>
    <w:rsid w:val="002D0BAC"/>
    <w:rsid w:val="002D1B45"/>
    <w:rsid w:val="002D206E"/>
    <w:rsid w:val="002D2D17"/>
    <w:rsid w:val="002D2EB2"/>
    <w:rsid w:val="002F1B36"/>
    <w:rsid w:val="002F3704"/>
    <w:rsid w:val="002F69D6"/>
    <w:rsid w:val="00306C94"/>
    <w:rsid w:val="00307217"/>
    <w:rsid w:val="0031098B"/>
    <w:rsid w:val="00311219"/>
    <w:rsid w:val="00311753"/>
    <w:rsid w:val="0031289A"/>
    <w:rsid w:val="003146FD"/>
    <w:rsid w:val="00320B10"/>
    <w:rsid w:val="00320DE5"/>
    <w:rsid w:val="00324098"/>
    <w:rsid w:val="0032558C"/>
    <w:rsid w:val="0033091E"/>
    <w:rsid w:val="00335D41"/>
    <w:rsid w:val="0034236F"/>
    <w:rsid w:val="003429A4"/>
    <w:rsid w:val="00343421"/>
    <w:rsid w:val="00347184"/>
    <w:rsid w:val="003536F5"/>
    <w:rsid w:val="0035799A"/>
    <w:rsid w:val="00363428"/>
    <w:rsid w:val="00374B2C"/>
    <w:rsid w:val="00374FC8"/>
    <w:rsid w:val="0037687D"/>
    <w:rsid w:val="003773DA"/>
    <w:rsid w:val="0037778C"/>
    <w:rsid w:val="00390417"/>
    <w:rsid w:val="00394D4F"/>
    <w:rsid w:val="0039542E"/>
    <w:rsid w:val="00395F94"/>
    <w:rsid w:val="00396BB0"/>
    <w:rsid w:val="00396C7B"/>
    <w:rsid w:val="003A11E1"/>
    <w:rsid w:val="003A19C5"/>
    <w:rsid w:val="003A3A82"/>
    <w:rsid w:val="003A4660"/>
    <w:rsid w:val="003A7051"/>
    <w:rsid w:val="003A722F"/>
    <w:rsid w:val="003B0E4C"/>
    <w:rsid w:val="003C08D7"/>
    <w:rsid w:val="003C1EDC"/>
    <w:rsid w:val="003C6510"/>
    <w:rsid w:val="003D10E4"/>
    <w:rsid w:val="003D6885"/>
    <w:rsid w:val="003D7954"/>
    <w:rsid w:val="003E19AE"/>
    <w:rsid w:val="003E26BE"/>
    <w:rsid w:val="003E346E"/>
    <w:rsid w:val="003E375A"/>
    <w:rsid w:val="003E7627"/>
    <w:rsid w:val="003F0CDD"/>
    <w:rsid w:val="0040057E"/>
    <w:rsid w:val="00407918"/>
    <w:rsid w:val="0041402D"/>
    <w:rsid w:val="00414ADA"/>
    <w:rsid w:val="004155D2"/>
    <w:rsid w:val="00420307"/>
    <w:rsid w:val="004238C0"/>
    <w:rsid w:val="00423B40"/>
    <w:rsid w:val="004312FB"/>
    <w:rsid w:val="00432361"/>
    <w:rsid w:val="0043300A"/>
    <w:rsid w:val="004354B9"/>
    <w:rsid w:val="00436ABC"/>
    <w:rsid w:val="00443C18"/>
    <w:rsid w:val="00445C0F"/>
    <w:rsid w:val="00450858"/>
    <w:rsid w:val="004524CB"/>
    <w:rsid w:val="00455018"/>
    <w:rsid w:val="00455A9E"/>
    <w:rsid w:val="0046294C"/>
    <w:rsid w:val="00463315"/>
    <w:rsid w:val="00466370"/>
    <w:rsid w:val="00466B89"/>
    <w:rsid w:val="00466F00"/>
    <w:rsid w:val="00466FE4"/>
    <w:rsid w:val="00470778"/>
    <w:rsid w:val="00481850"/>
    <w:rsid w:val="00481D12"/>
    <w:rsid w:val="004858CB"/>
    <w:rsid w:val="004879AF"/>
    <w:rsid w:val="00487A9F"/>
    <w:rsid w:val="00495E67"/>
    <w:rsid w:val="004A61C7"/>
    <w:rsid w:val="004C1BB9"/>
    <w:rsid w:val="004C20D8"/>
    <w:rsid w:val="004C51A6"/>
    <w:rsid w:val="004C73B6"/>
    <w:rsid w:val="004D2B1A"/>
    <w:rsid w:val="004D33EA"/>
    <w:rsid w:val="004D416F"/>
    <w:rsid w:val="004D5371"/>
    <w:rsid w:val="004D67BC"/>
    <w:rsid w:val="004D6FE9"/>
    <w:rsid w:val="004E1666"/>
    <w:rsid w:val="004E458F"/>
    <w:rsid w:val="004E5F4F"/>
    <w:rsid w:val="004F193C"/>
    <w:rsid w:val="004F224C"/>
    <w:rsid w:val="004F4A8A"/>
    <w:rsid w:val="004F79AC"/>
    <w:rsid w:val="00503FAB"/>
    <w:rsid w:val="0051083F"/>
    <w:rsid w:val="005166D9"/>
    <w:rsid w:val="00520B54"/>
    <w:rsid w:val="00520E3D"/>
    <w:rsid w:val="00523CDC"/>
    <w:rsid w:val="00524394"/>
    <w:rsid w:val="00524CC6"/>
    <w:rsid w:val="0052710A"/>
    <w:rsid w:val="00527A2E"/>
    <w:rsid w:val="00527E4E"/>
    <w:rsid w:val="00531E3F"/>
    <w:rsid w:val="005479F0"/>
    <w:rsid w:val="0055275F"/>
    <w:rsid w:val="0055279A"/>
    <w:rsid w:val="0057103A"/>
    <w:rsid w:val="00571A8D"/>
    <w:rsid w:val="00571CE3"/>
    <w:rsid w:val="005731E8"/>
    <w:rsid w:val="00573265"/>
    <w:rsid w:val="00586636"/>
    <w:rsid w:val="00587A3F"/>
    <w:rsid w:val="00591E5A"/>
    <w:rsid w:val="005933F9"/>
    <w:rsid w:val="0059398F"/>
    <w:rsid w:val="00594B4C"/>
    <w:rsid w:val="005955BD"/>
    <w:rsid w:val="00595EA9"/>
    <w:rsid w:val="00597201"/>
    <w:rsid w:val="005A2A74"/>
    <w:rsid w:val="005A4752"/>
    <w:rsid w:val="005B57EC"/>
    <w:rsid w:val="005B5C6D"/>
    <w:rsid w:val="005B7921"/>
    <w:rsid w:val="005C3797"/>
    <w:rsid w:val="005C3D0B"/>
    <w:rsid w:val="005C6585"/>
    <w:rsid w:val="005C7957"/>
    <w:rsid w:val="005D3086"/>
    <w:rsid w:val="005D4851"/>
    <w:rsid w:val="005E0FAF"/>
    <w:rsid w:val="005E7411"/>
    <w:rsid w:val="005E746C"/>
    <w:rsid w:val="005F12AC"/>
    <w:rsid w:val="005F1459"/>
    <w:rsid w:val="005F79F5"/>
    <w:rsid w:val="00602FA5"/>
    <w:rsid w:val="00603EDA"/>
    <w:rsid w:val="00606ABD"/>
    <w:rsid w:val="0061334C"/>
    <w:rsid w:val="006179E3"/>
    <w:rsid w:val="00620E40"/>
    <w:rsid w:val="00623700"/>
    <w:rsid w:val="00623EBE"/>
    <w:rsid w:val="00624862"/>
    <w:rsid w:val="00625CE9"/>
    <w:rsid w:val="00627CDA"/>
    <w:rsid w:val="006368A6"/>
    <w:rsid w:val="006371B0"/>
    <w:rsid w:val="00645547"/>
    <w:rsid w:val="0064755B"/>
    <w:rsid w:val="006538F9"/>
    <w:rsid w:val="00657227"/>
    <w:rsid w:val="0066059A"/>
    <w:rsid w:val="006643D1"/>
    <w:rsid w:val="00670FAE"/>
    <w:rsid w:val="0067146C"/>
    <w:rsid w:val="0068040D"/>
    <w:rsid w:val="0068133D"/>
    <w:rsid w:val="00682FE3"/>
    <w:rsid w:val="00684167"/>
    <w:rsid w:val="0068434F"/>
    <w:rsid w:val="006974FD"/>
    <w:rsid w:val="006A3387"/>
    <w:rsid w:val="006A625D"/>
    <w:rsid w:val="006A6D79"/>
    <w:rsid w:val="006B3800"/>
    <w:rsid w:val="006C01CB"/>
    <w:rsid w:val="006C236F"/>
    <w:rsid w:val="006C4FCD"/>
    <w:rsid w:val="006D0174"/>
    <w:rsid w:val="006D036B"/>
    <w:rsid w:val="006D20B0"/>
    <w:rsid w:val="006D3C40"/>
    <w:rsid w:val="006D4855"/>
    <w:rsid w:val="006D4FD2"/>
    <w:rsid w:val="006E0EB7"/>
    <w:rsid w:val="006E3C7E"/>
    <w:rsid w:val="006E5549"/>
    <w:rsid w:val="006F22D7"/>
    <w:rsid w:val="006F55AF"/>
    <w:rsid w:val="006F600F"/>
    <w:rsid w:val="00701CA3"/>
    <w:rsid w:val="007029B7"/>
    <w:rsid w:val="007063F8"/>
    <w:rsid w:val="00710874"/>
    <w:rsid w:val="00712DDF"/>
    <w:rsid w:val="00713620"/>
    <w:rsid w:val="007138A3"/>
    <w:rsid w:val="00714765"/>
    <w:rsid w:val="00714B6A"/>
    <w:rsid w:val="007173BE"/>
    <w:rsid w:val="00720042"/>
    <w:rsid w:val="0072544B"/>
    <w:rsid w:val="0072714A"/>
    <w:rsid w:val="007303AC"/>
    <w:rsid w:val="00731FC3"/>
    <w:rsid w:val="007325AD"/>
    <w:rsid w:val="0073276F"/>
    <w:rsid w:val="00741DE0"/>
    <w:rsid w:val="00742774"/>
    <w:rsid w:val="00744371"/>
    <w:rsid w:val="00746DE9"/>
    <w:rsid w:val="007478E9"/>
    <w:rsid w:val="00753AFA"/>
    <w:rsid w:val="00754528"/>
    <w:rsid w:val="00755F78"/>
    <w:rsid w:val="00762860"/>
    <w:rsid w:val="00762E01"/>
    <w:rsid w:val="00765A59"/>
    <w:rsid w:val="00774212"/>
    <w:rsid w:val="0077728A"/>
    <w:rsid w:val="00794D52"/>
    <w:rsid w:val="00795799"/>
    <w:rsid w:val="007A07B1"/>
    <w:rsid w:val="007A1ACC"/>
    <w:rsid w:val="007B2ED4"/>
    <w:rsid w:val="007B322D"/>
    <w:rsid w:val="007C16DD"/>
    <w:rsid w:val="007C19DA"/>
    <w:rsid w:val="007C1C36"/>
    <w:rsid w:val="007C3814"/>
    <w:rsid w:val="007C3AF5"/>
    <w:rsid w:val="007C4843"/>
    <w:rsid w:val="007C6831"/>
    <w:rsid w:val="007D5AB3"/>
    <w:rsid w:val="007E084E"/>
    <w:rsid w:val="007E59E4"/>
    <w:rsid w:val="007F032E"/>
    <w:rsid w:val="007F0C60"/>
    <w:rsid w:val="00801A52"/>
    <w:rsid w:val="00810D94"/>
    <w:rsid w:val="00812066"/>
    <w:rsid w:val="0081663E"/>
    <w:rsid w:val="008213E0"/>
    <w:rsid w:val="00821A1A"/>
    <w:rsid w:val="00821BAA"/>
    <w:rsid w:val="008227E4"/>
    <w:rsid w:val="00823467"/>
    <w:rsid w:val="00825D76"/>
    <w:rsid w:val="008312CC"/>
    <w:rsid w:val="00831C8B"/>
    <w:rsid w:val="00832724"/>
    <w:rsid w:val="0083287F"/>
    <w:rsid w:val="00833F96"/>
    <w:rsid w:val="00837281"/>
    <w:rsid w:val="008417C6"/>
    <w:rsid w:val="0084330B"/>
    <w:rsid w:val="008433B8"/>
    <w:rsid w:val="0084706E"/>
    <w:rsid w:val="008502AC"/>
    <w:rsid w:val="008526E0"/>
    <w:rsid w:val="00854D9D"/>
    <w:rsid w:val="0086100C"/>
    <w:rsid w:val="008673DE"/>
    <w:rsid w:val="00867592"/>
    <w:rsid w:val="00871C65"/>
    <w:rsid w:val="008774F8"/>
    <w:rsid w:val="0088555D"/>
    <w:rsid w:val="0088703E"/>
    <w:rsid w:val="008A0F09"/>
    <w:rsid w:val="008A317B"/>
    <w:rsid w:val="008A3FF9"/>
    <w:rsid w:val="008A41F8"/>
    <w:rsid w:val="008A4401"/>
    <w:rsid w:val="008B1F4B"/>
    <w:rsid w:val="008B3F3B"/>
    <w:rsid w:val="008B404F"/>
    <w:rsid w:val="008B5610"/>
    <w:rsid w:val="008C180C"/>
    <w:rsid w:val="008C36BD"/>
    <w:rsid w:val="008D3C53"/>
    <w:rsid w:val="008D5B1C"/>
    <w:rsid w:val="008E71BB"/>
    <w:rsid w:val="008F2C6F"/>
    <w:rsid w:val="008F66F4"/>
    <w:rsid w:val="00904A02"/>
    <w:rsid w:val="00906D57"/>
    <w:rsid w:val="0090769F"/>
    <w:rsid w:val="00933C55"/>
    <w:rsid w:val="009461C0"/>
    <w:rsid w:val="00955999"/>
    <w:rsid w:val="00956A85"/>
    <w:rsid w:val="00966542"/>
    <w:rsid w:val="00971E7B"/>
    <w:rsid w:val="00973087"/>
    <w:rsid w:val="0097533E"/>
    <w:rsid w:val="0098204C"/>
    <w:rsid w:val="0098717F"/>
    <w:rsid w:val="00987D1F"/>
    <w:rsid w:val="00992DED"/>
    <w:rsid w:val="00994811"/>
    <w:rsid w:val="0099672D"/>
    <w:rsid w:val="00997ECC"/>
    <w:rsid w:val="009A09C7"/>
    <w:rsid w:val="009A0AA9"/>
    <w:rsid w:val="009A3313"/>
    <w:rsid w:val="009A6A58"/>
    <w:rsid w:val="009A6E87"/>
    <w:rsid w:val="009B153A"/>
    <w:rsid w:val="009B7728"/>
    <w:rsid w:val="009B797D"/>
    <w:rsid w:val="009C6ABB"/>
    <w:rsid w:val="009C7F01"/>
    <w:rsid w:val="009D05A1"/>
    <w:rsid w:val="009D0FBA"/>
    <w:rsid w:val="009D22E5"/>
    <w:rsid w:val="009D5A4F"/>
    <w:rsid w:val="009D7ABC"/>
    <w:rsid w:val="009E3C75"/>
    <w:rsid w:val="009F1052"/>
    <w:rsid w:val="009F2B03"/>
    <w:rsid w:val="009F3976"/>
    <w:rsid w:val="009F70EB"/>
    <w:rsid w:val="00A0183A"/>
    <w:rsid w:val="00A142C1"/>
    <w:rsid w:val="00A14D6A"/>
    <w:rsid w:val="00A16B8D"/>
    <w:rsid w:val="00A22205"/>
    <w:rsid w:val="00A22423"/>
    <w:rsid w:val="00A241C4"/>
    <w:rsid w:val="00A24F83"/>
    <w:rsid w:val="00A251E5"/>
    <w:rsid w:val="00A30244"/>
    <w:rsid w:val="00A30506"/>
    <w:rsid w:val="00A30B14"/>
    <w:rsid w:val="00A3343D"/>
    <w:rsid w:val="00A33C4C"/>
    <w:rsid w:val="00A364F2"/>
    <w:rsid w:val="00A365C3"/>
    <w:rsid w:val="00A415CD"/>
    <w:rsid w:val="00A41675"/>
    <w:rsid w:val="00A42BE7"/>
    <w:rsid w:val="00A46CFD"/>
    <w:rsid w:val="00A550A1"/>
    <w:rsid w:val="00A57D14"/>
    <w:rsid w:val="00A6239B"/>
    <w:rsid w:val="00A629E3"/>
    <w:rsid w:val="00A63514"/>
    <w:rsid w:val="00A76ADB"/>
    <w:rsid w:val="00A80C79"/>
    <w:rsid w:val="00A83005"/>
    <w:rsid w:val="00A851C7"/>
    <w:rsid w:val="00A930D9"/>
    <w:rsid w:val="00A96115"/>
    <w:rsid w:val="00A96DE2"/>
    <w:rsid w:val="00AA46F6"/>
    <w:rsid w:val="00AA513D"/>
    <w:rsid w:val="00AA5EB2"/>
    <w:rsid w:val="00AB02A1"/>
    <w:rsid w:val="00AB1B08"/>
    <w:rsid w:val="00AB27B6"/>
    <w:rsid w:val="00AB2A78"/>
    <w:rsid w:val="00AB36D5"/>
    <w:rsid w:val="00AC0483"/>
    <w:rsid w:val="00AC207B"/>
    <w:rsid w:val="00AC273F"/>
    <w:rsid w:val="00AC4F69"/>
    <w:rsid w:val="00AC5E66"/>
    <w:rsid w:val="00AC743A"/>
    <w:rsid w:val="00AD43DB"/>
    <w:rsid w:val="00AE2145"/>
    <w:rsid w:val="00AE4D67"/>
    <w:rsid w:val="00AE5980"/>
    <w:rsid w:val="00AF0112"/>
    <w:rsid w:val="00AF06BB"/>
    <w:rsid w:val="00AF123F"/>
    <w:rsid w:val="00AF3DFC"/>
    <w:rsid w:val="00AF473D"/>
    <w:rsid w:val="00B0507C"/>
    <w:rsid w:val="00B05C55"/>
    <w:rsid w:val="00B068D4"/>
    <w:rsid w:val="00B06C02"/>
    <w:rsid w:val="00B10C58"/>
    <w:rsid w:val="00B11285"/>
    <w:rsid w:val="00B12CCC"/>
    <w:rsid w:val="00B16E6E"/>
    <w:rsid w:val="00B231FF"/>
    <w:rsid w:val="00B2720A"/>
    <w:rsid w:val="00B30A88"/>
    <w:rsid w:val="00B33B09"/>
    <w:rsid w:val="00B379D6"/>
    <w:rsid w:val="00B37CD7"/>
    <w:rsid w:val="00B37E11"/>
    <w:rsid w:val="00B37F51"/>
    <w:rsid w:val="00B45810"/>
    <w:rsid w:val="00B45DF3"/>
    <w:rsid w:val="00B53509"/>
    <w:rsid w:val="00B54BFE"/>
    <w:rsid w:val="00B605C7"/>
    <w:rsid w:val="00B704F4"/>
    <w:rsid w:val="00B73904"/>
    <w:rsid w:val="00B77CB9"/>
    <w:rsid w:val="00B818FC"/>
    <w:rsid w:val="00B82232"/>
    <w:rsid w:val="00B91F7D"/>
    <w:rsid w:val="00B95AB2"/>
    <w:rsid w:val="00B96719"/>
    <w:rsid w:val="00B970FE"/>
    <w:rsid w:val="00B97AA4"/>
    <w:rsid w:val="00BA540B"/>
    <w:rsid w:val="00BA552B"/>
    <w:rsid w:val="00BA601C"/>
    <w:rsid w:val="00BB3FF2"/>
    <w:rsid w:val="00BB64EE"/>
    <w:rsid w:val="00BB7A65"/>
    <w:rsid w:val="00BC3047"/>
    <w:rsid w:val="00BC4CF5"/>
    <w:rsid w:val="00BC5D39"/>
    <w:rsid w:val="00BD0F20"/>
    <w:rsid w:val="00BD1574"/>
    <w:rsid w:val="00BD6C81"/>
    <w:rsid w:val="00BD7F60"/>
    <w:rsid w:val="00BE0CE1"/>
    <w:rsid w:val="00BE28F0"/>
    <w:rsid w:val="00BE347C"/>
    <w:rsid w:val="00BF126A"/>
    <w:rsid w:val="00BF2DDA"/>
    <w:rsid w:val="00BF4394"/>
    <w:rsid w:val="00BF72A9"/>
    <w:rsid w:val="00C021A5"/>
    <w:rsid w:val="00C02289"/>
    <w:rsid w:val="00C02AA2"/>
    <w:rsid w:val="00C0497E"/>
    <w:rsid w:val="00C06463"/>
    <w:rsid w:val="00C06E6A"/>
    <w:rsid w:val="00C11DBD"/>
    <w:rsid w:val="00C15690"/>
    <w:rsid w:val="00C15B5E"/>
    <w:rsid w:val="00C1748D"/>
    <w:rsid w:val="00C176EA"/>
    <w:rsid w:val="00C2057C"/>
    <w:rsid w:val="00C20A2B"/>
    <w:rsid w:val="00C24CDB"/>
    <w:rsid w:val="00C26FC3"/>
    <w:rsid w:val="00C27E11"/>
    <w:rsid w:val="00C30EBE"/>
    <w:rsid w:val="00C332A6"/>
    <w:rsid w:val="00C35758"/>
    <w:rsid w:val="00C43DA9"/>
    <w:rsid w:val="00C448B6"/>
    <w:rsid w:val="00C46003"/>
    <w:rsid w:val="00C51C9F"/>
    <w:rsid w:val="00C551B2"/>
    <w:rsid w:val="00C559E4"/>
    <w:rsid w:val="00C55AB1"/>
    <w:rsid w:val="00C70924"/>
    <w:rsid w:val="00C75349"/>
    <w:rsid w:val="00C81C4E"/>
    <w:rsid w:val="00C8294F"/>
    <w:rsid w:val="00C87A04"/>
    <w:rsid w:val="00C9220C"/>
    <w:rsid w:val="00C9252D"/>
    <w:rsid w:val="00C92F76"/>
    <w:rsid w:val="00C969EC"/>
    <w:rsid w:val="00CC24BE"/>
    <w:rsid w:val="00CC4549"/>
    <w:rsid w:val="00CC5D13"/>
    <w:rsid w:val="00CC5F75"/>
    <w:rsid w:val="00CC6969"/>
    <w:rsid w:val="00CD1460"/>
    <w:rsid w:val="00CD3B9C"/>
    <w:rsid w:val="00CD48A2"/>
    <w:rsid w:val="00CD7B7F"/>
    <w:rsid w:val="00CE0121"/>
    <w:rsid w:val="00CE100E"/>
    <w:rsid w:val="00CE17F3"/>
    <w:rsid w:val="00CE59B4"/>
    <w:rsid w:val="00CE5ACE"/>
    <w:rsid w:val="00CE62E4"/>
    <w:rsid w:val="00CF0BA0"/>
    <w:rsid w:val="00CF1E21"/>
    <w:rsid w:val="00CF57C4"/>
    <w:rsid w:val="00D00957"/>
    <w:rsid w:val="00D02CF7"/>
    <w:rsid w:val="00D04E3C"/>
    <w:rsid w:val="00D103C1"/>
    <w:rsid w:val="00D17486"/>
    <w:rsid w:val="00D20A2F"/>
    <w:rsid w:val="00D26FE8"/>
    <w:rsid w:val="00D272C6"/>
    <w:rsid w:val="00D31FC4"/>
    <w:rsid w:val="00D340C9"/>
    <w:rsid w:val="00D37D1F"/>
    <w:rsid w:val="00D43254"/>
    <w:rsid w:val="00D4493B"/>
    <w:rsid w:val="00D51364"/>
    <w:rsid w:val="00D53F75"/>
    <w:rsid w:val="00D605F3"/>
    <w:rsid w:val="00D61C81"/>
    <w:rsid w:val="00D65B68"/>
    <w:rsid w:val="00D72A28"/>
    <w:rsid w:val="00D75357"/>
    <w:rsid w:val="00D8478F"/>
    <w:rsid w:val="00D857D2"/>
    <w:rsid w:val="00D85FCE"/>
    <w:rsid w:val="00D93721"/>
    <w:rsid w:val="00D94932"/>
    <w:rsid w:val="00D95D41"/>
    <w:rsid w:val="00DA0150"/>
    <w:rsid w:val="00DA29F1"/>
    <w:rsid w:val="00DA472C"/>
    <w:rsid w:val="00DB5EC8"/>
    <w:rsid w:val="00DB6204"/>
    <w:rsid w:val="00DC3632"/>
    <w:rsid w:val="00DC5BC2"/>
    <w:rsid w:val="00DD7A52"/>
    <w:rsid w:val="00DE21DC"/>
    <w:rsid w:val="00DF01CB"/>
    <w:rsid w:val="00DF46D6"/>
    <w:rsid w:val="00DF748E"/>
    <w:rsid w:val="00E04AF8"/>
    <w:rsid w:val="00E06FC2"/>
    <w:rsid w:val="00E07D57"/>
    <w:rsid w:val="00E12A7F"/>
    <w:rsid w:val="00E1418B"/>
    <w:rsid w:val="00E15177"/>
    <w:rsid w:val="00E17A8A"/>
    <w:rsid w:val="00E20ED8"/>
    <w:rsid w:val="00E31378"/>
    <w:rsid w:val="00E36C2A"/>
    <w:rsid w:val="00E45E7E"/>
    <w:rsid w:val="00E52245"/>
    <w:rsid w:val="00E55CD5"/>
    <w:rsid w:val="00E571FA"/>
    <w:rsid w:val="00E60885"/>
    <w:rsid w:val="00E66D49"/>
    <w:rsid w:val="00E73D4E"/>
    <w:rsid w:val="00E7673C"/>
    <w:rsid w:val="00E817DE"/>
    <w:rsid w:val="00E81B33"/>
    <w:rsid w:val="00E85C23"/>
    <w:rsid w:val="00E90B31"/>
    <w:rsid w:val="00E912C0"/>
    <w:rsid w:val="00E92100"/>
    <w:rsid w:val="00E9363C"/>
    <w:rsid w:val="00E96B92"/>
    <w:rsid w:val="00EA3A63"/>
    <w:rsid w:val="00EA4347"/>
    <w:rsid w:val="00EB19B5"/>
    <w:rsid w:val="00EB1B09"/>
    <w:rsid w:val="00EB2A3C"/>
    <w:rsid w:val="00EB2CAC"/>
    <w:rsid w:val="00EB30BA"/>
    <w:rsid w:val="00ED2D6A"/>
    <w:rsid w:val="00ED780B"/>
    <w:rsid w:val="00EF073B"/>
    <w:rsid w:val="00EF1A75"/>
    <w:rsid w:val="00EF1B29"/>
    <w:rsid w:val="00EF42E7"/>
    <w:rsid w:val="00EF4664"/>
    <w:rsid w:val="00EF68F0"/>
    <w:rsid w:val="00F00A09"/>
    <w:rsid w:val="00F01F95"/>
    <w:rsid w:val="00F1127D"/>
    <w:rsid w:val="00F12207"/>
    <w:rsid w:val="00F14716"/>
    <w:rsid w:val="00F26B20"/>
    <w:rsid w:val="00F27AAF"/>
    <w:rsid w:val="00F417E7"/>
    <w:rsid w:val="00F4335D"/>
    <w:rsid w:val="00F449CE"/>
    <w:rsid w:val="00F53392"/>
    <w:rsid w:val="00F53953"/>
    <w:rsid w:val="00F54C2D"/>
    <w:rsid w:val="00F561FB"/>
    <w:rsid w:val="00F60B37"/>
    <w:rsid w:val="00F60DAA"/>
    <w:rsid w:val="00F62847"/>
    <w:rsid w:val="00F65280"/>
    <w:rsid w:val="00F70319"/>
    <w:rsid w:val="00F70703"/>
    <w:rsid w:val="00F73A09"/>
    <w:rsid w:val="00F76B30"/>
    <w:rsid w:val="00F7794F"/>
    <w:rsid w:val="00F9255B"/>
    <w:rsid w:val="00F93A9B"/>
    <w:rsid w:val="00FA1112"/>
    <w:rsid w:val="00FB000E"/>
    <w:rsid w:val="00FB11AE"/>
    <w:rsid w:val="00FB36E1"/>
    <w:rsid w:val="00FC0216"/>
    <w:rsid w:val="00FC2626"/>
    <w:rsid w:val="00FC3406"/>
    <w:rsid w:val="00FC6904"/>
    <w:rsid w:val="00FC6916"/>
    <w:rsid w:val="00FD06B4"/>
    <w:rsid w:val="00FD278F"/>
    <w:rsid w:val="00FD39D6"/>
    <w:rsid w:val="00FD5A8E"/>
    <w:rsid w:val="00FD6079"/>
    <w:rsid w:val="00FD7CC7"/>
    <w:rsid w:val="00FE399A"/>
    <w:rsid w:val="00FE5610"/>
    <w:rsid w:val="00FF4903"/>
    <w:rsid w:val="00FF49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E4D67"/>
    <w:rPr>
      <w:sz w:val="22"/>
      <w:szCs w:val="22"/>
      <w:lang w:eastAsia="en-US"/>
    </w:rPr>
  </w:style>
  <w:style w:type="paragraph" w:styleId="Kop1">
    <w:name w:val="heading 1"/>
    <w:aliases w:val="l1,Kop 1 - Gemini Layout,Hoofdstuk,Hoofdstuk1,l11,Hoofdstuk2,l12,Heading 1a"/>
    <w:basedOn w:val="Standaard"/>
    <w:next w:val="Standaard"/>
    <w:link w:val="Kop1Char"/>
    <w:qFormat/>
    <w:rsid w:val="00A33C4C"/>
    <w:pPr>
      <w:keepNext/>
      <w:keepLines/>
      <w:numPr>
        <w:numId w:val="1"/>
      </w:numPr>
      <w:spacing w:before="480"/>
      <w:outlineLvl w:val="0"/>
    </w:pPr>
    <w:rPr>
      <w:rFonts w:eastAsia="Times New Roman"/>
      <w:b/>
      <w:bCs/>
      <w:color w:val="005377"/>
      <w:sz w:val="28"/>
      <w:szCs w:val="28"/>
    </w:rPr>
  </w:style>
  <w:style w:type="paragraph" w:styleId="Kop2">
    <w:name w:val="heading 2"/>
    <w:aliases w:val="h2,2nd level,Titre2,l2,2,Header 2,Kop 2 - Gemini Layout,2scr,Paragraaf,Paragraaf1,Paragraaf2,Heading 2 Char"/>
    <w:basedOn w:val="Standaard"/>
    <w:next w:val="Standaard"/>
    <w:link w:val="Kop2Char"/>
    <w:unhideWhenUsed/>
    <w:qFormat/>
    <w:rsid w:val="00A33C4C"/>
    <w:pPr>
      <w:keepNext/>
      <w:keepLines/>
      <w:numPr>
        <w:ilvl w:val="1"/>
        <w:numId w:val="1"/>
      </w:numPr>
      <w:spacing w:before="200"/>
      <w:outlineLvl w:val="1"/>
    </w:pPr>
    <w:rPr>
      <w:rFonts w:eastAsia="Times New Roman"/>
      <w:b/>
      <w:bCs/>
      <w:color w:val="005377"/>
      <w:sz w:val="24"/>
      <w:szCs w:val="26"/>
    </w:rPr>
  </w:style>
  <w:style w:type="paragraph" w:styleId="Kop3">
    <w:name w:val="heading 3"/>
    <w:aliases w:val="Org Heading 1,h1,Org Heading 11,h11,Org Heading 12,h12,Org Heading 13,h13,Org Heading 14,h14,Org Heading 111,h111,Org Heading 121,h121,Org Heading 131,h131,Org Heading 15,h15,Org Heading 112,h112,Org Heading 122,h122,Org Heading 132,h132,h16"/>
    <w:basedOn w:val="Standaard"/>
    <w:next w:val="Standaard"/>
    <w:link w:val="Kop3Char"/>
    <w:unhideWhenUsed/>
    <w:qFormat/>
    <w:rsid w:val="00A33C4C"/>
    <w:pPr>
      <w:keepNext/>
      <w:keepLines/>
      <w:numPr>
        <w:ilvl w:val="2"/>
        <w:numId w:val="1"/>
      </w:numPr>
      <w:spacing w:before="200"/>
      <w:outlineLvl w:val="2"/>
    </w:pPr>
    <w:rPr>
      <w:rFonts w:eastAsia="Times New Roman"/>
      <w:b/>
      <w:bCs/>
      <w:color w:val="005377"/>
    </w:rPr>
  </w:style>
  <w:style w:type="paragraph" w:styleId="Kop4">
    <w:name w:val="heading 4"/>
    <w:aliases w:val="Heading 4 Char,h:4,h4"/>
    <w:basedOn w:val="Standaard"/>
    <w:next w:val="Standaard"/>
    <w:link w:val="Kop4Char"/>
    <w:unhideWhenUsed/>
    <w:qFormat/>
    <w:rsid w:val="00A33C4C"/>
    <w:pPr>
      <w:keepNext/>
      <w:keepLines/>
      <w:numPr>
        <w:ilvl w:val="3"/>
        <w:numId w:val="1"/>
      </w:numPr>
      <w:spacing w:before="200"/>
      <w:outlineLvl w:val="3"/>
    </w:pPr>
    <w:rPr>
      <w:rFonts w:eastAsia="Times New Roman"/>
      <w:b/>
      <w:bCs/>
      <w:i/>
      <w:iCs/>
      <w:color w:val="005377"/>
    </w:rPr>
  </w:style>
  <w:style w:type="paragraph" w:styleId="Kop5">
    <w:name w:val="heading 5"/>
    <w:basedOn w:val="Standaard"/>
    <w:next w:val="Standaard"/>
    <w:link w:val="Kop5Char"/>
    <w:unhideWhenUsed/>
    <w:qFormat/>
    <w:rsid w:val="007C6831"/>
    <w:pPr>
      <w:keepNext/>
      <w:keepLines/>
      <w:numPr>
        <w:numId w:val="3"/>
      </w:numPr>
      <w:pBdr>
        <w:bottom w:val="single" w:sz="8" w:space="1" w:color="1F497D"/>
      </w:pBdr>
      <w:spacing w:after="300"/>
      <w:contextualSpacing/>
      <w:outlineLvl w:val="4"/>
    </w:pPr>
    <w:rPr>
      <w:rFonts w:eastAsia="Times New Roman"/>
      <w:color w:val="243F60"/>
      <w:sz w:val="52"/>
      <w:szCs w:val="20"/>
    </w:rPr>
  </w:style>
  <w:style w:type="paragraph" w:styleId="Kop6">
    <w:name w:val="heading 6"/>
    <w:basedOn w:val="Standaard"/>
    <w:next w:val="Standaard"/>
    <w:link w:val="Kop6Char"/>
    <w:semiHidden/>
    <w:unhideWhenUsed/>
    <w:qFormat/>
    <w:rsid w:val="008B404F"/>
    <w:pPr>
      <w:keepNext/>
      <w:keepLines/>
      <w:numPr>
        <w:ilvl w:val="5"/>
        <w:numId w:val="1"/>
      </w:numPr>
      <w:spacing w:before="200"/>
      <w:outlineLvl w:val="5"/>
    </w:pPr>
    <w:rPr>
      <w:rFonts w:ascii="Cambria" w:eastAsia="Times New Roman" w:hAnsi="Cambria"/>
      <w:i/>
      <w:iCs/>
      <w:color w:val="243F60"/>
      <w:sz w:val="20"/>
      <w:szCs w:val="20"/>
    </w:rPr>
  </w:style>
  <w:style w:type="paragraph" w:styleId="Kop7">
    <w:name w:val="heading 7"/>
    <w:basedOn w:val="Standaard"/>
    <w:next w:val="Standaard"/>
    <w:link w:val="Kop7Char"/>
    <w:semiHidden/>
    <w:unhideWhenUsed/>
    <w:qFormat/>
    <w:rsid w:val="008B404F"/>
    <w:pPr>
      <w:keepNext/>
      <w:keepLines/>
      <w:numPr>
        <w:ilvl w:val="6"/>
        <w:numId w:val="1"/>
      </w:numPr>
      <w:spacing w:before="200"/>
      <w:outlineLvl w:val="6"/>
    </w:pPr>
    <w:rPr>
      <w:rFonts w:ascii="Cambria" w:eastAsia="Times New Roman" w:hAnsi="Cambria"/>
      <w:i/>
      <w:iCs/>
      <w:color w:val="404040"/>
      <w:sz w:val="20"/>
      <w:szCs w:val="20"/>
    </w:rPr>
  </w:style>
  <w:style w:type="paragraph" w:styleId="Kop8">
    <w:name w:val="heading 8"/>
    <w:basedOn w:val="Standaard"/>
    <w:next w:val="Standaard"/>
    <w:link w:val="Kop8Char"/>
    <w:semiHidden/>
    <w:unhideWhenUsed/>
    <w:qFormat/>
    <w:rsid w:val="008B404F"/>
    <w:pPr>
      <w:keepNext/>
      <w:keepLines/>
      <w:numPr>
        <w:ilvl w:val="7"/>
        <w:numId w:val="1"/>
      </w:numPr>
      <w:spacing w:before="200"/>
      <w:outlineLvl w:val="7"/>
    </w:pPr>
    <w:rPr>
      <w:rFonts w:ascii="Cambria" w:eastAsia="Times New Roman" w:hAnsi="Cambria"/>
      <w:color w:val="404040"/>
      <w:sz w:val="20"/>
      <w:szCs w:val="20"/>
    </w:rPr>
  </w:style>
  <w:style w:type="paragraph" w:styleId="Kop9">
    <w:name w:val="heading 9"/>
    <w:basedOn w:val="Standaard"/>
    <w:next w:val="Standaard"/>
    <w:link w:val="Kop9Char"/>
    <w:semiHidden/>
    <w:unhideWhenUsed/>
    <w:qFormat/>
    <w:rsid w:val="008B404F"/>
    <w:pPr>
      <w:keepNext/>
      <w:keepLines/>
      <w:numPr>
        <w:ilvl w:val="8"/>
        <w:numId w:val="1"/>
      </w:numPr>
      <w:spacing w:before="200"/>
      <w:outlineLvl w:val="8"/>
    </w:pPr>
    <w:rPr>
      <w:rFonts w:ascii="Cambria" w:eastAsia="Times New Roman" w:hAnsi="Cambria"/>
      <w:i/>
      <w:iCs/>
      <w:color w:val="40404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l1 Char,Kop 1 - Gemini Layout Char,Hoofdstuk Char,Hoofdstuk1 Char,l11 Char,Hoofdstuk2 Char,l12 Char,Heading 1a Char"/>
    <w:link w:val="Kop1"/>
    <w:rsid w:val="00A33C4C"/>
    <w:rPr>
      <w:rFonts w:eastAsia="Times New Roman"/>
      <w:b/>
      <w:bCs/>
      <w:color w:val="005377"/>
      <w:sz w:val="28"/>
      <w:szCs w:val="28"/>
      <w:lang w:eastAsia="en-US"/>
    </w:rPr>
  </w:style>
  <w:style w:type="character" w:customStyle="1" w:styleId="Kop2Char">
    <w:name w:val="Kop 2 Char"/>
    <w:aliases w:val="h2 Char,2nd level Char,Titre2 Char,l2 Char,2 Char,Header 2 Char,Kop 2 - Gemini Layout Char,2scr Char,Paragraaf Char,Paragraaf1 Char,Paragraaf2 Char,Heading 2 Char Char"/>
    <w:link w:val="Kop2"/>
    <w:rsid w:val="00A33C4C"/>
    <w:rPr>
      <w:rFonts w:eastAsia="Times New Roman"/>
      <w:b/>
      <w:bCs/>
      <w:color w:val="005377"/>
      <w:sz w:val="24"/>
      <w:szCs w:val="26"/>
      <w:lang w:eastAsia="en-US"/>
    </w:rPr>
  </w:style>
  <w:style w:type="character" w:customStyle="1" w:styleId="Kop3Char">
    <w:name w:val="Kop 3 Char"/>
    <w:aliases w:val="Org Heading 1 Char,h1 Char,Org Heading 11 Char,h11 Char,Org Heading 12 Char,h12 Char,Org Heading 13 Char,h13 Char,Org Heading 14 Char,h14 Char,Org Heading 111 Char,h111 Char,Org Heading 121 Char,h121 Char,Org Heading 131 Char,h131 Char"/>
    <w:link w:val="Kop3"/>
    <w:rsid w:val="00A33C4C"/>
    <w:rPr>
      <w:rFonts w:eastAsia="Times New Roman"/>
      <w:b/>
      <w:bCs/>
      <w:color w:val="005377"/>
      <w:sz w:val="22"/>
      <w:szCs w:val="22"/>
      <w:lang w:eastAsia="en-US"/>
    </w:rPr>
  </w:style>
  <w:style w:type="paragraph" w:styleId="Titel">
    <w:name w:val="Title"/>
    <w:basedOn w:val="Standaard"/>
    <w:next w:val="Standaard"/>
    <w:link w:val="TitelChar"/>
    <w:uiPriority w:val="10"/>
    <w:qFormat/>
    <w:rsid w:val="00A415CD"/>
    <w:pPr>
      <w:numPr>
        <w:numId w:val="2"/>
      </w:numPr>
      <w:pBdr>
        <w:bottom w:val="single" w:sz="8" w:space="4" w:color="4F81BD"/>
      </w:pBdr>
      <w:spacing w:after="300"/>
      <w:contextualSpacing/>
      <w:jc w:val="center"/>
    </w:pPr>
    <w:rPr>
      <w:rFonts w:eastAsia="Times New Roman"/>
      <w:color w:val="005377"/>
      <w:spacing w:val="5"/>
      <w:kern w:val="28"/>
      <w:sz w:val="52"/>
      <w:szCs w:val="52"/>
    </w:rPr>
  </w:style>
  <w:style w:type="character" w:customStyle="1" w:styleId="TitelChar">
    <w:name w:val="Titel Char"/>
    <w:link w:val="Titel"/>
    <w:uiPriority w:val="10"/>
    <w:rsid w:val="00A415CD"/>
    <w:rPr>
      <w:rFonts w:eastAsia="Times New Roman"/>
      <w:color w:val="005377"/>
      <w:spacing w:val="5"/>
      <w:kern w:val="28"/>
      <w:sz w:val="52"/>
      <w:szCs w:val="52"/>
      <w:lang w:eastAsia="en-US"/>
    </w:rPr>
  </w:style>
  <w:style w:type="paragraph" w:customStyle="1" w:styleId="Subtitel1">
    <w:name w:val="Subtitel1"/>
    <w:basedOn w:val="Standaard"/>
    <w:next w:val="Standaard"/>
    <w:link w:val="SubtitelChar"/>
    <w:uiPriority w:val="11"/>
    <w:qFormat/>
    <w:rsid w:val="00E55CD5"/>
    <w:pPr>
      <w:numPr>
        <w:ilvl w:val="1"/>
      </w:numPr>
      <w:jc w:val="center"/>
    </w:pPr>
    <w:rPr>
      <w:rFonts w:eastAsia="Times New Roman"/>
      <w:i/>
      <w:iCs/>
      <w:color w:val="005279"/>
      <w:spacing w:val="15"/>
      <w:sz w:val="24"/>
      <w:szCs w:val="24"/>
    </w:rPr>
  </w:style>
  <w:style w:type="character" w:customStyle="1" w:styleId="SubtitelChar">
    <w:name w:val="Subtitel Char"/>
    <w:link w:val="Subtitel1"/>
    <w:uiPriority w:val="11"/>
    <w:rsid w:val="00E55CD5"/>
    <w:rPr>
      <w:rFonts w:eastAsia="Times New Roman"/>
      <w:i/>
      <w:iCs/>
      <w:color w:val="005279"/>
      <w:spacing w:val="15"/>
      <w:sz w:val="24"/>
      <w:szCs w:val="24"/>
      <w:lang w:eastAsia="en-US"/>
    </w:rPr>
  </w:style>
  <w:style w:type="character" w:styleId="Subtielebenadrukking">
    <w:name w:val="Subtle Emphasis"/>
    <w:uiPriority w:val="19"/>
    <w:qFormat/>
    <w:rsid w:val="008B404F"/>
    <w:rPr>
      <w:rFonts w:ascii="Calibri" w:hAnsi="Calibri"/>
      <w:i/>
      <w:iCs/>
      <w:color w:val="808080"/>
    </w:rPr>
  </w:style>
  <w:style w:type="character" w:styleId="Nadruk">
    <w:name w:val="Emphasis"/>
    <w:uiPriority w:val="20"/>
    <w:qFormat/>
    <w:rsid w:val="008B404F"/>
    <w:rPr>
      <w:rFonts w:ascii="Calibri" w:hAnsi="Calibri"/>
      <w:i/>
      <w:iCs/>
    </w:rPr>
  </w:style>
  <w:style w:type="character" w:styleId="Intensievebenadrukking">
    <w:name w:val="Intense Emphasis"/>
    <w:uiPriority w:val="21"/>
    <w:qFormat/>
    <w:rsid w:val="00A33C4C"/>
    <w:rPr>
      <w:rFonts w:ascii="Calibri" w:hAnsi="Calibri"/>
      <w:b/>
      <w:bCs/>
      <w:i/>
      <w:iCs/>
      <w:color w:val="005377"/>
    </w:rPr>
  </w:style>
  <w:style w:type="character" w:styleId="Zwaar">
    <w:name w:val="Strong"/>
    <w:uiPriority w:val="22"/>
    <w:qFormat/>
    <w:rsid w:val="008B404F"/>
    <w:rPr>
      <w:rFonts w:ascii="Calibri" w:hAnsi="Calibri"/>
      <w:b/>
      <w:bCs/>
    </w:rPr>
  </w:style>
  <w:style w:type="paragraph" w:styleId="Citaat">
    <w:name w:val="Quote"/>
    <w:basedOn w:val="Standaard"/>
    <w:next w:val="Standaard"/>
    <w:link w:val="CitaatChar"/>
    <w:uiPriority w:val="29"/>
    <w:qFormat/>
    <w:rsid w:val="008B404F"/>
    <w:rPr>
      <w:i/>
      <w:iCs/>
      <w:color w:val="000000"/>
      <w:sz w:val="20"/>
      <w:szCs w:val="20"/>
    </w:rPr>
  </w:style>
  <w:style w:type="character" w:customStyle="1" w:styleId="CitaatChar">
    <w:name w:val="Citaat Char"/>
    <w:link w:val="Citaat"/>
    <w:uiPriority w:val="29"/>
    <w:rsid w:val="008B404F"/>
    <w:rPr>
      <w:rFonts w:ascii="Calibri" w:hAnsi="Calibri"/>
      <w:i/>
      <w:iCs/>
      <w:color w:val="000000"/>
    </w:rPr>
  </w:style>
  <w:style w:type="paragraph" w:styleId="Duidelijkcitaat">
    <w:name w:val="Intense Quote"/>
    <w:basedOn w:val="Standaard"/>
    <w:next w:val="Standaard"/>
    <w:link w:val="DuidelijkcitaatChar"/>
    <w:uiPriority w:val="30"/>
    <w:qFormat/>
    <w:rsid w:val="008B404F"/>
    <w:pPr>
      <w:pBdr>
        <w:bottom w:val="single" w:sz="4" w:space="4" w:color="4F81BD"/>
      </w:pBdr>
      <w:spacing w:before="200" w:after="280"/>
      <w:ind w:left="936" w:right="936"/>
    </w:pPr>
    <w:rPr>
      <w:b/>
      <w:bCs/>
      <w:i/>
      <w:iCs/>
      <w:sz w:val="20"/>
      <w:szCs w:val="20"/>
    </w:rPr>
  </w:style>
  <w:style w:type="character" w:customStyle="1" w:styleId="DuidelijkcitaatChar">
    <w:name w:val="Duidelijk citaat Char"/>
    <w:link w:val="Duidelijkcitaat"/>
    <w:uiPriority w:val="30"/>
    <w:rsid w:val="008B404F"/>
    <w:rPr>
      <w:b/>
      <w:bCs/>
      <w:i/>
      <w:iCs/>
    </w:rPr>
  </w:style>
  <w:style w:type="character" w:styleId="Subtieleverwijzing">
    <w:name w:val="Subtle Reference"/>
    <w:uiPriority w:val="31"/>
    <w:qFormat/>
    <w:rsid w:val="008B404F"/>
    <w:rPr>
      <w:rFonts w:ascii="Calibri" w:hAnsi="Calibri"/>
      <w:smallCaps/>
      <w:color w:val="C0504D"/>
      <w:u w:val="single"/>
    </w:rPr>
  </w:style>
  <w:style w:type="character" w:styleId="Intensieveverwijzing">
    <w:name w:val="Intense Reference"/>
    <w:uiPriority w:val="32"/>
    <w:qFormat/>
    <w:rsid w:val="008B404F"/>
    <w:rPr>
      <w:rFonts w:ascii="Calibri" w:hAnsi="Calibri"/>
      <w:b/>
      <w:bCs/>
      <w:smallCaps/>
      <w:color w:val="C0504D"/>
      <w:spacing w:val="5"/>
      <w:u w:val="single"/>
    </w:rPr>
  </w:style>
  <w:style w:type="character" w:customStyle="1" w:styleId="Kop4Char">
    <w:name w:val="Kop 4 Char"/>
    <w:aliases w:val="Heading 4 Char Char,h:4 Char,h4 Char"/>
    <w:link w:val="Kop4"/>
    <w:rsid w:val="00A33C4C"/>
    <w:rPr>
      <w:rFonts w:eastAsia="Times New Roman"/>
      <w:b/>
      <w:bCs/>
      <w:i/>
      <w:iCs/>
      <w:color w:val="005377"/>
      <w:sz w:val="22"/>
      <w:szCs w:val="22"/>
      <w:lang w:eastAsia="en-US"/>
    </w:rPr>
  </w:style>
  <w:style w:type="character" w:customStyle="1" w:styleId="Kop5Char">
    <w:name w:val="Kop 5 Char"/>
    <w:link w:val="Kop5"/>
    <w:rsid w:val="007C6831"/>
    <w:rPr>
      <w:rFonts w:eastAsia="Times New Roman"/>
      <w:color w:val="243F60"/>
      <w:sz w:val="52"/>
    </w:rPr>
  </w:style>
  <w:style w:type="paragraph" w:styleId="Koptekst">
    <w:name w:val="header"/>
    <w:basedOn w:val="Standaard"/>
    <w:link w:val="KoptekstChar"/>
    <w:uiPriority w:val="99"/>
    <w:unhideWhenUsed/>
    <w:rsid w:val="008B404F"/>
    <w:pPr>
      <w:tabs>
        <w:tab w:val="center" w:pos="4536"/>
        <w:tab w:val="right" w:pos="9072"/>
      </w:tabs>
    </w:pPr>
  </w:style>
  <w:style w:type="character" w:customStyle="1" w:styleId="KoptekstChar">
    <w:name w:val="Koptekst Char"/>
    <w:basedOn w:val="Standaardalinea-lettertype"/>
    <w:link w:val="Koptekst"/>
    <w:uiPriority w:val="99"/>
    <w:rsid w:val="008B404F"/>
  </w:style>
  <w:style w:type="paragraph" w:styleId="Voettekst">
    <w:name w:val="footer"/>
    <w:basedOn w:val="Standaard"/>
    <w:link w:val="VoettekstChar"/>
    <w:uiPriority w:val="99"/>
    <w:unhideWhenUsed/>
    <w:rsid w:val="008B404F"/>
    <w:pPr>
      <w:tabs>
        <w:tab w:val="center" w:pos="4536"/>
        <w:tab w:val="right" w:pos="9072"/>
      </w:tabs>
    </w:pPr>
  </w:style>
  <w:style w:type="character" w:customStyle="1" w:styleId="VoettekstChar">
    <w:name w:val="Voettekst Char"/>
    <w:basedOn w:val="Standaardalinea-lettertype"/>
    <w:link w:val="Voettekst"/>
    <w:uiPriority w:val="99"/>
    <w:rsid w:val="008B404F"/>
  </w:style>
  <w:style w:type="paragraph" w:styleId="Ballontekst">
    <w:name w:val="Balloon Text"/>
    <w:basedOn w:val="Standaard"/>
    <w:link w:val="BallontekstChar"/>
    <w:uiPriority w:val="99"/>
    <w:semiHidden/>
    <w:unhideWhenUsed/>
    <w:rsid w:val="008B404F"/>
    <w:rPr>
      <w:rFonts w:ascii="Tahoma" w:hAnsi="Tahoma"/>
      <w:sz w:val="16"/>
      <w:szCs w:val="16"/>
    </w:rPr>
  </w:style>
  <w:style w:type="character" w:customStyle="1" w:styleId="BallontekstChar">
    <w:name w:val="Ballontekst Char"/>
    <w:link w:val="Ballontekst"/>
    <w:uiPriority w:val="99"/>
    <w:semiHidden/>
    <w:rsid w:val="008B404F"/>
    <w:rPr>
      <w:rFonts w:ascii="Tahoma" w:hAnsi="Tahoma" w:cs="Tahoma"/>
      <w:sz w:val="16"/>
      <w:szCs w:val="16"/>
    </w:rPr>
  </w:style>
  <w:style w:type="character" w:customStyle="1" w:styleId="Kop6Char">
    <w:name w:val="Kop 6 Char"/>
    <w:link w:val="Kop6"/>
    <w:semiHidden/>
    <w:rsid w:val="008B404F"/>
    <w:rPr>
      <w:rFonts w:ascii="Cambria" w:eastAsia="Times New Roman" w:hAnsi="Cambria"/>
      <w:i/>
      <w:iCs/>
      <w:color w:val="243F60"/>
    </w:rPr>
  </w:style>
  <w:style w:type="character" w:customStyle="1" w:styleId="Kop7Char">
    <w:name w:val="Kop 7 Char"/>
    <w:link w:val="Kop7"/>
    <w:semiHidden/>
    <w:rsid w:val="008B404F"/>
    <w:rPr>
      <w:rFonts w:ascii="Cambria" w:eastAsia="Times New Roman" w:hAnsi="Cambria"/>
      <w:i/>
      <w:iCs/>
      <w:color w:val="404040"/>
    </w:rPr>
  </w:style>
  <w:style w:type="character" w:customStyle="1" w:styleId="Kop8Char">
    <w:name w:val="Kop 8 Char"/>
    <w:link w:val="Kop8"/>
    <w:semiHidden/>
    <w:rsid w:val="008B404F"/>
    <w:rPr>
      <w:rFonts w:ascii="Cambria" w:eastAsia="Times New Roman" w:hAnsi="Cambria"/>
      <w:color w:val="404040"/>
    </w:rPr>
  </w:style>
  <w:style w:type="character" w:customStyle="1" w:styleId="Kop9Char">
    <w:name w:val="Kop 9 Char"/>
    <w:link w:val="Kop9"/>
    <w:semiHidden/>
    <w:rsid w:val="008B404F"/>
    <w:rPr>
      <w:rFonts w:ascii="Cambria" w:eastAsia="Times New Roman" w:hAnsi="Cambria"/>
      <w:i/>
      <w:iCs/>
      <w:color w:val="404040"/>
    </w:rPr>
  </w:style>
  <w:style w:type="paragraph" w:styleId="Geenafstand">
    <w:name w:val="No Spacing"/>
    <w:uiPriority w:val="1"/>
    <w:qFormat/>
    <w:rsid w:val="00495E67"/>
    <w:rPr>
      <w:sz w:val="22"/>
      <w:szCs w:val="22"/>
      <w:lang w:eastAsia="en-US"/>
    </w:rPr>
  </w:style>
  <w:style w:type="table" w:styleId="Tabelraster">
    <w:name w:val="Table Grid"/>
    <w:basedOn w:val="Standaardtabel"/>
    <w:uiPriority w:val="59"/>
    <w:rsid w:val="004C20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06ABD"/>
    <w:pPr>
      <w:ind w:left="708"/>
    </w:pPr>
  </w:style>
  <w:style w:type="paragraph" w:styleId="Inhopg1">
    <w:name w:val="toc 1"/>
    <w:basedOn w:val="Standaard"/>
    <w:next w:val="Standaard"/>
    <w:autoRedefine/>
    <w:uiPriority w:val="39"/>
    <w:unhideWhenUsed/>
    <w:rsid w:val="00E55CD5"/>
  </w:style>
  <w:style w:type="paragraph" w:styleId="Inhopg2">
    <w:name w:val="toc 2"/>
    <w:basedOn w:val="Standaard"/>
    <w:next w:val="Standaard"/>
    <w:autoRedefine/>
    <w:uiPriority w:val="39"/>
    <w:unhideWhenUsed/>
    <w:rsid w:val="00E55CD5"/>
    <w:pPr>
      <w:ind w:left="220"/>
    </w:pPr>
  </w:style>
  <w:style w:type="paragraph" w:styleId="Inhopg3">
    <w:name w:val="toc 3"/>
    <w:basedOn w:val="Standaard"/>
    <w:next w:val="Standaard"/>
    <w:autoRedefine/>
    <w:uiPriority w:val="39"/>
    <w:unhideWhenUsed/>
    <w:rsid w:val="00E55CD5"/>
    <w:pPr>
      <w:ind w:left="440"/>
    </w:pPr>
  </w:style>
  <w:style w:type="character" w:styleId="Hyperlink">
    <w:name w:val="Hyperlink"/>
    <w:uiPriority w:val="99"/>
    <w:unhideWhenUsed/>
    <w:rsid w:val="00E55CD5"/>
    <w:rPr>
      <w:color w:val="0000FF"/>
      <w:u w:val="single"/>
    </w:rPr>
  </w:style>
  <w:style w:type="paragraph" w:customStyle="1" w:styleId="TabelText">
    <w:name w:val="TabelText"/>
    <w:basedOn w:val="Standaard"/>
    <w:rsid w:val="002C2A2E"/>
    <w:pPr>
      <w:widowControl w:val="0"/>
      <w:tabs>
        <w:tab w:val="left" w:pos="1607"/>
        <w:tab w:val="left" w:pos="2835"/>
        <w:tab w:val="left" w:pos="4536"/>
        <w:tab w:val="right" w:pos="9356"/>
      </w:tabs>
      <w:suppressAutoHyphens/>
      <w:spacing w:before="40" w:after="40"/>
    </w:pPr>
    <w:rPr>
      <w:rFonts w:ascii="Arial" w:eastAsia="Times New Roman" w:hAnsi="Arial"/>
      <w:sz w:val="18"/>
      <w:szCs w:val="20"/>
      <w:lang w:eastAsia="ar-SA"/>
    </w:rPr>
  </w:style>
  <w:style w:type="paragraph" w:customStyle="1" w:styleId="table1pt">
    <w:name w:val="table 1 pt"/>
    <w:basedOn w:val="Standaard"/>
    <w:rsid w:val="002C2A2E"/>
    <w:pPr>
      <w:tabs>
        <w:tab w:val="left" w:pos="7777"/>
      </w:tabs>
      <w:suppressAutoHyphens/>
      <w:spacing w:before="20" w:after="20"/>
      <w:ind w:left="20" w:right="20"/>
    </w:pPr>
    <w:rPr>
      <w:rFonts w:ascii="Arial" w:eastAsia="Times New Roman" w:hAnsi="Arial"/>
      <w:sz w:val="18"/>
      <w:szCs w:val="20"/>
      <w:lang w:val="en-GB" w:eastAsia="ar-SA"/>
    </w:rPr>
  </w:style>
  <w:style w:type="character" w:customStyle="1" w:styleId="WW8Num2z0">
    <w:name w:val="WW8Num2z0"/>
    <w:rsid w:val="00573265"/>
    <w:rPr>
      <w:rFonts w:ascii="KPN Sans" w:hAnsi="KPN Sans"/>
      <w:b/>
      <w:i w:val="0"/>
      <w:sz w:val="20"/>
    </w:rPr>
  </w:style>
  <w:style w:type="character" w:customStyle="1" w:styleId="apple-style-span">
    <w:name w:val="apple-style-span"/>
    <w:basedOn w:val="Standaardalinea-lettertype"/>
    <w:rsid w:val="00573265"/>
  </w:style>
  <w:style w:type="character" w:customStyle="1" w:styleId="hps">
    <w:name w:val="hps"/>
    <w:basedOn w:val="Standaardalinea-lettertype"/>
    <w:rsid w:val="00966542"/>
  </w:style>
  <w:style w:type="paragraph" w:styleId="Voetnoottekst">
    <w:name w:val="footnote text"/>
    <w:basedOn w:val="Standaard"/>
    <w:link w:val="VoetnoottekstChar"/>
    <w:uiPriority w:val="99"/>
    <w:semiHidden/>
    <w:unhideWhenUsed/>
    <w:rsid w:val="009461C0"/>
    <w:rPr>
      <w:sz w:val="20"/>
      <w:szCs w:val="20"/>
    </w:rPr>
  </w:style>
  <w:style w:type="character" w:customStyle="1" w:styleId="VoetnoottekstChar">
    <w:name w:val="Voetnoottekst Char"/>
    <w:link w:val="Voetnoottekst"/>
    <w:uiPriority w:val="99"/>
    <w:semiHidden/>
    <w:rsid w:val="009461C0"/>
    <w:rPr>
      <w:lang w:eastAsia="en-US"/>
    </w:rPr>
  </w:style>
  <w:style w:type="character" w:styleId="Voetnootmarkering">
    <w:name w:val="footnote reference"/>
    <w:uiPriority w:val="99"/>
    <w:semiHidden/>
    <w:unhideWhenUsed/>
    <w:rsid w:val="009461C0"/>
    <w:rPr>
      <w:vertAlign w:val="superscript"/>
    </w:rPr>
  </w:style>
  <w:style w:type="character" w:styleId="Verwijzingopmerking">
    <w:name w:val="annotation reference"/>
    <w:uiPriority w:val="99"/>
    <w:semiHidden/>
    <w:unhideWhenUsed/>
    <w:rsid w:val="008B3F3B"/>
    <w:rPr>
      <w:sz w:val="16"/>
      <w:szCs w:val="16"/>
    </w:rPr>
  </w:style>
  <w:style w:type="paragraph" w:styleId="Tekstopmerking">
    <w:name w:val="annotation text"/>
    <w:basedOn w:val="Standaard"/>
    <w:link w:val="TekstopmerkingChar"/>
    <w:uiPriority w:val="99"/>
    <w:semiHidden/>
    <w:unhideWhenUsed/>
    <w:rsid w:val="008B3F3B"/>
    <w:rPr>
      <w:sz w:val="20"/>
      <w:szCs w:val="20"/>
    </w:rPr>
  </w:style>
  <w:style w:type="character" w:customStyle="1" w:styleId="TekstopmerkingChar">
    <w:name w:val="Tekst opmerking Char"/>
    <w:link w:val="Tekstopmerking"/>
    <w:uiPriority w:val="99"/>
    <w:semiHidden/>
    <w:rsid w:val="008B3F3B"/>
    <w:rPr>
      <w:lang w:eastAsia="en-US"/>
    </w:rPr>
  </w:style>
  <w:style w:type="paragraph" w:styleId="Onderwerpvanopmerking">
    <w:name w:val="annotation subject"/>
    <w:basedOn w:val="Tekstopmerking"/>
    <w:next w:val="Tekstopmerking"/>
    <w:link w:val="OnderwerpvanopmerkingChar"/>
    <w:uiPriority w:val="99"/>
    <w:semiHidden/>
    <w:unhideWhenUsed/>
    <w:rsid w:val="008B3F3B"/>
    <w:rPr>
      <w:b/>
      <w:bCs/>
    </w:rPr>
  </w:style>
  <w:style w:type="character" w:customStyle="1" w:styleId="OnderwerpvanopmerkingChar">
    <w:name w:val="Onderwerp van opmerking Char"/>
    <w:link w:val="Onderwerpvanopmerking"/>
    <w:uiPriority w:val="99"/>
    <w:semiHidden/>
    <w:rsid w:val="008B3F3B"/>
    <w:rPr>
      <w:b/>
      <w:bCs/>
      <w:lang w:eastAsia="en-US"/>
    </w:rPr>
  </w:style>
  <w:style w:type="paragraph" w:styleId="Eindnoottekst">
    <w:name w:val="endnote text"/>
    <w:basedOn w:val="Standaard"/>
    <w:link w:val="EindnoottekstChar"/>
    <w:uiPriority w:val="99"/>
    <w:semiHidden/>
    <w:unhideWhenUsed/>
    <w:rsid w:val="00586636"/>
    <w:rPr>
      <w:sz w:val="20"/>
      <w:szCs w:val="20"/>
    </w:rPr>
  </w:style>
  <w:style w:type="character" w:customStyle="1" w:styleId="EindnoottekstChar">
    <w:name w:val="Eindnoottekst Char"/>
    <w:link w:val="Eindnoottekst"/>
    <w:uiPriority w:val="99"/>
    <w:semiHidden/>
    <w:rsid w:val="00586636"/>
    <w:rPr>
      <w:lang w:eastAsia="en-US"/>
    </w:rPr>
  </w:style>
  <w:style w:type="character" w:styleId="Eindnootmarkering">
    <w:name w:val="endnote reference"/>
    <w:uiPriority w:val="99"/>
    <w:semiHidden/>
    <w:unhideWhenUsed/>
    <w:rsid w:val="00586636"/>
    <w:rPr>
      <w:vertAlign w:val="superscript"/>
    </w:rPr>
  </w:style>
  <w:style w:type="paragraph" w:styleId="Bijschrift">
    <w:name w:val="caption"/>
    <w:basedOn w:val="Standaard"/>
    <w:next w:val="Standaard"/>
    <w:link w:val="BijschriftChar"/>
    <w:unhideWhenUsed/>
    <w:qFormat/>
    <w:rsid w:val="00423B40"/>
    <w:rPr>
      <w:b/>
      <w:bCs/>
      <w:sz w:val="20"/>
      <w:szCs w:val="20"/>
    </w:rPr>
  </w:style>
  <w:style w:type="character" w:customStyle="1" w:styleId="BijschriftChar">
    <w:name w:val="Bijschrift Char"/>
    <w:link w:val="Bijschrift"/>
    <w:rsid w:val="00682FE3"/>
    <w:rPr>
      <w:b/>
      <w:bCs/>
      <w:lang w:eastAsia="en-US"/>
    </w:rPr>
  </w:style>
  <w:style w:type="character" w:customStyle="1" w:styleId="Heading1Char">
    <w:name w:val="Heading 1 Char"/>
    <w:rsid w:val="00C27E11"/>
    <w:rPr>
      <w:rFonts w:ascii="Arial" w:hAnsi="Arial" w:cs="Arial"/>
      <w:b/>
      <w:bCs/>
      <w:color w:val="000000"/>
      <w:kern w:val="32"/>
      <w:sz w:val="32"/>
      <w:szCs w:val="32"/>
      <w:lang w:val="nl-NL" w:eastAsia="en-US" w:bidi="ar-SA"/>
    </w:rPr>
  </w:style>
  <w:style w:type="paragraph" w:customStyle="1" w:styleId="shortterm">
    <w:name w:val="short_term"/>
    <w:basedOn w:val="Standaard"/>
    <w:next w:val="Standaard"/>
    <w:autoRedefine/>
    <w:rsid w:val="00C27E11"/>
    <w:pPr>
      <w:numPr>
        <w:numId w:val="4"/>
      </w:numPr>
      <w:spacing w:before="60" w:after="60"/>
    </w:pPr>
    <w:rPr>
      <w:rFonts w:ascii="Arial" w:eastAsia="Times New Roman" w:hAnsi="Arial"/>
      <w:sz w:val="16"/>
      <w:szCs w:val="16"/>
      <w:lang w:val="en-US"/>
    </w:rPr>
  </w:style>
  <w:style w:type="character" w:styleId="GevolgdeHyperlink">
    <w:name w:val="FollowedHyperlink"/>
    <w:basedOn w:val="Standaardalinea-lettertype"/>
    <w:uiPriority w:val="99"/>
    <w:semiHidden/>
    <w:unhideWhenUsed/>
    <w:rsid w:val="00B37F51"/>
    <w:rPr>
      <w:color w:val="800080" w:themeColor="followedHyperlink"/>
      <w:u w:val="single"/>
    </w:rPr>
  </w:style>
  <w:style w:type="table" w:styleId="Tabelraster8">
    <w:name w:val="Table Grid 8"/>
    <w:basedOn w:val="Standaardtabel"/>
    <w:semiHidden/>
    <w:unhideWhenUsed/>
    <w:rsid w:val="00AA5EB2"/>
    <w:pPr>
      <w:keepLines/>
      <w:tabs>
        <w:tab w:val="left" w:pos="284"/>
        <w:tab w:val="left" w:pos="851"/>
        <w:tab w:val="left" w:pos="7830"/>
      </w:tabs>
      <w:spacing w:line="340" w:lineRule="atLeast"/>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paragraph" w:styleId="Documentstructuur">
    <w:name w:val="Document Map"/>
    <w:basedOn w:val="Standaard"/>
    <w:link w:val="DocumentstructuurChar"/>
    <w:uiPriority w:val="99"/>
    <w:semiHidden/>
    <w:unhideWhenUsed/>
    <w:rsid w:val="00C11DBD"/>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C11DBD"/>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E4D67"/>
    <w:rPr>
      <w:sz w:val="22"/>
      <w:szCs w:val="22"/>
      <w:lang w:eastAsia="en-US"/>
    </w:rPr>
  </w:style>
  <w:style w:type="paragraph" w:styleId="Kop1">
    <w:name w:val="heading 1"/>
    <w:aliases w:val="l1,Kop 1 - Gemini Layout,Hoofdstuk,Hoofdstuk1,l11,Hoofdstuk2,l12,Heading 1a"/>
    <w:basedOn w:val="Standaard"/>
    <w:next w:val="Standaard"/>
    <w:link w:val="Kop1Char"/>
    <w:qFormat/>
    <w:rsid w:val="00A33C4C"/>
    <w:pPr>
      <w:keepNext/>
      <w:keepLines/>
      <w:numPr>
        <w:numId w:val="1"/>
      </w:numPr>
      <w:spacing w:before="480"/>
      <w:outlineLvl w:val="0"/>
    </w:pPr>
    <w:rPr>
      <w:rFonts w:eastAsia="Times New Roman"/>
      <w:b/>
      <w:bCs/>
      <w:color w:val="005377"/>
      <w:sz w:val="28"/>
      <w:szCs w:val="28"/>
      <w:lang w:val="x-none"/>
    </w:rPr>
  </w:style>
  <w:style w:type="paragraph" w:styleId="Kop2">
    <w:name w:val="heading 2"/>
    <w:aliases w:val="h2,2nd level,Titre2,l2,2,Header 2,Kop 2 - Gemini Layout,2scr,Paragraaf,Paragraaf1,Paragraaf2,Heading 2 Char"/>
    <w:basedOn w:val="Standaard"/>
    <w:next w:val="Standaard"/>
    <w:link w:val="Kop2Char"/>
    <w:unhideWhenUsed/>
    <w:qFormat/>
    <w:rsid w:val="00A33C4C"/>
    <w:pPr>
      <w:keepNext/>
      <w:keepLines/>
      <w:numPr>
        <w:ilvl w:val="1"/>
        <w:numId w:val="1"/>
      </w:numPr>
      <w:spacing w:before="200"/>
      <w:outlineLvl w:val="1"/>
    </w:pPr>
    <w:rPr>
      <w:rFonts w:eastAsia="Times New Roman"/>
      <w:b/>
      <w:bCs/>
      <w:color w:val="005377"/>
      <w:sz w:val="24"/>
      <w:szCs w:val="26"/>
      <w:lang w:val="x-none"/>
    </w:rPr>
  </w:style>
  <w:style w:type="paragraph" w:styleId="Kop3">
    <w:name w:val="heading 3"/>
    <w:aliases w:val="Org Heading 1,h1,Org Heading 11,h11,Org Heading 12,h12,Org Heading 13,h13,Org Heading 14,h14,Org Heading 111,h111,Org Heading 121,h121,Org Heading 131,h131,Org Heading 15,h15,Org Heading 112,h112,Org Heading 122,h122,Org Heading 132,h132,h16"/>
    <w:basedOn w:val="Standaard"/>
    <w:next w:val="Standaard"/>
    <w:link w:val="Kop3Char"/>
    <w:unhideWhenUsed/>
    <w:qFormat/>
    <w:rsid w:val="00A33C4C"/>
    <w:pPr>
      <w:keepNext/>
      <w:keepLines/>
      <w:numPr>
        <w:ilvl w:val="2"/>
        <w:numId w:val="1"/>
      </w:numPr>
      <w:spacing w:before="200"/>
      <w:outlineLvl w:val="2"/>
    </w:pPr>
    <w:rPr>
      <w:rFonts w:eastAsia="Times New Roman"/>
      <w:b/>
      <w:bCs/>
      <w:color w:val="005377"/>
      <w:lang w:val="x-none"/>
    </w:rPr>
  </w:style>
  <w:style w:type="paragraph" w:styleId="Kop4">
    <w:name w:val="heading 4"/>
    <w:aliases w:val="Heading 4 Char,h:4,h4"/>
    <w:basedOn w:val="Standaard"/>
    <w:next w:val="Standaard"/>
    <w:link w:val="Kop4Char"/>
    <w:unhideWhenUsed/>
    <w:qFormat/>
    <w:rsid w:val="00A33C4C"/>
    <w:pPr>
      <w:keepNext/>
      <w:keepLines/>
      <w:numPr>
        <w:ilvl w:val="3"/>
        <w:numId w:val="1"/>
      </w:numPr>
      <w:spacing w:before="200"/>
      <w:outlineLvl w:val="3"/>
    </w:pPr>
    <w:rPr>
      <w:rFonts w:eastAsia="Times New Roman"/>
      <w:b/>
      <w:bCs/>
      <w:i/>
      <w:iCs/>
      <w:color w:val="005377"/>
      <w:lang w:val="x-none"/>
    </w:rPr>
  </w:style>
  <w:style w:type="paragraph" w:styleId="Kop5">
    <w:name w:val="heading 5"/>
    <w:basedOn w:val="Standaard"/>
    <w:next w:val="Standaard"/>
    <w:link w:val="Kop5Char"/>
    <w:unhideWhenUsed/>
    <w:qFormat/>
    <w:rsid w:val="007C6831"/>
    <w:pPr>
      <w:keepNext/>
      <w:keepLines/>
      <w:numPr>
        <w:numId w:val="3"/>
      </w:numPr>
      <w:pBdr>
        <w:bottom w:val="single" w:sz="8" w:space="1" w:color="1F497D"/>
      </w:pBdr>
      <w:spacing w:after="300"/>
      <w:contextualSpacing/>
      <w:outlineLvl w:val="4"/>
    </w:pPr>
    <w:rPr>
      <w:rFonts w:eastAsia="Times New Roman"/>
      <w:color w:val="243F60"/>
      <w:sz w:val="52"/>
      <w:szCs w:val="20"/>
      <w:lang w:val="x-none" w:eastAsia="x-none"/>
    </w:rPr>
  </w:style>
  <w:style w:type="paragraph" w:styleId="Kop6">
    <w:name w:val="heading 6"/>
    <w:basedOn w:val="Standaard"/>
    <w:next w:val="Standaard"/>
    <w:link w:val="Kop6Char"/>
    <w:semiHidden/>
    <w:unhideWhenUsed/>
    <w:qFormat/>
    <w:rsid w:val="008B404F"/>
    <w:pPr>
      <w:keepNext/>
      <w:keepLines/>
      <w:numPr>
        <w:ilvl w:val="5"/>
        <w:numId w:val="1"/>
      </w:numPr>
      <w:spacing w:before="200"/>
      <w:outlineLvl w:val="5"/>
    </w:pPr>
    <w:rPr>
      <w:rFonts w:ascii="Cambria" w:eastAsia="Times New Roman" w:hAnsi="Cambria"/>
      <w:i/>
      <w:iCs/>
      <w:color w:val="243F60"/>
      <w:sz w:val="20"/>
      <w:szCs w:val="20"/>
      <w:lang w:val="x-none" w:eastAsia="x-none"/>
    </w:rPr>
  </w:style>
  <w:style w:type="paragraph" w:styleId="Kop7">
    <w:name w:val="heading 7"/>
    <w:basedOn w:val="Standaard"/>
    <w:next w:val="Standaard"/>
    <w:link w:val="Kop7Char"/>
    <w:semiHidden/>
    <w:unhideWhenUsed/>
    <w:qFormat/>
    <w:rsid w:val="008B404F"/>
    <w:pPr>
      <w:keepNext/>
      <w:keepLines/>
      <w:numPr>
        <w:ilvl w:val="6"/>
        <w:numId w:val="1"/>
      </w:numPr>
      <w:spacing w:before="200"/>
      <w:outlineLvl w:val="6"/>
    </w:pPr>
    <w:rPr>
      <w:rFonts w:ascii="Cambria" w:eastAsia="Times New Roman" w:hAnsi="Cambria"/>
      <w:i/>
      <w:iCs/>
      <w:color w:val="404040"/>
      <w:sz w:val="20"/>
      <w:szCs w:val="20"/>
      <w:lang w:val="x-none" w:eastAsia="x-none"/>
    </w:rPr>
  </w:style>
  <w:style w:type="paragraph" w:styleId="Kop8">
    <w:name w:val="heading 8"/>
    <w:basedOn w:val="Standaard"/>
    <w:next w:val="Standaard"/>
    <w:link w:val="Kop8Char"/>
    <w:semiHidden/>
    <w:unhideWhenUsed/>
    <w:qFormat/>
    <w:rsid w:val="008B404F"/>
    <w:pPr>
      <w:keepNext/>
      <w:keepLines/>
      <w:numPr>
        <w:ilvl w:val="7"/>
        <w:numId w:val="1"/>
      </w:numPr>
      <w:spacing w:before="200"/>
      <w:outlineLvl w:val="7"/>
    </w:pPr>
    <w:rPr>
      <w:rFonts w:ascii="Cambria" w:eastAsia="Times New Roman" w:hAnsi="Cambria"/>
      <w:color w:val="404040"/>
      <w:sz w:val="20"/>
      <w:szCs w:val="20"/>
      <w:lang w:val="x-none" w:eastAsia="x-none"/>
    </w:rPr>
  </w:style>
  <w:style w:type="paragraph" w:styleId="Kop9">
    <w:name w:val="heading 9"/>
    <w:basedOn w:val="Standaard"/>
    <w:next w:val="Standaard"/>
    <w:link w:val="Kop9Char"/>
    <w:semiHidden/>
    <w:unhideWhenUsed/>
    <w:qFormat/>
    <w:rsid w:val="008B404F"/>
    <w:pPr>
      <w:keepNext/>
      <w:keepLines/>
      <w:numPr>
        <w:ilvl w:val="8"/>
        <w:numId w:val="1"/>
      </w:numPr>
      <w:spacing w:before="200"/>
      <w:outlineLvl w:val="8"/>
    </w:pPr>
    <w:rPr>
      <w:rFonts w:ascii="Cambria" w:eastAsia="Times New Roman" w:hAnsi="Cambria"/>
      <w:i/>
      <w:iCs/>
      <w:color w:val="404040"/>
      <w:sz w:val="20"/>
      <w:szCs w:val="20"/>
      <w:lang w:val="x-none" w:eastAsia="x-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l1 Char,Kop 1 - Gemini Layout Char,Hoofdstuk Char,Hoofdstuk1 Char,l11 Char,Hoofdstuk2 Char,l12 Char,Heading 1a Char"/>
    <w:link w:val="Kop1"/>
    <w:rsid w:val="00A33C4C"/>
    <w:rPr>
      <w:rFonts w:eastAsia="Times New Roman"/>
      <w:b/>
      <w:bCs/>
      <w:color w:val="005377"/>
      <w:sz w:val="28"/>
      <w:szCs w:val="28"/>
      <w:lang w:val="x-none" w:eastAsia="en-US"/>
    </w:rPr>
  </w:style>
  <w:style w:type="character" w:customStyle="1" w:styleId="Kop2Char">
    <w:name w:val="Kop 2 Char"/>
    <w:aliases w:val="h2 Char,2nd level Char,Titre2 Char,l2 Char,2 Char,Header 2 Char,Kop 2 - Gemini Layout Char,2scr Char,Paragraaf Char,Paragraaf1 Char,Paragraaf2 Char,Heading 2 Char Char"/>
    <w:link w:val="Kop2"/>
    <w:rsid w:val="00A33C4C"/>
    <w:rPr>
      <w:rFonts w:eastAsia="Times New Roman"/>
      <w:b/>
      <w:bCs/>
      <w:color w:val="005377"/>
      <w:sz w:val="24"/>
      <w:szCs w:val="26"/>
      <w:lang w:val="x-none" w:eastAsia="en-US"/>
    </w:rPr>
  </w:style>
  <w:style w:type="character" w:customStyle="1" w:styleId="Kop3Char">
    <w:name w:val="Kop 3 Char"/>
    <w:aliases w:val="Org Heading 1 Char,h1 Char,Org Heading 11 Char,h11 Char,Org Heading 12 Char,h12 Char,Org Heading 13 Char,h13 Char,Org Heading 14 Char,h14 Char,Org Heading 111 Char,h111 Char,Org Heading 121 Char,h121 Char,Org Heading 131 Char,h131 Char"/>
    <w:link w:val="Kop3"/>
    <w:rsid w:val="00A33C4C"/>
    <w:rPr>
      <w:rFonts w:eastAsia="Times New Roman"/>
      <w:b/>
      <w:bCs/>
      <w:color w:val="005377"/>
      <w:sz w:val="22"/>
      <w:szCs w:val="22"/>
      <w:lang w:val="x-none" w:eastAsia="en-US"/>
    </w:rPr>
  </w:style>
  <w:style w:type="paragraph" w:styleId="Titel">
    <w:name w:val="Title"/>
    <w:basedOn w:val="Standaard"/>
    <w:next w:val="Standaard"/>
    <w:link w:val="TitelChar"/>
    <w:uiPriority w:val="10"/>
    <w:qFormat/>
    <w:rsid w:val="00A415CD"/>
    <w:pPr>
      <w:numPr>
        <w:numId w:val="2"/>
      </w:numPr>
      <w:pBdr>
        <w:bottom w:val="single" w:sz="8" w:space="4" w:color="4F81BD"/>
      </w:pBdr>
      <w:spacing w:after="300"/>
      <w:contextualSpacing/>
      <w:jc w:val="center"/>
    </w:pPr>
    <w:rPr>
      <w:rFonts w:eastAsia="Times New Roman"/>
      <w:color w:val="005377"/>
      <w:spacing w:val="5"/>
      <w:kern w:val="28"/>
      <w:sz w:val="52"/>
      <w:szCs w:val="52"/>
      <w:lang w:val="x-none"/>
    </w:rPr>
  </w:style>
  <w:style w:type="character" w:customStyle="1" w:styleId="TitelChar">
    <w:name w:val="Titel Char"/>
    <w:link w:val="Titel"/>
    <w:uiPriority w:val="10"/>
    <w:rsid w:val="00A415CD"/>
    <w:rPr>
      <w:rFonts w:eastAsia="Times New Roman"/>
      <w:color w:val="005377"/>
      <w:spacing w:val="5"/>
      <w:kern w:val="28"/>
      <w:sz w:val="52"/>
      <w:szCs w:val="52"/>
      <w:lang w:val="x-none" w:eastAsia="en-US"/>
    </w:rPr>
  </w:style>
  <w:style w:type="paragraph" w:customStyle="1" w:styleId="Subtitel1">
    <w:name w:val="Subtitel"/>
    <w:basedOn w:val="Standaard"/>
    <w:next w:val="Standaard"/>
    <w:link w:val="SubtitelChar"/>
    <w:uiPriority w:val="11"/>
    <w:qFormat/>
    <w:rsid w:val="00E55CD5"/>
    <w:pPr>
      <w:numPr>
        <w:ilvl w:val="1"/>
      </w:numPr>
      <w:jc w:val="center"/>
    </w:pPr>
    <w:rPr>
      <w:rFonts w:eastAsia="Times New Roman"/>
      <w:i/>
      <w:iCs/>
      <w:color w:val="005279"/>
      <w:spacing w:val="15"/>
      <w:sz w:val="24"/>
      <w:szCs w:val="24"/>
      <w:lang w:val="x-none"/>
    </w:rPr>
  </w:style>
  <w:style w:type="character" w:customStyle="1" w:styleId="SubtitelChar">
    <w:name w:val="Subtitel Char"/>
    <w:link w:val="Subtitel1"/>
    <w:uiPriority w:val="11"/>
    <w:rsid w:val="00E55CD5"/>
    <w:rPr>
      <w:rFonts w:eastAsia="Times New Roman"/>
      <w:i/>
      <w:iCs/>
      <w:color w:val="005279"/>
      <w:spacing w:val="15"/>
      <w:sz w:val="24"/>
      <w:szCs w:val="24"/>
      <w:lang w:eastAsia="en-US"/>
    </w:rPr>
  </w:style>
  <w:style w:type="character" w:styleId="Subtielebenadrukking">
    <w:name w:val="Subtle Emphasis"/>
    <w:uiPriority w:val="19"/>
    <w:qFormat/>
    <w:rsid w:val="008B404F"/>
    <w:rPr>
      <w:rFonts w:ascii="Calibri" w:hAnsi="Calibri"/>
      <w:i/>
      <w:iCs/>
      <w:color w:val="808080"/>
    </w:rPr>
  </w:style>
  <w:style w:type="character" w:styleId="Nadruk">
    <w:name w:val="Emphasis"/>
    <w:uiPriority w:val="20"/>
    <w:qFormat/>
    <w:rsid w:val="008B404F"/>
    <w:rPr>
      <w:rFonts w:ascii="Calibri" w:hAnsi="Calibri"/>
      <w:i/>
      <w:iCs/>
    </w:rPr>
  </w:style>
  <w:style w:type="character" w:styleId="Intensievebenadrukking">
    <w:name w:val="Intense Emphasis"/>
    <w:uiPriority w:val="21"/>
    <w:qFormat/>
    <w:rsid w:val="00A33C4C"/>
    <w:rPr>
      <w:rFonts w:ascii="Calibri" w:hAnsi="Calibri"/>
      <w:b/>
      <w:bCs/>
      <w:i/>
      <w:iCs/>
      <w:color w:val="005377"/>
    </w:rPr>
  </w:style>
  <w:style w:type="character" w:styleId="Zwaar">
    <w:name w:val="Strong"/>
    <w:uiPriority w:val="22"/>
    <w:qFormat/>
    <w:rsid w:val="008B404F"/>
    <w:rPr>
      <w:rFonts w:ascii="Calibri" w:hAnsi="Calibri"/>
      <w:b/>
      <w:bCs/>
    </w:rPr>
  </w:style>
  <w:style w:type="paragraph" w:styleId="Citaat">
    <w:name w:val="Quote"/>
    <w:basedOn w:val="Standaard"/>
    <w:next w:val="Standaard"/>
    <w:link w:val="CitaatChar"/>
    <w:uiPriority w:val="29"/>
    <w:qFormat/>
    <w:rsid w:val="008B404F"/>
    <w:rPr>
      <w:i/>
      <w:iCs/>
      <w:color w:val="000000"/>
      <w:sz w:val="20"/>
      <w:szCs w:val="20"/>
      <w:lang w:val="x-none" w:eastAsia="x-none"/>
    </w:rPr>
  </w:style>
  <w:style w:type="character" w:customStyle="1" w:styleId="CitaatChar">
    <w:name w:val="Citaat Char"/>
    <w:link w:val="Citaat"/>
    <w:uiPriority w:val="29"/>
    <w:rsid w:val="008B404F"/>
    <w:rPr>
      <w:rFonts w:ascii="Calibri" w:hAnsi="Calibri"/>
      <w:i/>
      <w:iCs/>
      <w:color w:val="000000"/>
    </w:rPr>
  </w:style>
  <w:style w:type="paragraph" w:styleId="Duidelijkcitaat">
    <w:name w:val="Intense Quote"/>
    <w:basedOn w:val="Standaard"/>
    <w:next w:val="Standaard"/>
    <w:link w:val="DuidelijkcitaatChar"/>
    <w:uiPriority w:val="30"/>
    <w:qFormat/>
    <w:rsid w:val="008B404F"/>
    <w:pPr>
      <w:pBdr>
        <w:bottom w:val="single" w:sz="4" w:space="4" w:color="4F81BD"/>
      </w:pBdr>
      <w:spacing w:before="200" w:after="280"/>
      <w:ind w:left="936" w:right="936"/>
    </w:pPr>
    <w:rPr>
      <w:b/>
      <w:bCs/>
      <w:i/>
      <w:iCs/>
      <w:sz w:val="20"/>
      <w:szCs w:val="20"/>
      <w:lang w:val="x-none" w:eastAsia="x-none"/>
    </w:rPr>
  </w:style>
  <w:style w:type="character" w:customStyle="1" w:styleId="DuidelijkcitaatChar">
    <w:name w:val="Duidelijk citaat Char"/>
    <w:link w:val="Duidelijkcitaat"/>
    <w:uiPriority w:val="30"/>
    <w:rsid w:val="008B404F"/>
    <w:rPr>
      <w:b/>
      <w:bCs/>
      <w:i/>
      <w:iCs/>
    </w:rPr>
  </w:style>
  <w:style w:type="character" w:styleId="Subtieleverwijzing">
    <w:name w:val="Subtle Reference"/>
    <w:uiPriority w:val="31"/>
    <w:qFormat/>
    <w:rsid w:val="008B404F"/>
    <w:rPr>
      <w:rFonts w:ascii="Calibri" w:hAnsi="Calibri"/>
      <w:smallCaps/>
      <w:color w:val="C0504D"/>
      <w:u w:val="single"/>
    </w:rPr>
  </w:style>
  <w:style w:type="character" w:styleId="Intensieveverwijzing">
    <w:name w:val="Intense Reference"/>
    <w:uiPriority w:val="32"/>
    <w:qFormat/>
    <w:rsid w:val="008B404F"/>
    <w:rPr>
      <w:rFonts w:ascii="Calibri" w:hAnsi="Calibri"/>
      <w:b/>
      <w:bCs/>
      <w:smallCaps/>
      <w:color w:val="C0504D"/>
      <w:spacing w:val="5"/>
      <w:u w:val="single"/>
    </w:rPr>
  </w:style>
  <w:style w:type="character" w:customStyle="1" w:styleId="Kop4Char">
    <w:name w:val="Kop 4 Char"/>
    <w:aliases w:val="Heading 4 Char Char,h:4 Char,h4 Char"/>
    <w:link w:val="Kop4"/>
    <w:rsid w:val="00A33C4C"/>
    <w:rPr>
      <w:rFonts w:eastAsia="Times New Roman"/>
      <w:b/>
      <w:bCs/>
      <w:i/>
      <w:iCs/>
      <w:color w:val="005377"/>
      <w:sz w:val="22"/>
      <w:szCs w:val="22"/>
      <w:lang w:val="x-none" w:eastAsia="en-US"/>
    </w:rPr>
  </w:style>
  <w:style w:type="character" w:customStyle="1" w:styleId="Kop5Char">
    <w:name w:val="Kop 5 Char"/>
    <w:link w:val="Kop5"/>
    <w:rsid w:val="007C6831"/>
    <w:rPr>
      <w:rFonts w:eastAsia="Times New Roman"/>
      <w:color w:val="243F60"/>
      <w:sz w:val="52"/>
      <w:lang w:val="x-none" w:eastAsia="x-none"/>
    </w:rPr>
  </w:style>
  <w:style w:type="paragraph" w:styleId="Koptekst">
    <w:name w:val="header"/>
    <w:basedOn w:val="Standaard"/>
    <w:link w:val="KoptekstChar"/>
    <w:uiPriority w:val="99"/>
    <w:unhideWhenUsed/>
    <w:rsid w:val="008B404F"/>
    <w:pPr>
      <w:tabs>
        <w:tab w:val="center" w:pos="4536"/>
        <w:tab w:val="right" w:pos="9072"/>
      </w:tabs>
    </w:pPr>
  </w:style>
  <w:style w:type="character" w:customStyle="1" w:styleId="KoptekstChar">
    <w:name w:val="Koptekst Char"/>
    <w:basedOn w:val="Standaardalinea-lettertype"/>
    <w:link w:val="Koptekst"/>
    <w:uiPriority w:val="99"/>
    <w:rsid w:val="008B404F"/>
  </w:style>
  <w:style w:type="paragraph" w:styleId="Voettekst">
    <w:name w:val="footer"/>
    <w:basedOn w:val="Standaard"/>
    <w:link w:val="VoettekstChar"/>
    <w:uiPriority w:val="99"/>
    <w:unhideWhenUsed/>
    <w:rsid w:val="008B404F"/>
    <w:pPr>
      <w:tabs>
        <w:tab w:val="center" w:pos="4536"/>
        <w:tab w:val="right" w:pos="9072"/>
      </w:tabs>
    </w:pPr>
  </w:style>
  <w:style w:type="character" w:customStyle="1" w:styleId="VoettekstChar">
    <w:name w:val="Voettekst Char"/>
    <w:basedOn w:val="Standaardalinea-lettertype"/>
    <w:link w:val="Voettekst"/>
    <w:uiPriority w:val="99"/>
    <w:rsid w:val="008B404F"/>
  </w:style>
  <w:style w:type="paragraph" w:styleId="Ballontekst">
    <w:name w:val="Balloon Text"/>
    <w:basedOn w:val="Standaard"/>
    <w:link w:val="BallontekstChar"/>
    <w:uiPriority w:val="99"/>
    <w:semiHidden/>
    <w:unhideWhenUsed/>
    <w:rsid w:val="008B404F"/>
    <w:rPr>
      <w:rFonts w:ascii="Tahoma" w:hAnsi="Tahoma"/>
      <w:sz w:val="16"/>
      <w:szCs w:val="16"/>
      <w:lang w:val="x-none" w:eastAsia="x-none"/>
    </w:rPr>
  </w:style>
  <w:style w:type="character" w:customStyle="1" w:styleId="BallontekstChar">
    <w:name w:val="Ballontekst Char"/>
    <w:link w:val="Ballontekst"/>
    <w:uiPriority w:val="99"/>
    <w:semiHidden/>
    <w:rsid w:val="008B404F"/>
    <w:rPr>
      <w:rFonts w:ascii="Tahoma" w:hAnsi="Tahoma" w:cs="Tahoma"/>
      <w:sz w:val="16"/>
      <w:szCs w:val="16"/>
    </w:rPr>
  </w:style>
  <w:style w:type="character" w:customStyle="1" w:styleId="Kop6Char">
    <w:name w:val="Kop 6 Char"/>
    <w:link w:val="Kop6"/>
    <w:semiHidden/>
    <w:rsid w:val="008B404F"/>
    <w:rPr>
      <w:rFonts w:ascii="Cambria" w:eastAsia="Times New Roman" w:hAnsi="Cambria"/>
      <w:i/>
      <w:iCs/>
      <w:color w:val="243F60"/>
      <w:lang w:val="x-none" w:eastAsia="x-none"/>
    </w:rPr>
  </w:style>
  <w:style w:type="character" w:customStyle="1" w:styleId="Kop7Char">
    <w:name w:val="Kop 7 Char"/>
    <w:link w:val="Kop7"/>
    <w:semiHidden/>
    <w:rsid w:val="008B404F"/>
    <w:rPr>
      <w:rFonts w:ascii="Cambria" w:eastAsia="Times New Roman" w:hAnsi="Cambria"/>
      <w:i/>
      <w:iCs/>
      <w:color w:val="404040"/>
      <w:lang w:val="x-none" w:eastAsia="x-none"/>
    </w:rPr>
  </w:style>
  <w:style w:type="character" w:customStyle="1" w:styleId="Kop8Char">
    <w:name w:val="Kop 8 Char"/>
    <w:link w:val="Kop8"/>
    <w:semiHidden/>
    <w:rsid w:val="008B404F"/>
    <w:rPr>
      <w:rFonts w:ascii="Cambria" w:eastAsia="Times New Roman" w:hAnsi="Cambria"/>
      <w:color w:val="404040"/>
      <w:lang w:val="x-none" w:eastAsia="x-none"/>
    </w:rPr>
  </w:style>
  <w:style w:type="character" w:customStyle="1" w:styleId="Kop9Char">
    <w:name w:val="Kop 9 Char"/>
    <w:link w:val="Kop9"/>
    <w:semiHidden/>
    <w:rsid w:val="008B404F"/>
    <w:rPr>
      <w:rFonts w:ascii="Cambria" w:eastAsia="Times New Roman" w:hAnsi="Cambria"/>
      <w:i/>
      <w:iCs/>
      <w:color w:val="404040"/>
      <w:lang w:val="x-none" w:eastAsia="x-none"/>
    </w:rPr>
  </w:style>
  <w:style w:type="paragraph" w:styleId="Geenafstand">
    <w:name w:val="No Spacing"/>
    <w:uiPriority w:val="1"/>
    <w:qFormat/>
    <w:rsid w:val="00495E67"/>
    <w:rPr>
      <w:sz w:val="22"/>
      <w:szCs w:val="22"/>
      <w:lang w:eastAsia="en-US"/>
    </w:rPr>
  </w:style>
  <w:style w:type="table" w:styleId="Tabelraster">
    <w:name w:val="Table Grid"/>
    <w:basedOn w:val="Standaardtabel"/>
    <w:uiPriority w:val="59"/>
    <w:rsid w:val="004C20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06ABD"/>
    <w:pPr>
      <w:ind w:left="708"/>
    </w:pPr>
  </w:style>
  <w:style w:type="paragraph" w:styleId="Inhopg1">
    <w:name w:val="toc 1"/>
    <w:basedOn w:val="Standaard"/>
    <w:next w:val="Standaard"/>
    <w:autoRedefine/>
    <w:uiPriority w:val="39"/>
    <w:unhideWhenUsed/>
    <w:rsid w:val="00E55CD5"/>
  </w:style>
  <w:style w:type="paragraph" w:styleId="Inhopg2">
    <w:name w:val="toc 2"/>
    <w:basedOn w:val="Standaard"/>
    <w:next w:val="Standaard"/>
    <w:autoRedefine/>
    <w:uiPriority w:val="39"/>
    <w:unhideWhenUsed/>
    <w:rsid w:val="00E55CD5"/>
    <w:pPr>
      <w:ind w:left="220"/>
    </w:pPr>
  </w:style>
  <w:style w:type="paragraph" w:styleId="Inhopg3">
    <w:name w:val="toc 3"/>
    <w:basedOn w:val="Standaard"/>
    <w:next w:val="Standaard"/>
    <w:autoRedefine/>
    <w:uiPriority w:val="39"/>
    <w:unhideWhenUsed/>
    <w:rsid w:val="00E55CD5"/>
    <w:pPr>
      <w:ind w:left="440"/>
    </w:pPr>
  </w:style>
  <w:style w:type="character" w:styleId="Hyperlink">
    <w:name w:val="Hyperlink"/>
    <w:uiPriority w:val="99"/>
    <w:unhideWhenUsed/>
    <w:rsid w:val="00E55CD5"/>
    <w:rPr>
      <w:color w:val="0000FF"/>
      <w:u w:val="single"/>
    </w:rPr>
  </w:style>
  <w:style w:type="paragraph" w:customStyle="1" w:styleId="TabelText">
    <w:name w:val="TabelText"/>
    <w:basedOn w:val="Standaard"/>
    <w:rsid w:val="002C2A2E"/>
    <w:pPr>
      <w:widowControl w:val="0"/>
      <w:tabs>
        <w:tab w:val="left" w:pos="1607"/>
        <w:tab w:val="left" w:pos="2835"/>
        <w:tab w:val="left" w:pos="4536"/>
        <w:tab w:val="right" w:pos="9356"/>
      </w:tabs>
      <w:suppressAutoHyphens/>
      <w:spacing w:before="40" w:after="40"/>
    </w:pPr>
    <w:rPr>
      <w:rFonts w:ascii="Arial" w:eastAsia="Times New Roman" w:hAnsi="Arial"/>
      <w:sz w:val="18"/>
      <w:szCs w:val="20"/>
      <w:lang w:eastAsia="ar-SA"/>
    </w:rPr>
  </w:style>
  <w:style w:type="paragraph" w:customStyle="1" w:styleId="table1pt">
    <w:name w:val="table 1 pt"/>
    <w:basedOn w:val="Standaard"/>
    <w:rsid w:val="002C2A2E"/>
    <w:pPr>
      <w:tabs>
        <w:tab w:val="left" w:pos="7777"/>
      </w:tabs>
      <w:suppressAutoHyphens/>
      <w:spacing w:before="20" w:after="20"/>
      <w:ind w:left="20" w:right="20"/>
    </w:pPr>
    <w:rPr>
      <w:rFonts w:ascii="Arial" w:eastAsia="Times New Roman" w:hAnsi="Arial"/>
      <w:sz w:val="18"/>
      <w:szCs w:val="20"/>
      <w:lang w:val="en-GB" w:eastAsia="ar-SA"/>
    </w:rPr>
  </w:style>
  <w:style w:type="character" w:customStyle="1" w:styleId="WW8Num2z0">
    <w:name w:val="WW8Num2z0"/>
    <w:rsid w:val="00573265"/>
    <w:rPr>
      <w:rFonts w:ascii="KPN Sans" w:hAnsi="KPN Sans"/>
      <w:b/>
      <w:i w:val="0"/>
      <w:sz w:val="20"/>
    </w:rPr>
  </w:style>
  <w:style w:type="character" w:customStyle="1" w:styleId="apple-style-span">
    <w:name w:val="apple-style-span"/>
    <w:basedOn w:val="Standaardalinea-lettertype"/>
    <w:rsid w:val="00573265"/>
  </w:style>
  <w:style w:type="character" w:customStyle="1" w:styleId="hps">
    <w:name w:val="hps"/>
    <w:basedOn w:val="Standaardalinea-lettertype"/>
    <w:rsid w:val="00966542"/>
  </w:style>
  <w:style w:type="paragraph" w:styleId="Voetnoottekst">
    <w:name w:val="footnote text"/>
    <w:basedOn w:val="Standaard"/>
    <w:link w:val="VoetnoottekstChar"/>
    <w:uiPriority w:val="99"/>
    <w:semiHidden/>
    <w:unhideWhenUsed/>
    <w:rsid w:val="009461C0"/>
    <w:rPr>
      <w:sz w:val="20"/>
      <w:szCs w:val="20"/>
      <w:lang w:val="x-none"/>
    </w:rPr>
  </w:style>
  <w:style w:type="character" w:customStyle="1" w:styleId="VoetnoottekstChar">
    <w:name w:val="Voetnoottekst Char"/>
    <w:link w:val="Voetnoottekst"/>
    <w:uiPriority w:val="99"/>
    <w:semiHidden/>
    <w:rsid w:val="009461C0"/>
    <w:rPr>
      <w:lang w:eastAsia="en-US"/>
    </w:rPr>
  </w:style>
  <w:style w:type="character" w:styleId="Voetnootmarkering">
    <w:name w:val="footnote reference"/>
    <w:uiPriority w:val="99"/>
    <w:semiHidden/>
    <w:unhideWhenUsed/>
    <w:rsid w:val="009461C0"/>
    <w:rPr>
      <w:vertAlign w:val="superscript"/>
    </w:rPr>
  </w:style>
  <w:style w:type="character" w:styleId="Verwijzingopmerking">
    <w:name w:val="annotation reference"/>
    <w:uiPriority w:val="99"/>
    <w:semiHidden/>
    <w:unhideWhenUsed/>
    <w:rsid w:val="008B3F3B"/>
    <w:rPr>
      <w:sz w:val="16"/>
      <w:szCs w:val="16"/>
    </w:rPr>
  </w:style>
  <w:style w:type="paragraph" w:styleId="Tekstopmerking">
    <w:name w:val="annotation text"/>
    <w:basedOn w:val="Standaard"/>
    <w:link w:val="TekstopmerkingChar"/>
    <w:uiPriority w:val="99"/>
    <w:semiHidden/>
    <w:unhideWhenUsed/>
    <w:rsid w:val="008B3F3B"/>
    <w:rPr>
      <w:sz w:val="20"/>
      <w:szCs w:val="20"/>
      <w:lang w:val="x-none"/>
    </w:rPr>
  </w:style>
  <w:style w:type="character" w:customStyle="1" w:styleId="TekstopmerkingChar">
    <w:name w:val="Tekst opmerking Char"/>
    <w:link w:val="Tekstopmerking"/>
    <w:uiPriority w:val="99"/>
    <w:semiHidden/>
    <w:rsid w:val="008B3F3B"/>
    <w:rPr>
      <w:lang w:eastAsia="en-US"/>
    </w:rPr>
  </w:style>
  <w:style w:type="paragraph" w:styleId="Onderwerpvanopmerking">
    <w:name w:val="annotation subject"/>
    <w:basedOn w:val="Tekstopmerking"/>
    <w:next w:val="Tekstopmerking"/>
    <w:link w:val="OnderwerpvanopmerkingChar"/>
    <w:uiPriority w:val="99"/>
    <w:semiHidden/>
    <w:unhideWhenUsed/>
    <w:rsid w:val="008B3F3B"/>
    <w:rPr>
      <w:b/>
      <w:bCs/>
    </w:rPr>
  </w:style>
  <w:style w:type="character" w:customStyle="1" w:styleId="OnderwerpvanopmerkingChar">
    <w:name w:val="Onderwerp van opmerking Char"/>
    <w:link w:val="Onderwerpvanopmerking"/>
    <w:uiPriority w:val="99"/>
    <w:semiHidden/>
    <w:rsid w:val="008B3F3B"/>
    <w:rPr>
      <w:b/>
      <w:bCs/>
      <w:lang w:eastAsia="en-US"/>
    </w:rPr>
  </w:style>
  <w:style w:type="paragraph" w:styleId="Eindnoottekst">
    <w:name w:val="endnote text"/>
    <w:basedOn w:val="Standaard"/>
    <w:link w:val="EindnoottekstChar"/>
    <w:uiPriority w:val="99"/>
    <w:semiHidden/>
    <w:unhideWhenUsed/>
    <w:rsid w:val="00586636"/>
    <w:rPr>
      <w:sz w:val="20"/>
      <w:szCs w:val="20"/>
      <w:lang w:val="x-none"/>
    </w:rPr>
  </w:style>
  <w:style w:type="character" w:customStyle="1" w:styleId="EindnoottekstChar">
    <w:name w:val="Eindnoottekst Char"/>
    <w:link w:val="Eindnoottekst"/>
    <w:uiPriority w:val="99"/>
    <w:semiHidden/>
    <w:rsid w:val="00586636"/>
    <w:rPr>
      <w:lang w:eastAsia="en-US"/>
    </w:rPr>
  </w:style>
  <w:style w:type="character" w:styleId="Eindnootmarkering">
    <w:name w:val="endnote reference"/>
    <w:uiPriority w:val="99"/>
    <w:semiHidden/>
    <w:unhideWhenUsed/>
    <w:rsid w:val="00586636"/>
    <w:rPr>
      <w:vertAlign w:val="superscript"/>
    </w:rPr>
  </w:style>
  <w:style w:type="paragraph" w:styleId="Bijschrift">
    <w:name w:val="caption"/>
    <w:basedOn w:val="Standaard"/>
    <w:next w:val="Standaard"/>
    <w:link w:val="BijschriftChar"/>
    <w:unhideWhenUsed/>
    <w:qFormat/>
    <w:rsid w:val="00423B40"/>
    <w:rPr>
      <w:b/>
      <w:bCs/>
      <w:sz w:val="20"/>
      <w:szCs w:val="20"/>
    </w:rPr>
  </w:style>
  <w:style w:type="character" w:customStyle="1" w:styleId="BijschriftChar">
    <w:name w:val="Bijschrift Char"/>
    <w:link w:val="Bijschrift"/>
    <w:rsid w:val="00682FE3"/>
    <w:rPr>
      <w:b/>
      <w:bCs/>
      <w:lang w:eastAsia="en-US"/>
    </w:rPr>
  </w:style>
  <w:style w:type="character" w:customStyle="1" w:styleId="Heading1Char">
    <w:name w:val="Heading 1 Char"/>
    <w:rsid w:val="00C27E11"/>
    <w:rPr>
      <w:rFonts w:ascii="Arial" w:hAnsi="Arial" w:cs="Arial"/>
      <w:b/>
      <w:bCs/>
      <w:color w:val="000000"/>
      <w:kern w:val="32"/>
      <w:sz w:val="32"/>
      <w:szCs w:val="32"/>
      <w:lang w:val="nl-NL" w:eastAsia="en-US" w:bidi="ar-SA"/>
    </w:rPr>
  </w:style>
  <w:style w:type="paragraph" w:customStyle="1" w:styleId="shortterm">
    <w:name w:val="short_term"/>
    <w:basedOn w:val="Standaard"/>
    <w:next w:val="Standaard"/>
    <w:autoRedefine/>
    <w:rsid w:val="00C27E11"/>
    <w:pPr>
      <w:numPr>
        <w:numId w:val="4"/>
      </w:numPr>
      <w:spacing w:before="60" w:after="60"/>
    </w:pPr>
    <w:rPr>
      <w:rFonts w:ascii="Arial" w:eastAsia="Times New Roman" w:hAnsi="Arial"/>
      <w:sz w:val="16"/>
      <w:szCs w:val="16"/>
      <w:lang w:val="en-US"/>
    </w:rPr>
  </w:style>
  <w:style w:type="character" w:styleId="GevolgdeHyperlink">
    <w:name w:val="FollowedHyperlink"/>
    <w:basedOn w:val="Standaardalinea-lettertype"/>
    <w:uiPriority w:val="99"/>
    <w:semiHidden/>
    <w:unhideWhenUsed/>
    <w:rsid w:val="00B37F51"/>
    <w:rPr>
      <w:color w:val="800080" w:themeColor="followedHyperlink"/>
      <w:u w:val="single"/>
    </w:rPr>
  </w:style>
  <w:style w:type="table" w:styleId="Tabelraster8">
    <w:name w:val="Table Grid 8"/>
    <w:basedOn w:val="Standaardtabel"/>
    <w:semiHidden/>
    <w:unhideWhenUsed/>
    <w:rsid w:val="00AA5EB2"/>
    <w:pPr>
      <w:keepLines/>
      <w:tabs>
        <w:tab w:val="left" w:pos="284"/>
        <w:tab w:val="left" w:pos="851"/>
        <w:tab w:val="left" w:pos="7830"/>
      </w:tabs>
      <w:spacing w:line="340" w:lineRule="atLeast"/>
    </w:pPr>
    <w:rPr>
      <w:rFonts w:ascii="Times New Roman" w:eastAsia="Times New Roman" w:hAnsi="Times New Roman"/>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295769">
      <w:bodyDiv w:val="1"/>
      <w:marLeft w:val="0"/>
      <w:marRight w:val="0"/>
      <w:marTop w:val="0"/>
      <w:marBottom w:val="0"/>
      <w:divBdr>
        <w:top w:val="none" w:sz="0" w:space="0" w:color="auto"/>
        <w:left w:val="none" w:sz="0" w:space="0" w:color="auto"/>
        <w:bottom w:val="none" w:sz="0" w:space="0" w:color="auto"/>
        <w:right w:val="none" w:sz="0" w:space="0" w:color="auto"/>
      </w:divBdr>
    </w:div>
    <w:div w:id="379938748">
      <w:bodyDiv w:val="1"/>
      <w:marLeft w:val="0"/>
      <w:marRight w:val="0"/>
      <w:marTop w:val="0"/>
      <w:marBottom w:val="0"/>
      <w:divBdr>
        <w:top w:val="none" w:sz="0" w:space="0" w:color="auto"/>
        <w:left w:val="none" w:sz="0" w:space="0" w:color="auto"/>
        <w:bottom w:val="none" w:sz="0" w:space="0" w:color="auto"/>
        <w:right w:val="none" w:sz="0" w:space="0" w:color="auto"/>
      </w:divBdr>
    </w:div>
    <w:div w:id="403796061">
      <w:bodyDiv w:val="1"/>
      <w:marLeft w:val="0"/>
      <w:marRight w:val="0"/>
      <w:marTop w:val="0"/>
      <w:marBottom w:val="0"/>
      <w:divBdr>
        <w:top w:val="none" w:sz="0" w:space="0" w:color="auto"/>
        <w:left w:val="none" w:sz="0" w:space="0" w:color="auto"/>
        <w:bottom w:val="none" w:sz="0" w:space="0" w:color="auto"/>
        <w:right w:val="none" w:sz="0" w:space="0" w:color="auto"/>
      </w:divBdr>
    </w:div>
    <w:div w:id="502549170">
      <w:bodyDiv w:val="1"/>
      <w:marLeft w:val="0"/>
      <w:marRight w:val="0"/>
      <w:marTop w:val="0"/>
      <w:marBottom w:val="0"/>
      <w:divBdr>
        <w:top w:val="none" w:sz="0" w:space="0" w:color="auto"/>
        <w:left w:val="none" w:sz="0" w:space="0" w:color="auto"/>
        <w:bottom w:val="none" w:sz="0" w:space="0" w:color="auto"/>
        <w:right w:val="none" w:sz="0" w:space="0" w:color="auto"/>
      </w:divBdr>
    </w:div>
    <w:div w:id="564950933">
      <w:bodyDiv w:val="1"/>
      <w:marLeft w:val="0"/>
      <w:marRight w:val="0"/>
      <w:marTop w:val="0"/>
      <w:marBottom w:val="0"/>
      <w:divBdr>
        <w:top w:val="none" w:sz="0" w:space="0" w:color="auto"/>
        <w:left w:val="none" w:sz="0" w:space="0" w:color="auto"/>
        <w:bottom w:val="none" w:sz="0" w:space="0" w:color="auto"/>
        <w:right w:val="none" w:sz="0" w:space="0" w:color="auto"/>
      </w:divBdr>
      <w:divsChild>
        <w:div w:id="1567718269">
          <w:marLeft w:val="0"/>
          <w:marRight w:val="0"/>
          <w:marTop w:val="0"/>
          <w:marBottom w:val="0"/>
          <w:divBdr>
            <w:top w:val="none" w:sz="0" w:space="0" w:color="auto"/>
            <w:left w:val="none" w:sz="0" w:space="0" w:color="auto"/>
            <w:bottom w:val="none" w:sz="0" w:space="0" w:color="auto"/>
            <w:right w:val="none" w:sz="0" w:space="0" w:color="auto"/>
          </w:divBdr>
        </w:div>
      </w:divsChild>
    </w:div>
    <w:div w:id="713232890">
      <w:bodyDiv w:val="1"/>
      <w:marLeft w:val="0"/>
      <w:marRight w:val="0"/>
      <w:marTop w:val="0"/>
      <w:marBottom w:val="0"/>
      <w:divBdr>
        <w:top w:val="none" w:sz="0" w:space="0" w:color="auto"/>
        <w:left w:val="none" w:sz="0" w:space="0" w:color="auto"/>
        <w:bottom w:val="none" w:sz="0" w:space="0" w:color="auto"/>
        <w:right w:val="none" w:sz="0" w:space="0" w:color="auto"/>
      </w:divBdr>
    </w:div>
    <w:div w:id="736975518">
      <w:bodyDiv w:val="1"/>
      <w:marLeft w:val="0"/>
      <w:marRight w:val="0"/>
      <w:marTop w:val="0"/>
      <w:marBottom w:val="0"/>
      <w:divBdr>
        <w:top w:val="none" w:sz="0" w:space="0" w:color="auto"/>
        <w:left w:val="none" w:sz="0" w:space="0" w:color="auto"/>
        <w:bottom w:val="none" w:sz="0" w:space="0" w:color="auto"/>
        <w:right w:val="none" w:sz="0" w:space="0" w:color="auto"/>
      </w:divBdr>
    </w:div>
    <w:div w:id="804617046">
      <w:bodyDiv w:val="1"/>
      <w:marLeft w:val="0"/>
      <w:marRight w:val="0"/>
      <w:marTop w:val="0"/>
      <w:marBottom w:val="0"/>
      <w:divBdr>
        <w:top w:val="none" w:sz="0" w:space="0" w:color="auto"/>
        <w:left w:val="none" w:sz="0" w:space="0" w:color="auto"/>
        <w:bottom w:val="none" w:sz="0" w:space="0" w:color="auto"/>
        <w:right w:val="none" w:sz="0" w:space="0" w:color="auto"/>
      </w:divBdr>
    </w:div>
    <w:div w:id="847063432">
      <w:bodyDiv w:val="1"/>
      <w:marLeft w:val="0"/>
      <w:marRight w:val="0"/>
      <w:marTop w:val="0"/>
      <w:marBottom w:val="0"/>
      <w:divBdr>
        <w:top w:val="none" w:sz="0" w:space="0" w:color="auto"/>
        <w:left w:val="none" w:sz="0" w:space="0" w:color="auto"/>
        <w:bottom w:val="none" w:sz="0" w:space="0" w:color="auto"/>
        <w:right w:val="none" w:sz="0" w:space="0" w:color="auto"/>
      </w:divBdr>
    </w:div>
    <w:div w:id="912277519">
      <w:bodyDiv w:val="1"/>
      <w:marLeft w:val="0"/>
      <w:marRight w:val="0"/>
      <w:marTop w:val="0"/>
      <w:marBottom w:val="0"/>
      <w:divBdr>
        <w:top w:val="none" w:sz="0" w:space="0" w:color="auto"/>
        <w:left w:val="none" w:sz="0" w:space="0" w:color="auto"/>
        <w:bottom w:val="none" w:sz="0" w:space="0" w:color="auto"/>
        <w:right w:val="none" w:sz="0" w:space="0" w:color="auto"/>
      </w:divBdr>
    </w:div>
    <w:div w:id="1040932619">
      <w:bodyDiv w:val="1"/>
      <w:marLeft w:val="0"/>
      <w:marRight w:val="0"/>
      <w:marTop w:val="0"/>
      <w:marBottom w:val="0"/>
      <w:divBdr>
        <w:top w:val="none" w:sz="0" w:space="0" w:color="auto"/>
        <w:left w:val="none" w:sz="0" w:space="0" w:color="auto"/>
        <w:bottom w:val="none" w:sz="0" w:space="0" w:color="auto"/>
        <w:right w:val="none" w:sz="0" w:space="0" w:color="auto"/>
      </w:divBdr>
    </w:div>
    <w:div w:id="1574775911">
      <w:bodyDiv w:val="1"/>
      <w:marLeft w:val="0"/>
      <w:marRight w:val="0"/>
      <w:marTop w:val="0"/>
      <w:marBottom w:val="0"/>
      <w:divBdr>
        <w:top w:val="none" w:sz="0" w:space="0" w:color="auto"/>
        <w:left w:val="none" w:sz="0" w:space="0" w:color="auto"/>
        <w:bottom w:val="none" w:sz="0" w:space="0" w:color="auto"/>
        <w:right w:val="none" w:sz="0" w:space="0" w:color="auto"/>
      </w:divBdr>
    </w:div>
    <w:div w:id="1600723030">
      <w:bodyDiv w:val="1"/>
      <w:marLeft w:val="0"/>
      <w:marRight w:val="0"/>
      <w:marTop w:val="0"/>
      <w:marBottom w:val="0"/>
      <w:divBdr>
        <w:top w:val="none" w:sz="0" w:space="0" w:color="auto"/>
        <w:left w:val="none" w:sz="0" w:space="0" w:color="auto"/>
        <w:bottom w:val="none" w:sz="0" w:space="0" w:color="auto"/>
        <w:right w:val="none" w:sz="0" w:space="0" w:color="auto"/>
      </w:divBdr>
    </w:div>
    <w:div w:id="1619407605">
      <w:bodyDiv w:val="1"/>
      <w:marLeft w:val="0"/>
      <w:marRight w:val="0"/>
      <w:marTop w:val="0"/>
      <w:marBottom w:val="0"/>
      <w:divBdr>
        <w:top w:val="none" w:sz="0" w:space="0" w:color="auto"/>
        <w:left w:val="none" w:sz="0" w:space="0" w:color="auto"/>
        <w:bottom w:val="none" w:sz="0" w:space="0" w:color="auto"/>
        <w:right w:val="none" w:sz="0" w:space="0" w:color="auto"/>
      </w:divBdr>
    </w:div>
    <w:div w:id="1846674181">
      <w:bodyDiv w:val="1"/>
      <w:marLeft w:val="0"/>
      <w:marRight w:val="0"/>
      <w:marTop w:val="0"/>
      <w:marBottom w:val="0"/>
      <w:divBdr>
        <w:top w:val="none" w:sz="0" w:space="0" w:color="auto"/>
        <w:left w:val="none" w:sz="0" w:space="0" w:color="auto"/>
        <w:bottom w:val="none" w:sz="0" w:space="0" w:color="auto"/>
        <w:right w:val="none" w:sz="0" w:space="0" w:color="auto"/>
      </w:divBdr>
    </w:div>
    <w:div w:id="1858501052">
      <w:bodyDiv w:val="1"/>
      <w:marLeft w:val="0"/>
      <w:marRight w:val="0"/>
      <w:marTop w:val="0"/>
      <w:marBottom w:val="0"/>
      <w:divBdr>
        <w:top w:val="none" w:sz="0" w:space="0" w:color="auto"/>
        <w:left w:val="none" w:sz="0" w:space="0" w:color="auto"/>
        <w:bottom w:val="none" w:sz="0" w:space="0" w:color="auto"/>
        <w:right w:val="none" w:sz="0" w:space="0" w:color="auto"/>
      </w:divBdr>
    </w:div>
    <w:div w:id="1898664962">
      <w:bodyDiv w:val="1"/>
      <w:marLeft w:val="0"/>
      <w:marRight w:val="0"/>
      <w:marTop w:val="0"/>
      <w:marBottom w:val="0"/>
      <w:divBdr>
        <w:top w:val="none" w:sz="0" w:space="0" w:color="auto"/>
        <w:left w:val="none" w:sz="0" w:space="0" w:color="auto"/>
        <w:bottom w:val="none" w:sz="0" w:space="0" w:color="auto"/>
        <w:right w:val="none" w:sz="0" w:space="0" w:color="auto"/>
      </w:divBdr>
    </w:div>
    <w:div w:id="1982492327">
      <w:bodyDiv w:val="1"/>
      <w:marLeft w:val="0"/>
      <w:marRight w:val="0"/>
      <w:marTop w:val="0"/>
      <w:marBottom w:val="0"/>
      <w:divBdr>
        <w:top w:val="none" w:sz="0" w:space="0" w:color="auto"/>
        <w:left w:val="none" w:sz="0" w:space="0" w:color="auto"/>
        <w:bottom w:val="none" w:sz="0" w:space="0" w:color="auto"/>
        <w:right w:val="none" w:sz="0" w:space="0" w:color="auto"/>
      </w:divBdr>
    </w:div>
    <w:div w:id="2033067386">
      <w:bodyDiv w:val="1"/>
      <w:marLeft w:val="0"/>
      <w:marRight w:val="0"/>
      <w:marTop w:val="0"/>
      <w:marBottom w:val="0"/>
      <w:divBdr>
        <w:top w:val="none" w:sz="0" w:space="0" w:color="auto"/>
        <w:left w:val="none" w:sz="0" w:space="0" w:color="auto"/>
        <w:bottom w:val="none" w:sz="0" w:space="0" w:color="auto"/>
        <w:right w:val="none" w:sz="0" w:space="0" w:color="auto"/>
      </w:divBdr>
    </w:div>
    <w:div w:id="205831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cid:image001.png@01D1AB7B.98D10FA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png@01D1AB7B.98D10FA0" TargetMode="External"/><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EAF4E-90E1-4D45-A674-2D00F6844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22</Pages>
  <Words>7489</Words>
  <Characters>41193</Characters>
  <Application>Microsoft Office Word</Application>
  <DocSecurity>0</DocSecurity>
  <Lines>343</Lines>
  <Paragraphs>97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Fariella</dc:creator>
  <cp:lastModifiedBy>Ed Zwinkels</cp:lastModifiedBy>
  <cp:revision>11</cp:revision>
  <cp:lastPrinted>2012-12-19T16:40:00Z</cp:lastPrinted>
  <dcterms:created xsi:type="dcterms:W3CDTF">2016-06-10T08:10:00Z</dcterms:created>
  <dcterms:modified xsi:type="dcterms:W3CDTF">2016-06-17T13:06:00Z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mer">
    <vt:lpwstr>1.0</vt:lpwstr>
  </property>
  <property fmtid="{D5CDD505-2E9C-101B-9397-08002B2CF9AE}" pid="3" name="Datum voltooid">
    <vt:filetime>2011-06-16T22:00:00Z</vt:filetime>
  </property>
</Properties>
</file>